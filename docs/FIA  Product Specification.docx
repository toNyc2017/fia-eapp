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4A42" w14:textId="1DD3FFD4" w:rsidR="00AD3874" w:rsidRPr="00591683" w:rsidRDefault="009B788C" w:rsidP="00591683">
      <w:pPr>
        <w:pStyle w:val="Title"/>
      </w:pPr>
      <w:r>
        <w:t>FIA</w:t>
      </w:r>
      <w:r w:rsidRPr="00591683">
        <w:t xml:space="preserve"> </w:t>
      </w:r>
      <w:r w:rsidR="00AD3874" w:rsidRPr="00591683">
        <w:t>Product Specification Document</w:t>
      </w:r>
    </w:p>
    <w:p w14:paraId="4D6B3926" w14:textId="77777777" w:rsidR="000B1725" w:rsidRDefault="000B1725" w:rsidP="000B1725"/>
    <w:sdt>
      <w:sdtPr>
        <w:rPr>
          <w:rFonts w:asciiTheme="minorHAnsi" w:eastAsiaTheme="minorEastAsia" w:hAnsiTheme="minorHAnsi" w:cstheme="minorBidi"/>
          <w:b w:val="0"/>
          <w:bCs w:val="0"/>
          <w:color w:val="auto"/>
          <w:sz w:val="24"/>
          <w:szCs w:val="24"/>
          <w:lang w:eastAsia="ja-JP"/>
        </w:rPr>
        <w:id w:val="1418128083"/>
        <w:docPartObj>
          <w:docPartGallery w:val="Table of Contents"/>
          <w:docPartUnique/>
        </w:docPartObj>
      </w:sdtPr>
      <w:sdtEndPr>
        <w:rPr>
          <w:lang w:eastAsia="en-US"/>
        </w:rPr>
      </w:sdtEndPr>
      <w:sdtContent>
        <w:p w14:paraId="2E72C2FE" w14:textId="7B634462" w:rsidR="006F5BE5" w:rsidRDefault="006F5BE5">
          <w:pPr>
            <w:pStyle w:val="TOCHeading"/>
          </w:pPr>
          <w:r>
            <w:t>Table of Contents</w:t>
          </w:r>
        </w:p>
        <w:p w14:paraId="0A4D96B7" w14:textId="2B1E90E6" w:rsidR="00BA32D3" w:rsidRDefault="006F5BE5">
          <w:pPr>
            <w:pStyle w:val="TOC1"/>
            <w:tabs>
              <w:tab w:val="left" w:pos="405"/>
              <w:tab w:val="right" w:leader="dot" w:pos="9350"/>
            </w:tabs>
            <w:rPr>
              <w:ins w:id="0"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r>
            <w:rPr>
              <w:b w:val="0"/>
              <w:bCs w:val="0"/>
            </w:rPr>
            <w:fldChar w:fldCharType="begin"/>
          </w:r>
          <w:r>
            <w:instrText xml:space="preserve"> TOC \o "1-3" \h \z \u </w:instrText>
          </w:r>
          <w:r>
            <w:rPr>
              <w:b w:val="0"/>
              <w:bCs w:val="0"/>
            </w:rPr>
            <w:fldChar w:fldCharType="separate"/>
          </w:r>
          <w:ins w:id="1" w:author="Andrei Titioura" w:date="2025-04-14T17:42:00Z" w16du:dateUtc="2025-04-14T21:42:00Z">
            <w:r w:rsidR="00BA32D3" w:rsidRPr="00A24B74">
              <w:rPr>
                <w:rStyle w:val="Hyperlink"/>
                <w:rFonts w:eastAsiaTheme="majorEastAsia"/>
                <w:noProof/>
              </w:rPr>
              <w:fldChar w:fldCharType="begin"/>
            </w:r>
            <w:r w:rsidR="00BA32D3" w:rsidRPr="00A24B74">
              <w:rPr>
                <w:rStyle w:val="Hyperlink"/>
                <w:rFonts w:eastAsiaTheme="majorEastAsia"/>
                <w:noProof/>
              </w:rPr>
              <w:instrText xml:space="preserve"> </w:instrText>
            </w:r>
            <w:r w:rsidR="00BA32D3">
              <w:rPr>
                <w:noProof/>
              </w:rPr>
              <w:instrText>HYPERLINK \l "_Toc195544948"</w:instrText>
            </w:r>
            <w:r w:rsidR="00BA32D3" w:rsidRPr="00A24B74">
              <w:rPr>
                <w:rStyle w:val="Hyperlink"/>
                <w:rFonts w:eastAsiaTheme="majorEastAsia"/>
                <w:noProof/>
              </w:rPr>
              <w:instrText xml:space="preserve"> </w:instrText>
            </w:r>
            <w:r w:rsidR="00BA32D3" w:rsidRPr="00A24B74">
              <w:rPr>
                <w:rStyle w:val="Hyperlink"/>
                <w:rFonts w:eastAsiaTheme="majorEastAsia"/>
                <w:noProof/>
              </w:rPr>
            </w:r>
            <w:r w:rsidR="00BA32D3" w:rsidRPr="00A24B74">
              <w:rPr>
                <w:rStyle w:val="Hyperlink"/>
                <w:rFonts w:eastAsiaTheme="majorEastAsia"/>
                <w:noProof/>
              </w:rPr>
              <w:fldChar w:fldCharType="separate"/>
            </w:r>
            <w:r w:rsidR="00BA32D3" w:rsidRPr="00A24B74">
              <w:rPr>
                <w:rStyle w:val="Hyperlink"/>
                <w:rFonts w:eastAsiaTheme="majorEastAsia"/>
                <w:noProof/>
              </w:rPr>
              <w:t>1.</w:t>
            </w:r>
            <w:r w:rsidR="00BA32D3">
              <w:rPr>
                <w:rFonts w:asciiTheme="minorHAnsi" w:eastAsiaTheme="minorEastAsia" w:hAnsiTheme="minorHAnsi" w:cstheme="minorBidi"/>
                <w:b w:val="0"/>
                <w:bCs w:val="0"/>
                <w:caps w:val="0"/>
                <w:noProof/>
                <w:kern w:val="2"/>
                <w:sz w:val="24"/>
                <w:szCs w:val="24"/>
                <w:u w:val="none"/>
                <w14:ligatures w14:val="standardContextual"/>
              </w:rPr>
              <w:tab/>
            </w:r>
            <w:r w:rsidR="00BA32D3" w:rsidRPr="00A24B74">
              <w:rPr>
                <w:rStyle w:val="Hyperlink"/>
                <w:rFonts w:eastAsiaTheme="majorEastAsia"/>
                <w:noProof/>
              </w:rPr>
              <w:t>Product Overview</w:t>
            </w:r>
            <w:r w:rsidR="00BA32D3">
              <w:rPr>
                <w:noProof/>
                <w:webHidden/>
              </w:rPr>
              <w:tab/>
            </w:r>
            <w:r w:rsidR="00BA32D3">
              <w:rPr>
                <w:noProof/>
                <w:webHidden/>
              </w:rPr>
              <w:fldChar w:fldCharType="begin"/>
            </w:r>
            <w:r w:rsidR="00BA32D3">
              <w:rPr>
                <w:noProof/>
                <w:webHidden/>
              </w:rPr>
              <w:instrText xml:space="preserve"> PAGEREF _Toc195544948 \h </w:instrText>
            </w:r>
            <w:r w:rsidR="00BA32D3">
              <w:rPr>
                <w:noProof/>
                <w:webHidden/>
              </w:rPr>
            </w:r>
          </w:ins>
          <w:r w:rsidR="00BA32D3">
            <w:rPr>
              <w:noProof/>
              <w:webHidden/>
            </w:rPr>
            <w:fldChar w:fldCharType="separate"/>
          </w:r>
          <w:ins w:id="2" w:author="Andrei Titioura" w:date="2025-04-14T17:42:00Z" w16du:dateUtc="2025-04-14T21:42:00Z">
            <w:r w:rsidR="00BA32D3">
              <w:rPr>
                <w:noProof/>
                <w:webHidden/>
              </w:rPr>
              <w:t>2</w:t>
            </w:r>
            <w:r w:rsidR="00BA32D3">
              <w:rPr>
                <w:noProof/>
                <w:webHidden/>
              </w:rPr>
              <w:fldChar w:fldCharType="end"/>
            </w:r>
            <w:r w:rsidR="00BA32D3" w:rsidRPr="00A24B74">
              <w:rPr>
                <w:rStyle w:val="Hyperlink"/>
                <w:rFonts w:eastAsiaTheme="majorEastAsia"/>
                <w:noProof/>
              </w:rPr>
              <w:fldChar w:fldCharType="end"/>
            </w:r>
          </w:ins>
        </w:p>
        <w:p w14:paraId="5D9BA3F3" w14:textId="4E4C6EA0" w:rsidR="00BA32D3" w:rsidRDefault="00BA32D3">
          <w:pPr>
            <w:pStyle w:val="TOC1"/>
            <w:tabs>
              <w:tab w:val="left" w:pos="405"/>
              <w:tab w:val="right" w:leader="dot" w:pos="9350"/>
            </w:tabs>
            <w:rPr>
              <w:ins w:id="3"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4"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"_Toc195544949"</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2.</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Key Terms and Definitions</w:t>
            </w:r>
            <w:r>
              <w:rPr>
                <w:noProof/>
                <w:webHidden/>
              </w:rPr>
              <w:tab/>
            </w:r>
            <w:r>
              <w:rPr>
                <w:noProof/>
                <w:webHidden/>
              </w:rPr>
              <w:fldChar w:fldCharType="begin"/>
            </w:r>
            <w:r>
              <w:rPr>
                <w:noProof/>
                <w:webHidden/>
              </w:rPr>
              <w:instrText xml:space="preserve"> PAGEREF _Toc195544949 \h </w:instrText>
            </w:r>
            <w:r>
              <w:rPr>
                <w:noProof/>
                <w:webHidden/>
              </w:rPr>
            </w:r>
          </w:ins>
          <w:r>
            <w:rPr>
              <w:noProof/>
              <w:webHidden/>
            </w:rPr>
            <w:fldChar w:fldCharType="separate"/>
          </w:r>
          <w:ins w:id="5" w:author="Andrei Titioura" w:date="2025-04-14T17:42:00Z" w16du:dateUtc="2025-04-14T21:42:00Z">
            <w:r>
              <w:rPr>
                <w:noProof/>
                <w:webHidden/>
              </w:rPr>
              <w:t>3</w:t>
            </w:r>
            <w:r>
              <w:rPr>
                <w:noProof/>
                <w:webHidden/>
              </w:rPr>
              <w:fldChar w:fldCharType="end"/>
            </w:r>
            <w:r w:rsidRPr="00A24B74">
              <w:rPr>
                <w:rStyle w:val="Hyperlink"/>
                <w:rFonts w:eastAsiaTheme="majorEastAsia"/>
                <w:noProof/>
              </w:rPr>
              <w:fldChar w:fldCharType="end"/>
            </w:r>
          </w:ins>
        </w:p>
        <w:p w14:paraId="36ED8755" w14:textId="6B012007" w:rsidR="00BA32D3" w:rsidRDefault="00BA32D3">
          <w:pPr>
            <w:pStyle w:val="TOC1"/>
            <w:tabs>
              <w:tab w:val="left" w:pos="405"/>
              <w:tab w:val="right" w:leader="dot" w:pos="9350"/>
            </w:tabs>
            <w:rPr>
              <w:ins w:id="6"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7"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"_Toc195544950"</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3.</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Product Launch Information</w:t>
            </w:r>
            <w:r>
              <w:rPr>
                <w:noProof/>
                <w:webHidden/>
              </w:rPr>
              <w:tab/>
            </w:r>
            <w:r>
              <w:rPr>
                <w:noProof/>
                <w:webHidden/>
              </w:rPr>
              <w:fldChar w:fldCharType="begin"/>
            </w:r>
            <w:r>
              <w:rPr>
                <w:noProof/>
                <w:webHidden/>
              </w:rPr>
              <w:instrText xml:space="preserve"> PAGEREF _Toc195544950 \h </w:instrText>
            </w:r>
            <w:r>
              <w:rPr>
                <w:noProof/>
                <w:webHidden/>
              </w:rPr>
            </w:r>
          </w:ins>
          <w:r>
            <w:rPr>
              <w:noProof/>
              <w:webHidden/>
            </w:rPr>
            <w:fldChar w:fldCharType="separate"/>
          </w:r>
          <w:ins w:id="8" w:author="Andrei Titioura" w:date="2025-04-14T17:42:00Z" w16du:dateUtc="2025-04-14T21:42:00Z">
            <w:r>
              <w:rPr>
                <w:noProof/>
                <w:webHidden/>
              </w:rPr>
              <w:t>7</w:t>
            </w:r>
            <w:r>
              <w:rPr>
                <w:noProof/>
                <w:webHidden/>
              </w:rPr>
              <w:fldChar w:fldCharType="end"/>
            </w:r>
            <w:r w:rsidRPr="00A24B74">
              <w:rPr>
                <w:rStyle w:val="Hyperlink"/>
                <w:rFonts w:eastAsiaTheme="majorEastAsia"/>
                <w:noProof/>
              </w:rPr>
              <w:fldChar w:fldCharType="end"/>
            </w:r>
          </w:ins>
        </w:p>
        <w:p w14:paraId="516D8A7D" w14:textId="409A86DF" w:rsidR="00BA32D3" w:rsidRDefault="00BA32D3">
          <w:pPr>
            <w:pStyle w:val="TOC2"/>
            <w:tabs>
              <w:tab w:val="left" w:pos="570"/>
              <w:tab w:val="right" w:leader="dot" w:pos="9350"/>
            </w:tabs>
            <w:rPr>
              <w:ins w:id="9"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10"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"_Toc195544951"</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3.1.</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Product Versions and Plan Codes</w:t>
            </w:r>
            <w:r>
              <w:rPr>
                <w:noProof/>
                <w:webHidden/>
              </w:rPr>
              <w:tab/>
            </w:r>
            <w:r>
              <w:rPr>
                <w:noProof/>
                <w:webHidden/>
              </w:rPr>
              <w:fldChar w:fldCharType="begin"/>
            </w:r>
            <w:r>
              <w:rPr>
                <w:noProof/>
                <w:webHidden/>
              </w:rPr>
              <w:instrText xml:space="preserve"> PAGEREF _Toc195544951 \h </w:instrText>
            </w:r>
            <w:r>
              <w:rPr>
                <w:noProof/>
                <w:webHidden/>
              </w:rPr>
            </w:r>
          </w:ins>
          <w:r>
            <w:rPr>
              <w:noProof/>
              <w:webHidden/>
            </w:rPr>
            <w:fldChar w:fldCharType="separate"/>
          </w:r>
          <w:ins w:id="11" w:author="Andrei Titioura" w:date="2025-04-14T17:42:00Z" w16du:dateUtc="2025-04-14T21:42:00Z">
            <w:r>
              <w:rPr>
                <w:noProof/>
                <w:webHidden/>
              </w:rPr>
              <w:t>8</w:t>
            </w:r>
            <w:r>
              <w:rPr>
                <w:noProof/>
                <w:webHidden/>
              </w:rPr>
              <w:fldChar w:fldCharType="end"/>
            </w:r>
            <w:r w:rsidRPr="00A24B74">
              <w:rPr>
                <w:rStyle w:val="Hyperlink"/>
                <w:rFonts w:eastAsiaTheme="majorEastAsia"/>
                <w:noProof/>
              </w:rPr>
              <w:fldChar w:fldCharType="end"/>
            </w:r>
          </w:ins>
        </w:p>
        <w:p w14:paraId="7266C99B" w14:textId="6A0CD83B" w:rsidR="00BA32D3" w:rsidRDefault="00BA32D3">
          <w:pPr>
            <w:pStyle w:val="TOC2"/>
            <w:tabs>
              <w:tab w:val="left" w:pos="570"/>
              <w:tab w:val="right" w:leader="dot" w:pos="9350"/>
            </w:tabs>
            <w:rPr>
              <w:ins w:id="12"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13"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"_Toc195544952"</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3.2.</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Marketing and Distribution Channels</w:t>
            </w:r>
            <w:r>
              <w:rPr>
                <w:noProof/>
                <w:webHidden/>
              </w:rPr>
              <w:tab/>
            </w:r>
            <w:r>
              <w:rPr>
                <w:noProof/>
                <w:webHidden/>
              </w:rPr>
              <w:fldChar w:fldCharType="begin"/>
            </w:r>
            <w:r>
              <w:rPr>
                <w:noProof/>
                <w:webHidden/>
              </w:rPr>
              <w:instrText xml:space="preserve"> PAGEREF _Toc195544952 \h </w:instrText>
            </w:r>
            <w:r>
              <w:rPr>
                <w:noProof/>
                <w:webHidden/>
              </w:rPr>
            </w:r>
          </w:ins>
          <w:r>
            <w:rPr>
              <w:noProof/>
              <w:webHidden/>
            </w:rPr>
            <w:fldChar w:fldCharType="separate"/>
          </w:r>
          <w:ins w:id="14" w:author="Andrei Titioura" w:date="2025-04-14T17:42:00Z" w16du:dateUtc="2025-04-14T21:42:00Z">
            <w:r>
              <w:rPr>
                <w:noProof/>
                <w:webHidden/>
              </w:rPr>
              <w:t>8</w:t>
            </w:r>
            <w:r>
              <w:rPr>
                <w:noProof/>
                <w:webHidden/>
              </w:rPr>
              <w:fldChar w:fldCharType="end"/>
            </w:r>
            <w:r w:rsidRPr="00A24B74">
              <w:rPr>
                <w:rStyle w:val="Hyperlink"/>
                <w:rFonts w:eastAsiaTheme="majorEastAsia"/>
                <w:noProof/>
              </w:rPr>
              <w:fldChar w:fldCharType="end"/>
            </w:r>
          </w:ins>
        </w:p>
        <w:p w14:paraId="6C51243C" w14:textId="6B7A1727" w:rsidR="00BA32D3" w:rsidRDefault="00BA32D3">
          <w:pPr>
            <w:pStyle w:val="TOC2"/>
            <w:tabs>
              <w:tab w:val="left" w:pos="570"/>
              <w:tab w:val="right" w:leader="dot" w:pos="9350"/>
            </w:tabs>
            <w:rPr>
              <w:ins w:id="15"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16"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"_Toc195544953"</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3.3.</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Reinsurance and Hedging</w:t>
            </w:r>
            <w:r>
              <w:rPr>
                <w:noProof/>
                <w:webHidden/>
              </w:rPr>
              <w:tab/>
            </w:r>
            <w:r>
              <w:rPr>
                <w:noProof/>
                <w:webHidden/>
              </w:rPr>
              <w:fldChar w:fldCharType="begin"/>
            </w:r>
            <w:r>
              <w:rPr>
                <w:noProof/>
                <w:webHidden/>
              </w:rPr>
              <w:instrText xml:space="preserve"> PAGEREF _Toc195544953 \h </w:instrText>
            </w:r>
            <w:r>
              <w:rPr>
                <w:noProof/>
                <w:webHidden/>
              </w:rPr>
            </w:r>
          </w:ins>
          <w:r>
            <w:rPr>
              <w:noProof/>
              <w:webHidden/>
            </w:rPr>
            <w:fldChar w:fldCharType="separate"/>
          </w:r>
          <w:ins w:id="17" w:author="Andrei Titioura" w:date="2025-04-14T17:42:00Z" w16du:dateUtc="2025-04-14T21:42:00Z">
            <w:r>
              <w:rPr>
                <w:noProof/>
                <w:webHidden/>
              </w:rPr>
              <w:t>8</w:t>
            </w:r>
            <w:r>
              <w:rPr>
                <w:noProof/>
                <w:webHidden/>
              </w:rPr>
              <w:fldChar w:fldCharType="end"/>
            </w:r>
            <w:r w:rsidRPr="00A24B74">
              <w:rPr>
                <w:rStyle w:val="Hyperlink"/>
                <w:rFonts w:eastAsiaTheme="majorEastAsia"/>
                <w:noProof/>
              </w:rPr>
              <w:fldChar w:fldCharType="end"/>
            </w:r>
          </w:ins>
        </w:p>
        <w:p w14:paraId="7FE80568" w14:textId="0CDC9DF9" w:rsidR="00BA32D3" w:rsidRDefault="00BA32D3">
          <w:pPr>
            <w:pStyle w:val="TOC1"/>
            <w:tabs>
              <w:tab w:val="left" w:pos="405"/>
              <w:tab w:val="right" w:leader="dot" w:pos="9350"/>
            </w:tabs>
            <w:rPr>
              <w:ins w:id="18"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19"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"_Toc195544954"</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4.</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Issue and Administrative Rules</w:t>
            </w:r>
            <w:r>
              <w:rPr>
                <w:noProof/>
                <w:webHidden/>
              </w:rPr>
              <w:tab/>
            </w:r>
            <w:r>
              <w:rPr>
                <w:noProof/>
                <w:webHidden/>
              </w:rPr>
              <w:fldChar w:fldCharType="begin"/>
            </w:r>
            <w:r>
              <w:rPr>
                <w:noProof/>
                <w:webHidden/>
              </w:rPr>
              <w:instrText xml:space="preserve"> PAGEREF _Toc195544954 \h </w:instrText>
            </w:r>
            <w:r>
              <w:rPr>
                <w:noProof/>
                <w:webHidden/>
              </w:rPr>
            </w:r>
          </w:ins>
          <w:r>
            <w:rPr>
              <w:noProof/>
              <w:webHidden/>
            </w:rPr>
            <w:fldChar w:fldCharType="separate"/>
          </w:r>
          <w:ins w:id="20" w:author="Andrei Titioura" w:date="2025-04-14T17:42:00Z" w16du:dateUtc="2025-04-14T21:42:00Z">
            <w:r>
              <w:rPr>
                <w:noProof/>
                <w:webHidden/>
              </w:rPr>
              <w:t>8</w:t>
            </w:r>
            <w:r>
              <w:rPr>
                <w:noProof/>
                <w:webHidden/>
              </w:rPr>
              <w:fldChar w:fldCharType="end"/>
            </w:r>
            <w:r w:rsidRPr="00A24B74">
              <w:rPr>
                <w:rStyle w:val="Hyperlink"/>
                <w:rFonts w:eastAsiaTheme="majorEastAsia"/>
                <w:noProof/>
              </w:rPr>
              <w:fldChar w:fldCharType="end"/>
            </w:r>
          </w:ins>
        </w:p>
        <w:p w14:paraId="0324717A" w14:textId="316F5D0F" w:rsidR="00BA32D3" w:rsidRDefault="00BA32D3">
          <w:pPr>
            <w:pStyle w:val="TOC2"/>
            <w:tabs>
              <w:tab w:val="left" w:pos="570"/>
              <w:tab w:val="right" w:leader="dot" w:pos="9350"/>
            </w:tabs>
            <w:rPr>
              <w:ins w:id="21"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22"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"_Toc195544955"</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4.1.</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Eligibility</w:t>
            </w:r>
            <w:r>
              <w:rPr>
                <w:noProof/>
                <w:webHidden/>
              </w:rPr>
              <w:tab/>
            </w:r>
            <w:r>
              <w:rPr>
                <w:noProof/>
                <w:webHidden/>
              </w:rPr>
              <w:fldChar w:fldCharType="begin"/>
            </w:r>
            <w:r>
              <w:rPr>
                <w:noProof/>
                <w:webHidden/>
              </w:rPr>
              <w:instrText xml:space="preserve"> PAGEREF _Toc195544955 \h </w:instrText>
            </w:r>
            <w:r>
              <w:rPr>
                <w:noProof/>
                <w:webHidden/>
              </w:rPr>
            </w:r>
          </w:ins>
          <w:r>
            <w:rPr>
              <w:noProof/>
              <w:webHidden/>
            </w:rPr>
            <w:fldChar w:fldCharType="separate"/>
          </w:r>
          <w:ins w:id="23" w:author="Andrei Titioura" w:date="2025-04-14T17:42:00Z" w16du:dateUtc="2025-04-14T21:42:00Z">
            <w:r>
              <w:rPr>
                <w:noProof/>
                <w:webHidden/>
              </w:rPr>
              <w:t>8</w:t>
            </w:r>
            <w:r>
              <w:rPr>
                <w:noProof/>
                <w:webHidden/>
              </w:rPr>
              <w:fldChar w:fldCharType="end"/>
            </w:r>
            <w:r w:rsidRPr="00A24B74">
              <w:rPr>
                <w:rStyle w:val="Hyperlink"/>
                <w:rFonts w:eastAsiaTheme="majorEastAsia"/>
                <w:noProof/>
              </w:rPr>
              <w:fldChar w:fldCharType="end"/>
            </w:r>
          </w:ins>
        </w:p>
        <w:p w14:paraId="28221131" w14:textId="3D82C994" w:rsidR="00BA32D3" w:rsidRDefault="00BA32D3">
          <w:pPr>
            <w:pStyle w:val="TOC2"/>
            <w:tabs>
              <w:tab w:val="left" w:pos="570"/>
              <w:tab w:val="right" w:leader="dot" w:pos="9350"/>
            </w:tabs>
            <w:rPr>
              <w:ins w:id="24"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25"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"_Toc195544956"</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4.2.</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Premium Payments and Allocations</w:t>
            </w:r>
            <w:r>
              <w:rPr>
                <w:noProof/>
                <w:webHidden/>
              </w:rPr>
              <w:tab/>
            </w:r>
            <w:r>
              <w:rPr>
                <w:noProof/>
                <w:webHidden/>
              </w:rPr>
              <w:fldChar w:fldCharType="begin"/>
            </w:r>
            <w:r>
              <w:rPr>
                <w:noProof/>
                <w:webHidden/>
              </w:rPr>
              <w:instrText xml:space="preserve"> PAGEREF _Toc195544956 \h </w:instrText>
            </w:r>
            <w:r>
              <w:rPr>
                <w:noProof/>
                <w:webHidden/>
              </w:rPr>
            </w:r>
          </w:ins>
          <w:r>
            <w:rPr>
              <w:noProof/>
              <w:webHidden/>
            </w:rPr>
            <w:fldChar w:fldCharType="separate"/>
          </w:r>
          <w:ins w:id="26" w:author="Andrei Titioura" w:date="2025-04-14T17:42:00Z" w16du:dateUtc="2025-04-14T21:42:00Z">
            <w:r>
              <w:rPr>
                <w:noProof/>
                <w:webHidden/>
              </w:rPr>
              <w:t>9</w:t>
            </w:r>
            <w:r>
              <w:rPr>
                <w:noProof/>
                <w:webHidden/>
              </w:rPr>
              <w:fldChar w:fldCharType="end"/>
            </w:r>
            <w:r w:rsidRPr="00A24B74">
              <w:rPr>
                <w:rStyle w:val="Hyperlink"/>
                <w:rFonts w:eastAsiaTheme="majorEastAsia"/>
                <w:noProof/>
              </w:rPr>
              <w:fldChar w:fldCharType="end"/>
            </w:r>
          </w:ins>
        </w:p>
        <w:p w14:paraId="3DFA3D4D" w14:textId="79C3FD8F" w:rsidR="00BA32D3" w:rsidRDefault="00BA32D3">
          <w:pPr>
            <w:pStyle w:val="TOC2"/>
            <w:tabs>
              <w:tab w:val="left" w:pos="570"/>
              <w:tab w:val="right" w:leader="dot" w:pos="9350"/>
            </w:tabs>
            <w:rPr>
              <w:ins w:id="27"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28" w:author="Andrei Titioura" w:date="2025-04-14T17:42:00Z" w16du:dateUtc="2025-04-14T21:42:00Z">
            <w:r w:rsidRPr="00654128">
              <w:rPr>
                <w:rStyle w:val="Hyperlink"/>
                <w:rFonts w:eastAsiaTheme="majorEastAsia"/>
                <w:noProof/>
              </w:rPr>
              <w:fldChar w:fldCharType="begin"/>
            </w:r>
            <w:r w:rsidRPr="00654128">
              <w:rPr>
                <w:rStyle w:val="Hyperlink"/>
                <w:rFonts w:eastAsiaTheme="majorEastAsia"/>
                <w:noProof/>
              </w:rPr>
              <w:instrText xml:space="preserve"> </w:instrText>
            </w:r>
            <w:r w:rsidRPr="00654128">
              <w:rPr>
                <w:noProof/>
              </w:rPr>
              <w:instrText>HYPERLINK \l "_Toc195544957"</w:instrText>
            </w:r>
            <w:r w:rsidRPr="00654128">
              <w:rPr>
                <w:rStyle w:val="Hyperlink"/>
                <w:rFonts w:eastAsiaTheme="majorEastAsia"/>
                <w:noProof/>
              </w:rPr>
              <w:instrText xml:space="preserve"> </w:instrText>
            </w:r>
            <w:r w:rsidRPr="00654128">
              <w:rPr>
                <w:rStyle w:val="Hyperlink"/>
                <w:rFonts w:eastAsiaTheme="majorEastAsia"/>
                <w:noProof/>
              </w:rPr>
            </w:r>
            <w:r w:rsidRPr="00654128">
              <w:rPr>
                <w:rStyle w:val="Hyperlink"/>
                <w:rFonts w:eastAsiaTheme="majorEastAsia"/>
                <w:noProof/>
              </w:rPr>
              <w:fldChar w:fldCharType="separate"/>
            </w:r>
            <w:r w:rsidRPr="00654128">
              <w:rPr>
                <w:rStyle w:val="Hyperlink"/>
                <w:rFonts w:eastAsiaTheme="majorEastAsia"/>
                <w:noProof/>
                <w:rPrChange w:id="29" w:author="Andrei Titioura" w:date="2025-04-14T17:50:00Z" w16du:dateUtc="2025-04-14T21:50:00Z">
                  <w:rPr>
                    <w:rStyle w:val="Hyperlink"/>
                    <w:rFonts w:eastAsiaTheme="majorEastAsia"/>
                    <w:noProof/>
                    <w:highlight w:val="yellow"/>
                  </w:rPr>
                </w:rPrChange>
              </w:rPr>
              <w:t>4.3.</w:t>
            </w:r>
            <w:r w:rsidRPr="00654128">
              <w:rPr>
                <w:rFonts w:asciiTheme="minorHAnsi" w:eastAsiaTheme="minorEastAsia" w:hAnsiTheme="minorHAnsi" w:cstheme="minorBidi"/>
                <w:b w:val="0"/>
                <w:bCs w:val="0"/>
                <w:smallCaps w:val="0"/>
                <w:noProof/>
                <w:kern w:val="2"/>
                <w:sz w:val="24"/>
                <w:szCs w:val="24"/>
                <w14:ligatures w14:val="standardContextual"/>
              </w:rPr>
              <w:tab/>
            </w:r>
            <w:r w:rsidRPr="00654128">
              <w:rPr>
                <w:rStyle w:val="Hyperlink"/>
                <w:rFonts w:eastAsiaTheme="majorEastAsia"/>
                <w:noProof/>
                <w:rPrChange w:id="30" w:author="Andrei Titioura" w:date="2025-04-14T17:50:00Z" w16du:dateUtc="2025-04-14T21:50:00Z">
                  <w:rPr>
                    <w:rStyle w:val="Hyperlink"/>
                    <w:rFonts w:eastAsiaTheme="majorEastAsia"/>
                    <w:noProof/>
                    <w:highlight w:val="yellow"/>
                  </w:rPr>
                </w:rPrChange>
              </w:rPr>
              <w:t>Premium Tax</w:t>
            </w:r>
            <w:r w:rsidRPr="00654128">
              <w:rPr>
                <w:noProof/>
                <w:webHidden/>
              </w:rPr>
              <w:tab/>
            </w:r>
            <w:r w:rsidRPr="00654128">
              <w:rPr>
                <w:noProof/>
                <w:webHidden/>
              </w:rPr>
              <w:fldChar w:fldCharType="begin"/>
            </w:r>
            <w:r w:rsidRPr="00654128">
              <w:rPr>
                <w:noProof/>
                <w:webHidden/>
              </w:rPr>
              <w:instrText xml:space="preserve"> PAGEREF _Toc195544957 \h </w:instrText>
            </w:r>
            <w:r w:rsidRPr="00654128">
              <w:rPr>
                <w:noProof/>
                <w:webHidden/>
              </w:rPr>
            </w:r>
          </w:ins>
          <w:r w:rsidRPr="00654128">
            <w:rPr>
              <w:noProof/>
              <w:webHidden/>
            </w:rPr>
            <w:fldChar w:fldCharType="separate"/>
          </w:r>
          <w:ins w:id="31" w:author="Andrei Titioura" w:date="2025-04-14T17:42:00Z" w16du:dateUtc="2025-04-14T21:42:00Z">
            <w:r w:rsidRPr="00654128">
              <w:rPr>
                <w:noProof/>
                <w:webHidden/>
              </w:rPr>
              <w:t>10</w:t>
            </w:r>
            <w:r w:rsidRPr="00654128">
              <w:rPr>
                <w:noProof/>
                <w:webHidden/>
              </w:rPr>
              <w:fldChar w:fldCharType="end"/>
            </w:r>
            <w:r w:rsidRPr="00654128">
              <w:rPr>
                <w:rStyle w:val="Hyperlink"/>
                <w:rFonts w:eastAsiaTheme="majorEastAsia"/>
                <w:noProof/>
              </w:rPr>
              <w:fldChar w:fldCharType="end"/>
            </w:r>
          </w:ins>
        </w:p>
        <w:p w14:paraId="440E7BCE" w14:textId="76D5D649" w:rsidR="00BA32D3" w:rsidRDefault="00BA32D3">
          <w:pPr>
            <w:pStyle w:val="TOC2"/>
            <w:tabs>
              <w:tab w:val="left" w:pos="570"/>
              <w:tab w:val="right" w:leader="dot" w:pos="9350"/>
            </w:tabs>
            <w:rPr>
              <w:ins w:id="32"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33"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"_Toc195544958"</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4.4.</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Free Look Period</w:t>
            </w:r>
            <w:r>
              <w:rPr>
                <w:noProof/>
                <w:webHidden/>
              </w:rPr>
              <w:tab/>
            </w:r>
            <w:r>
              <w:rPr>
                <w:noProof/>
                <w:webHidden/>
              </w:rPr>
              <w:fldChar w:fldCharType="begin"/>
            </w:r>
            <w:r>
              <w:rPr>
                <w:noProof/>
                <w:webHidden/>
              </w:rPr>
              <w:instrText xml:space="preserve"> PAGEREF _Toc195544958 \h </w:instrText>
            </w:r>
            <w:r>
              <w:rPr>
                <w:noProof/>
                <w:webHidden/>
              </w:rPr>
            </w:r>
          </w:ins>
          <w:r>
            <w:rPr>
              <w:noProof/>
              <w:webHidden/>
            </w:rPr>
            <w:fldChar w:fldCharType="separate"/>
          </w:r>
          <w:ins w:id="34" w:author="Andrei Titioura" w:date="2025-04-14T17:42:00Z" w16du:dateUtc="2025-04-14T21:42:00Z">
            <w:r>
              <w:rPr>
                <w:noProof/>
                <w:webHidden/>
              </w:rPr>
              <w:t>11</w:t>
            </w:r>
            <w:r>
              <w:rPr>
                <w:noProof/>
                <w:webHidden/>
              </w:rPr>
              <w:fldChar w:fldCharType="end"/>
            </w:r>
            <w:r w:rsidRPr="00A24B74">
              <w:rPr>
                <w:rStyle w:val="Hyperlink"/>
                <w:rFonts w:eastAsiaTheme="majorEastAsia"/>
                <w:noProof/>
              </w:rPr>
              <w:fldChar w:fldCharType="end"/>
            </w:r>
          </w:ins>
        </w:p>
        <w:p w14:paraId="7AB05697" w14:textId="00021825" w:rsidR="00BA32D3" w:rsidRDefault="00BA32D3">
          <w:pPr>
            <w:pStyle w:val="TOC2"/>
            <w:tabs>
              <w:tab w:val="left" w:pos="570"/>
              <w:tab w:val="right" w:leader="dot" w:pos="9350"/>
            </w:tabs>
            <w:rPr>
              <w:ins w:id="35"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36"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"_Toc195544959"</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4.5.</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Ownership</w:t>
            </w:r>
            <w:r>
              <w:rPr>
                <w:noProof/>
                <w:webHidden/>
              </w:rPr>
              <w:tab/>
            </w:r>
            <w:r>
              <w:rPr>
                <w:noProof/>
                <w:webHidden/>
              </w:rPr>
              <w:fldChar w:fldCharType="begin"/>
            </w:r>
            <w:r>
              <w:rPr>
                <w:noProof/>
                <w:webHidden/>
              </w:rPr>
              <w:instrText xml:space="preserve"> PAGEREF _Toc195544959 \h </w:instrText>
            </w:r>
            <w:r>
              <w:rPr>
                <w:noProof/>
                <w:webHidden/>
              </w:rPr>
            </w:r>
          </w:ins>
          <w:r>
            <w:rPr>
              <w:noProof/>
              <w:webHidden/>
            </w:rPr>
            <w:fldChar w:fldCharType="separate"/>
          </w:r>
          <w:ins w:id="37" w:author="Andrei Titioura" w:date="2025-04-14T17:42:00Z" w16du:dateUtc="2025-04-14T21:42:00Z">
            <w:r>
              <w:rPr>
                <w:noProof/>
                <w:webHidden/>
              </w:rPr>
              <w:t>14</w:t>
            </w:r>
            <w:r>
              <w:rPr>
                <w:noProof/>
                <w:webHidden/>
              </w:rPr>
              <w:fldChar w:fldCharType="end"/>
            </w:r>
            <w:r w:rsidRPr="00A24B74">
              <w:rPr>
                <w:rStyle w:val="Hyperlink"/>
                <w:rFonts w:eastAsiaTheme="majorEastAsia"/>
                <w:noProof/>
              </w:rPr>
              <w:fldChar w:fldCharType="end"/>
            </w:r>
          </w:ins>
        </w:p>
        <w:p w14:paraId="59F6C701" w14:textId="7D448631" w:rsidR="00BA32D3" w:rsidRDefault="00BA32D3">
          <w:pPr>
            <w:pStyle w:val="TOC2"/>
            <w:tabs>
              <w:tab w:val="left" w:pos="570"/>
              <w:tab w:val="right" w:leader="dot" w:pos="9350"/>
            </w:tabs>
            <w:rPr>
              <w:ins w:id="38"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39"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"_Toc195544960"</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4.6.</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Compensations</w:t>
            </w:r>
            <w:r>
              <w:rPr>
                <w:noProof/>
                <w:webHidden/>
              </w:rPr>
              <w:tab/>
            </w:r>
            <w:r>
              <w:rPr>
                <w:noProof/>
                <w:webHidden/>
              </w:rPr>
              <w:fldChar w:fldCharType="begin"/>
            </w:r>
            <w:r>
              <w:rPr>
                <w:noProof/>
                <w:webHidden/>
              </w:rPr>
              <w:instrText xml:space="preserve"> PAGEREF _Toc195544960 \h </w:instrText>
            </w:r>
            <w:r>
              <w:rPr>
                <w:noProof/>
                <w:webHidden/>
              </w:rPr>
            </w:r>
          </w:ins>
          <w:r>
            <w:rPr>
              <w:noProof/>
              <w:webHidden/>
            </w:rPr>
            <w:fldChar w:fldCharType="separate"/>
          </w:r>
          <w:ins w:id="40" w:author="Andrei Titioura" w:date="2025-04-14T17:42:00Z" w16du:dateUtc="2025-04-14T21:42:00Z">
            <w:r>
              <w:rPr>
                <w:noProof/>
                <w:webHidden/>
              </w:rPr>
              <w:t>14</w:t>
            </w:r>
            <w:r>
              <w:rPr>
                <w:noProof/>
                <w:webHidden/>
              </w:rPr>
              <w:fldChar w:fldCharType="end"/>
            </w:r>
            <w:r w:rsidRPr="00A24B74">
              <w:rPr>
                <w:rStyle w:val="Hyperlink"/>
                <w:rFonts w:eastAsiaTheme="majorEastAsia"/>
                <w:noProof/>
              </w:rPr>
              <w:fldChar w:fldCharType="end"/>
            </w:r>
          </w:ins>
        </w:p>
        <w:p w14:paraId="6B3D5DA2" w14:textId="7DAA9223" w:rsidR="00BA32D3" w:rsidRDefault="00BA32D3">
          <w:pPr>
            <w:pStyle w:val="TOC2"/>
            <w:tabs>
              <w:tab w:val="left" w:pos="570"/>
              <w:tab w:val="right" w:leader="dot" w:pos="9350"/>
            </w:tabs>
            <w:rPr>
              <w:ins w:id="41"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42"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"_Toc195544961"</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4.7.</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Internal Exchanges</w:t>
            </w:r>
            <w:r>
              <w:rPr>
                <w:noProof/>
                <w:webHidden/>
              </w:rPr>
              <w:tab/>
            </w:r>
            <w:r>
              <w:rPr>
                <w:noProof/>
                <w:webHidden/>
              </w:rPr>
              <w:fldChar w:fldCharType="begin"/>
            </w:r>
            <w:r>
              <w:rPr>
                <w:noProof/>
                <w:webHidden/>
              </w:rPr>
              <w:instrText xml:space="preserve"> PAGEREF _Toc195544961 \h </w:instrText>
            </w:r>
            <w:r>
              <w:rPr>
                <w:noProof/>
                <w:webHidden/>
              </w:rPr>
            </w:r>
          </w:ins>
          <w:r>
            <w:rPr>
              <w:noProof/>
              <w:webHidden/>
            </w:rPr>
            <w:fldChar w:fldCharType="separate"/>
          </w:r>
          <w:ins w:id="43" w:author="Andrei Titioura" w:date="2025-04-14T17:42:00Z" w16du:dateUtc="2025-04-14T21:42:00Z">
            <w:r>
              <w:rPr>
                <w:noProof/>
                <w:webHidden/>
              </w:rPr>
              <w:t>14</w:t>
            </w:r>
            <w:r>
              <w:rPr>
                <w:noProof/>
                <w:webHidden/>
              </w:rPr>
              <w:fldChar w:fldCharType="end"/>
            </w:r>
            <w:r w:rsidRPr="00A24B74">
              <w:rPr>
                <w:rStyle w:val="Hyperlink"/>
                <w:rFonts w:eastAsiaTheme="majorEastAsia"/>
                <w:noProof/>
              </w:rPr>
              <w:fldChar w:fldCharType="end"/>
            </w:r>
          </w:ins>
        </w:p>
        <w:p w14:paraId="2C3DFBC0" w14:textId="4622AEA0" w:rsidR="00BA32D3" w:rsidRDefault="00BA32D3">
          <w:pPr>
            <w:pStyle w:val="TOC1"/>
            <w:tabs>
              <w:tab w:val="left" w:pos="405"/>
              <w:tab w:val="right" w:leader="dot" w:pos="9350"/>
            </w:tabs>
            <w:rPr>
              <w:ins w:id="44"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45"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"_Toc195544962"</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5.</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Product Features</w:t>
            </w:r>
            <w:r>
              <w:rPr>
                <w:noProof/>
                <w:webHidden/>
              </w:rPr>
              <w:tab/>
            </w:r>
            <w:r>
              <w:rPr>
                <w:noProof/>
                <w:webHidden/>
              </w:rPr>
              <w:fldChar w:fldCharType="begin"/>
            </w:r>
            <w:r>
              <w:rPr>
                <w:noProof/>
                <w:webHidden/>
              </w:rPr>
              <w:instrText xml:space="preserve"> PAGEREF _Toc195544962 \h </w:instrText>
            </w:r>
            <w:r>
              <w:rPr>
                <w:noProof/>
                <w:webHidden/>
              </w:rPr>
            </w:r>
          </w:ins>
          <w:r>
            <w:rPr>
              <w:noProof/>
              <w:webHidden/>
            </w:rPr>
            <w:fldChar w:fldCharType="separate"/>
          </w:r>
          <w:ins w:id="46" w:author="Andrei Titioura" w:date="2025-04-14T17:42:00Z" w16du:dateUtc="2025-04-14T21:42:00Z">
            <w:r>
              <w:rPr>
                <w:noProof/>
                <w:webHidden/>
              </w:rPr>
              <w:t>15</w:t>
            </w:r>
            <w:r>
              <w:rPr>
                <w:noProof/>
                <w:webHidden/>
              </w:rPr>
              <w:fldChar w:fldCharType="end"/>
            </w:r>
            <w:r w:rsidRPr="00A24B74">
              <w:rPr>
                <w:rStyle w:val="Hyperlink"/>
                <w:rFonts w:eastAsiaTheme="majorEastAsia"/>
                <w:noProof/>
              </w:rPr>
              <w:fldChar w:fldCharType="end"/>
            </w:r>
          </w:ins>
        </w:p>
        <w:p w14:paraId="60EFBDCE" w14:textId="7BFBF9A6" w:rsidR="00BA32D3" w:rsidRDefault="00BA32D3">
          <w:pPr>
            <w:pStyle w:val="TOC2"/>
            <w:tabs>
              <w:tab w:val="left" w:pos="570"/>
              <w:tab w:val="right" w:leader="dot" w:pos="9350"/>
            </w:tabs>
            <w:rPr>
              <w:ins w:id="47"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48"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"_Toc195544963"</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5.1.</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Accounts</w:t>
            </w:r>
            <w:r>
              <w:rPr>
                <w:noProof/>
                <w:webHidden/>
              </w:rPr>
              <w:tab/>
            </w:r>
            <w:r>
              <w:rPr>
                <w:noProof/>
                <w:webHidden/>
              </w:rPr>
              <w:fldChar w:fldCharType="begin"/>
            </w:r>
            <w:r>
              <w:rPr>
                <w:noProof/>
                <w:webHidden/>
              </w:rPr>
              <w:instrText xml:space="preserve"> PAGEREF _Toc195544963 \h </w:instrText>
            </w:r>
            <w:r>
              <w:rPr>
                <w:noProof/>
                <w:webHidden/>
              </w:rPr>
            </w:r>
          </w:ins>
          <w:r>
            <w:rPr>
              <w:noProof/>
              <w:webHidden/>
            </w:rPr>
            <w:fldChar w:fldCharType="separate"/>
          </w:r>
          <w:ins w:id="49" w:author="Andrei Titioura" w:date="2025-04-14T17:42:00Z" w16du:dateUtc="2025-04-14T21:42:00Z">
            <w:r>
              <w:rPr>
                <w:noProof/>
                <w:webHidden/>
              </w:rPr>
              <w:t>15</w:t>
            </w:r>
            <w:r>
              <w:rPr>
                <w:noProof/>
                <w:webHidden/>
              </w:rPr>
              <w:fldChar w:fldCharType="end"/>
            </w:r>
            <w:r w:rsidRPr="00A24B74">
              <w:rPr>
                <w:rStyle w:val="Hyperlink"/>
                <w:rFonts w:eastAsiaTheme="majorEastAsia"/>
                <w:noProof/>
              </w:rPr>
              <w:fldChar w:fldCharType="end"/>
            </w:r>
          </w:ins>
        </w:p>
        <w:p w14:paraId="6851657F" w14:textId="53A910DE" w:rsidR="00BA32D3" w:rsidRDefault="00BA32D3">
          <w:pPr>
            <w:pStyle w:val="TOC2"/>
            <w:tabs>
              <w:tab w:val="left" w:pos="570"/>
              <w:tab w:val="right" w:leader="dot" w:pos="9350"/>
            </w:tabs>
            <w:rPr>
              <w:ins w:id="50"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51"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"_Toc195544964"</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5.2.</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Withdrawals</w:t>
            </w:r>
            <w:r>
              <w:rPr>
                <w:noProof/>
                <w:webHidden/>
              </w:rPr>
              <w:tab/>
            </w:r>
            <w:r>
              <w:rPr>
                <w:noProof/>
                <w:webHidden/>
              </w:rPr>
              <w:fldChar w:fldCharType="begin"/>
            </w:r>
            <w:r>
              <w:rPr>
                <w:noProof/>
                <w:webHidden/>
              </w:rPr>
              <w:instrText xml:space="preserve"> PAGEREF _Toc195544964 \h </w:instrText>
            </w:r>
            <w:r>
              <w:rPr>
                <w:noProof/>
                <w:webHidden/>
              </w:rPr>
            </w:r>
          </w:ins>
          <w:r>
            <w:rPr>
              <w:noProof/>
              <w:webHidden/>
            </w:rPr>
            <w:fldChar w:fldCharType="separate"/>
          </w:r>
          <w:ins w:id="52" w:author="Andrei Titioura" w:date="2025-04-14T17:42:00Z" w16du:dateUtc="2025-04-14T21:42:00Z">
            <w:r>
              <w:rPr>
                <w:noProof/>
                <w:webHidden/>
              </w:rPr>
              <w:t>15</w:t>
            </w:r>
            <w:r>
              <w:rPr>
                <w:noProof/>
                <w:webHidden/>
              </w:rPr>
              <w:fldChar w:fldCharType="end"/>
            </w:r>
            <w:r w:rsidRPr="00A24B74">
              <w:rPr>
                <w:rStyle w:val="Hyperlink"/>
                <w:rFonts w:eastAsiaTheme="majorEastAsia"/>
                <w:noProof/>
              </w:rPr>
              <w:fldChar w:fldCharType="end"/>
            </w:r>
          </w:ins>
        </w:p>
        <w:p w14:paraId="15AF94ED" w14:textId="52C2344C" w:rsidR="00BA32D3" w:rsidRDefault="00BA32D3">
          <w:pPr>
            <w:pStyle w:val="TOC2"/>
            <w:tabs>
              <w:tab w:val="left" w:pos="570"/>
              <w:tab w:val="right" w:leader="dot" w:pos="9350"/>
            </w:tabs>
            <w:rPr>
              <w:ins w:id="53"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54"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"_Toc195544965"</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5.3.</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Tax Deferral</w:t>
            </w:r>
            <w:r>
              <w:rPr>
                <w:noProof/>
                <w:webHidden/>
              </w:rPr>
              <w:tab/>
            </w:r>
            <w:r>
              <w:rPr>
                <w:noProof/>
                <w:webHidden/>
              </w:rPr>
              <w:fldChar w:fldCharType="begin"/>
            </w:r>
            <w:r>
              <w:rPr>
                <w:noProof/>
                <w:webHidden/>
              </w:rPr>
              <w:instrText xml:space="preserve"> PAGEREF _Toc195544965 \h </w:instrText>
            </w:r>
            <w:r>
              <w:rPr>
                <w:noProof/>
                <w:webHidden/>
              </w:rPr>
            </w:r>
          </w:ins>
          <w:r>
            <w:rPr>
              <w:noProof/>
              <w:webHidden/>
            </w:rPr>
            <w:fldChar w:fldCharType="separate"/>
          </w:r>
          <w:ins w:id="55" w:author="Andrei Titioura" w:date="2025-04-14T17:42:00Z" w16du:dateUtc="2025-04-14T21:42:00Z">
            <w:r>
              <w:rPr>
                <w:noProof/>
                <w:webHidden/>
              </w:rPr>
              <w:t>16</w:t>
            </w:r>
            <w:r>
              <w:rPr>
                <w:noProof/>
                <w:webHidden/>
              </w:rPr>
              <w:fldChar w:fldCharType="end"/>
            </w:r>
            <w:r w:rsidRPr="00A24B74">
              <w:rPr>
                <w:rStyle w:val="Hyperlink"/>
                <w:rFonts w:eastAsiaTheme="majorEastAsia"/>
                <w:noProof/>
              </w:rPr>
              <w:fldChar w:fldCharType="end"/>
            </w:r>
          </w:ins>
        </w:p>
        <w:p w14:paraId="0BF10F22" w14:textId="1E5DF999" w:rsidR="00BA32D3" w:rsidRDefault="00BA32D3">
          <w:pPr>
            <w:pStyle w:val="TOC1"/>
            <w:tabs>
              <w:tab w:val="left" w:pos="405"/>
              <w:tab w:val="right" w:leader="dot" w:pos="9350"/>
            </w:tabs>
            <w:rPr>
              <w:ins w:id="56"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57"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"_Toc195544966"</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6.</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Equity Index Accounts</w:t>
            </w:r>
            <w:r>
              <w:rPr>
                <w:noProof/>
                <w:webHidden/>
              </w:rPr>
              <w:tab/>
            </w:r>
            <w:r>
              <w:rPr>
                <w:noProof/>
                <w:webHidden/>
              </w:rPr>
              <w:fldChar w:fldCharType="begin"/>
            </w:r>
            <w:r>
              <w:rPr>
                <w:noProof/>
                <w:webHidden/>
              </w:rPr>
              <w:instrText xml:space="preserve"> PAGEREF _Toc195544966 \h </w:instrText>
            </w:r>
            <w:r>
              <w:rPr>
                <w:noProof/>
                <w:webHidden/>
              </w:rPr>
            </w:r>
          </w:ins>
          <w:r>
            <w:rPr>
              <w:noProof/>
              <w:webHidden/>
            </w:rPr>
            <w:fldChar w:fldCharType="separate"/>
          </w:r>
          <w:ins w:id="58" w:author="Andrei Titioura" w:date="2025-04-14T17:42:00Z" w16du:dateUtc="2025-04-14T21:42:00Z">
            <w:r>
              <w:rPr>
                <w:noProof/>
                <w:webHidden/>
              </w:rPr>
              <w:t>16</w:t>
            </w:r>
            <w:r>
              <w:rPr>
                <w:noProof/>
                <w:webHidden/>
              </w:rPr>
              <w:fldChar w:fldCharType="end"/>
            </w:r>
            <w:r w:rsidRPr="00A24B74">
              <w:rPr>
                <w:rStyle w:val="Hyperlink"/>
                <w:rFonts w:eastAsiaTheme="majorEastAsia"/>
                <w:noProof/>
              </w:rPr>
              <w:fldChar w:fldCharType="end"/>
            </w:r>
          </w:ins>
        </w:p>
        <w:p w14:paraId="39DE4652" w14:textId="2877283F" w:rsidR="00BA32D3" w:rsidRDefault="00BA32D3">
          <w:pPr>
            <w:pStyle w:val="TOC2"/>
            <w:tabs>
              <w:tab w:val="left" w:pos="570"/>
              <w:tab w:val="right" w:leader="dot" w:pos="9350"/>
            </w:tabs>
            <w:rPr>
              <w:ins w:id="59"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60"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"_Toc195544967"</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6.1.</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CAP INDEXED INTEREST OPTION</w:t>
            </w:r>
            <w:r>
              <w:rPr>
                <w:noProof/>
                <w:webHidden/>
              </w:rPr>
              <w:tab/>
            </w:r>
            <w:r>
              <w:rPr>
                <w:noProof/>
                <w:webHidden/>
              </w:rPr>
              <w:fldChar w:fldCharType="begin"/>
            </w:r>
            <w:r>
              <w:rPr>
                <w:noProof/>
                <w:webHidden/>
              </w:rPr>
              <w:instrText xml:space="preserve"> PAGEREF _Toc195544967 \h </w:instrText>
            </w:r>
            <w:r>
              <w:rPr>
                <w:noProof/>
                <w:webHidden/>
              </w:rPr>
            </w:r>
          </w:ins>
          <w:r>
            <w:rPr>
              <w:noProof/>
              <w:webHidden/>
            </w:rPr>
            <w:fldChar w:fldCharType="separate"/>
          </w:r>
          <w:ins w:id="61" w:author="Andrei Titioura" w:date="2025-04-14T17:42:00Z" w16du:dateUtc="2025-04-14T21:42:00Z">
            <w:r>
              <w:rPr>
                <w:noProof/>
                <w:webHidden/>
              </w:rPr>
              <w:t>16</w:t>
            </w:r>
            <w:r>
              <w:rPr>
                <w:noProof/>
                <w:webHidden/>
              </w:rPr>
              <w:fldChar w:fldCharType="end"/>
            </w:r>
            <w:r w:rsidRPr="00A24B74">
              <w:rPr>
                <w:rStyle w:val="Hyperlink"/>
                <w:rFonts w:eastAsiaTheme="majorEastAsia"/>
                <w:noProof/>
              </w:rPr>
              <w:fldChar w:fldCharType="end"/>
            </w:r>
          </w:ins>
        </w:p>
        <w:p w14:paraId="1F3C8FC2" w14:textId="63E426BF" w:rsidR="00BA32D3" w:rsidRDefault="00BA32D3">
          <w:pPr>
            <w:pStyle w:val="TOC2"/>
            <w:tabs>
              <w:tab w:val="left" w:pos="570"/>
              <w:tab w:val="right" w:leader="dot" w:pos="9350"/>
            </w:tabs>
            <w:rPr>
              <w:ins w:id="62"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63"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"_Toc195544968"</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6.2.</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INDEXED INTEREST OPTION with PARTICIPATION</w:t>
            </w:r>
            <w:r>
              <w:rPr>
                <w:noProof/>
                <w:webHidden/>
              </w:rPr>
              <w:tab/>
            </w:r>
            <w:r>
              <w:rPr>
                <w:noProof/>
                <w:webHidden/>
              </w:rPr>
              <w:fldChar w:fldCharType="begin"/>
            </w:r>
            <w:r>
              <w:rPr>
                <w:noProof/>
                <w:webHidden/>
              </w:rPr>
              <w:instrText xml:space="preserve"> PAGEREF _Toc195544968 \h </w:instrText>
            </w:r>
            <w:r>
              <w:rPr>
                <w:noProof/>
                <w:webHidden/>
              </w:rPr>
            </w:r>
          </w:ins>
          <w:r>
            <w:rPr>
              <w:noProof/>
              <w:webHidden/>
            </w:rPr>
            <w:fldChar w:fldCharType="separate"/>
          </w:r>
          <w:ins w:id="64" w:author="Andrei Titioura" w:date="2025-04-14T17:42:00Z" w16du:dateUtc="2025-04-14T21:42:00Z">
            <w:r>
              <w:rPr>
                <w:noProof/>
                <w:webHidden/>
              </w:rPr>
              <w:t>17</w:t>
            </w:r>
            <w:r>
              <w:rPr>
                <w:noProof/>
                <w:webHidden/>
              </w:rPr>
              <w:fldChar w:fldCharType="end"/>
            </w:r>
            <w:r w:rsidRPr="00A24B74">
              <w:rPr>
                <w:rStyle w:val="Hyperlink"/>
                <w:rFonts w:eastAsiaTheme="majorEastAsia"/>
                <w:noProof/>
              </w:rPr>
              <w:fldChar w:fldCharType="end"/>
            </w:r>
          </w:ins>
        </w:p>
        <w:p w14:paraId="7163C264" w14:textId="3959A999" w:rsidR="00BA32D3" w:rsidRDefault="00BA32D3">
          <w:pPr>
            <w:pStyle w:val="TOC1"/>
            <w:tabs>
              <w:tab w:val="left" w:pos="405"/>
              <w:tab w:val="right" w:leader="dot" w:pos="9350"/>
            </w:tabs>
            <w:rPr>
              <w:ins w:id="65"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66"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"_Toc195544969"</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7.</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Fixed Account</w:t>
            </w:r>
            <w:r>
              <w:rPr>
                <w:noProof/>
                <w:webHidden/>
              </w:rPr>
              <w:tab/>
            </w:r>
            <w:r>
              <w:rPr>
                <w:noProof/>
                <w:webHidden/>
              </w:rPr>
              <w:fldChar w:fldCharType="begin"/>
            </w:r>
            <w:r>
              <w:rPr>
                <w:noProof/>
                <w:webHidden/>
              </w:rPr>
              <w:instrText xml:space="preserve"> PAGEREF _Toc195544969 \h </w:instrText>
            </w:r>
            <w:r>
              <w:rPr>
                <w:noProof/>
                <w:webHidden/>
              </w:rPr>
            </w:r>
          </w:ins>
          <w:r>
            <w:rPr>
              <w:noProof/>
              <w:webHidden/>
            </w:rPr>
            <w:fldChar w:fldCharType="separate"/>
          </w:r>
          <w:ins w:id="67" w:author="Andrei Titioura" w:date="2025-04-14T17:42:00Z" w16du:dateUtc="2025-04-14T21:42:00Z">
            <w:r>
              <w:rPr>
                <w:noProof/>
                <w:webHidden/>
              </w:rPr>
              <w:t>19</w:t>
            </w:r>
            <w:r>
              <w:rPr>
                <w:noProof/>
                <w:webHidden/>
              </w:rPr>
              <w:fldChar w:fldCharType="end"/>
            </w:r>
            <w:r w:rsidRPr="00A24B74">
              <w:rPr>
                <w:rStyle w:val="Hyperlink"/>
                <w:rFonts w:eastAsiaTheme="majorEastAsia"/>
                <w:noProof/>
              </w:rPr>
              <w:fldChar w:fldCharType="end"/>
            </w:r>
          </w:ins>
        </w:p>
        <w:p w14:paraId="1B256A05" w14:textId="41998B79" w:rsidR="00BA32D3" w:rsidRDefault="00BA32D3">
          <w:pPr>
            <w:pStyle w:val="TOC2"/>
            <w:tabs>
              <w:tab w:val="left" w:pos="570"/>
              <w:tab w:val="right" w:leader="dot" w:pos="9350"/>
            </w:tabs>
            <w:rPr>
              <w:ins w:id="68"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69"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"_Toc195544970"</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7.1.</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Fixed Rates</w:t>
            </w:r>
            <w:r>
              <w:rPr>
                <w:noProof/>
                <w:webHidden/>
              </w:rPr>
              <w:tab/>
            </w:r>
            <w:r>
              <w:rPr>
                <w:noProof/>
                <w:webHidden/>
              </w:rPr>
              <w:fldChar w:fldCharType="begin"/>
            </w:r>
            <w:r>
              <w:rPr>
                <w:noProof/>
                <w:webHidden/>
              </w:rPr>
              <w:instrText xml:space="preserve"> PAGEREF _Toc195544970 \h </w:instrText>
            </w:r>
            <w:r>
              <w:rPr>
                <w:noProof/>
                <w:webHidden/>
              </w:rPr>
            </w:r>
          </w:ins>
          <w:r>
            <w:rPr>
              <w:noProof/>
              <w:webHidden/>
            </w:rPr>
            <w:fldChar w:fldCharType="separate"/>
          </w:r>
          <w:ins w:id="70" w:author="Andrei Titioura" w:date="2025-04-14T17:42:00Z" w16du:dateUtc="2025-04-14T21:42:00Z">
            <w:r>
              <w:rPr>
                <w:noProof/>
                <w:webHidden/>
              </w:rPr>
              <w:t>19</w:t>
            </w:r>
            <w:r>
              <w:rPr>
                <w:noProof/>
                <w:webHidden/>
              </w:rPr>
              <w:fldChar w:fldCharType="end"/>
            </w:r>
            <w:r w:rsidRPr="00A24B74">
              <w:rPr>
                <w:rStyle w:val="Hyperlink"/>
                <w:rFonts w:eastAsiaTheme="majorEastAsia"/>
                <w:noProof/>
              </w:rPr>
              <w:fldChar w:fldCharType="end"/>
            </w:r>
          </w:ins>
        </w:p>
        <w:p w14:paraId="056106AE" w14:textId="3D22B712" w:rsidR="00BA32D3" w:rsidRDefault="00BA32D3">
          <w:pPr>
            <w:pStyle w:val="TOC1"/>
            <w:tabs>
              <w:tab w:val="left" w:pos="405"/>
              <w:tab w:val="right" w:leader="dot" w:pos="9350"/>
            </w:tabs>
            <w:rPr>
              <w:ins w:id="71"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72"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"_Toc195544971"</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8.</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Valuation</w:t>
            </w:r>
            <w:r>
              <w:rPr>
                <w:noProof/>
                <w:webHidden/>
              </w:rPr>
              <w:tab/>
            </w:r>
            <w:r>
              <w:rPr>
                <w:noProof/>
                <w:webHidden/>
              </w:rPr>
              <w:fldChar w:fldCharType="begin"/>
            </w:r>
            <w:r>
              <w:rPr>
                <w:noProof/>
                <w:webHidden/>
              </w:rPr>
              <w:instrText xml:space="preserve"> PAGEREF _Toc195544971 \h </w:instrText>
            </w:r>
            <w:r>
              <w:rPr>
                <w:noProof/>
                <w:webHidden/>
              </w:rPr>
            </w:r>
          </w:ins>
          <w:r>
            <w:rPr>
              <w:noProof/>
              <w:webHidden/>
            </w:rPr>
            <w:fldChar w:fldCharType="separate"/>
          </w:r>
          <w:ins w:id="73" w:author="Andrei Titioura" w:date="2025-04-14T17:42:00Z" w16du:dateUtc="2025-04-14T21:42:00Z">
            <w:r>
              <w:rPr>
                <w:noProof/>
                <w:webHidden/>
              </w:rPr>
              <w:t>20</w:t>
            </w:r>
            <w:r>
              <w:rPr>
                <w:noProof/>
                <w:webHidden/>
              </w:rPr>
              <w:fldChar w:fldCharType="end"/>
            </w:r>
            <w:r w:rsidRPr="00A24B74">
              <w:rPr>
                <w:rStyle w:val="Hyperlink"/>
                <w:rFonts w:eastAsiaTheme="majorEastAsia"/>
                <w:noProof/>
              </w:rPr>
              <w:fldChar w:fldCharType="end"/>
            </w:r>
          </w:ins>
        </w:p>
        <w:p w14:paraId="7649F1E9" w14:textId="62D5FC0F" w:rsidR="00BA32D3" w:rsidRDefault="00BA32D3">
          <w:pPr>
            <w:pStyle w:val="TOC1"/>
            <w:tabs>
              <w:tab w:val="left" w:pos="405"/>
              <w:tab w:val="right" w:leader="dot" w:pos="9350"/>
            </w:tabs>
            <w:rPr>
              <w:ins w:id="74"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75" w:author="Andrei Titioura" w:date="2025-04-14T17:42:00Z" w16du:dateUtc="2025-04-14T21:42:00Z">
            <w:r w:rsidRPr="00A24B74">
              <w:rPr>
                <w:rStyle w:val="Hyperlink"/>
                <w:rFonts w:eastAsiaTheme="majorEastAsia"/>
                <w:noProof/>
              </w:rPr>
              <w:lastRenderedPageBreak/>
              <w:fldChar w:fldCharType="begin"/>
            </w:r>
            <w:r w:rsidRPr="00A24B74">
              <w:rPr>
                <w:rStyle w:val="Hyperlink"/>
                <w:rFonts w:eastAsiaTheme="majorEastAsia"/>
                <w:noProof/>
              </w:rPr>
              <w:instrText xml:space="preserve"> </w:instrText>
            </w:r>
            <w:r>
              <w:rPr>
                <w:noProof/>
              </w:rPr>
              <w:instrText>HYPERLINK \l "_Toc195544972"</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9.</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Additional Benefits</w:t>
            </w:r>
            <w:r>
              <w:rPr>
                <w:noProof/>
                <w:webHidden/>
              </w:rPr>
              <w:tab/>
            </w:r>
            <w:r>
              <w:rPr>
                <w:noProof/>
                <w:webHidden/>
              </w:rPr>
              <w:fldChar w:fldCharType="begin"/>
            </w:r>
            <w:r>
              <w:rPr>
                <w:noProof/>
                <w:webHidden/>
              </w:rPr>
              <w:instrText xml:space="preserve"> PAGEREF _Toc195544972 \h </w:instrText>
            </w:r>
            <w:r>
              <w:rPr>
                <w:noProof/>
                <w:webHidden/>
              </w:rPr>
            </w:r>
          </w:ins>
          <w:r>
            <w:rPr>
              <w:noProof/>
              <w:webHidden/>
            </w:rPr>
            <w:fldChar w:fldCharType="separate"/>
          </w:r>
          <w:ins w:id="76" w:author="Andrei Titioura" w:date="2025-04-14T17:42:00Z" w16du:dateUtc="2025-04-14T21:42:00Z">
            <w:r>
              <w:rPr>
                <w:noProof/>
                <w:webHidden/>
              </w:rPr>
              <w:t>21</w:t>
            </w:r>
            <w:r>
              <w:rPr>
                <w:noProof/>
                <w:webHidden/>
              </w:rPr>
              <w:fldChar w:fldCharType="end"/>
            </w:r>
            <w:r w:rsidRPr="00A24B74">
              <w:rPr>
                <w:rStyle w:val="Hyperlink"/>
                <w:rFonts w:eastAsiaTheme="majorEastAsia"/>
                <w:noProof/>
              </w:rPr>
              <w:fldChar w:fldCharType="end"/>
            </w:r>
          </w:ins>
        </w:p>
        <w:p w14:paraId="0DD27A66" w14:textId="6B588C15" w:rsidR="00BA32D3" w:rsidRDefault="00BA32D3">
          <w:pPr>
            <w:pStyle w:val="TOC2"/>
            <w:tabs>
              <w:tab w:val="left" w:pos="570"/>
              <w:tab w:val="right" w:leader="dot" w:pos="9350"/>
            </w:tabs>
            <w:rPr>
              <w:ins w:id="77"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78"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"_Toc195544973"</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9.1.</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Death Benefits</w:t>
            </w:r>
            <w:r>
              <w:rPr>
                <w:noProof/>
                <w:webHidden/>
              </w:rPr>
              <w:tab/>
            </w:r>
            <w:r>
              <w:rPr>
                <w:noProof/>
                <w:webHidden/>
              </w:rPr>
              <w:fldChar w:fldCharType="begin"/>
            </w:r>
            <w:r>
              <w:rPr>
                <w:noProof/>
                <w:webHidden/>
              </w:rPr>
              <w:instrText xml:space="preserve"> PAGEREF _Toc195544973 \h </w:instrText>
            </w:r>
            <w:r>
              <w:rPr>
                <w:noProof/>
                <w:webHidden/>
              </w:rPr>
            </w:r>
          </w:ins>
          <w:r>
            <w:rPr>
              <w:noProof/>
              <w:webHidden/>
            </w:rPr>
            <w:fldChar w:fldCharType="separate"/>
          </w:r>
          <w:ins w:id="79" w:author="Andrei Titioura" w:date="2025-04-14T17:42:00Z" w16du:dateUtc="2025-04-14T21:42:00Z">
            <w:r>
              <w:rPr>
                <w:noProof/>
                <w:webHidden/>
              </w:rPr>
              <w:t>21</w:t>
            </w:r>
            <w:r>
              <w:rPr>
                <w:noProof/>
                <w:webHidden/>
              </w:rPr>
              <w:fldChar w:fldCharType="end"/>
            </w:r>
            <w:r w:rsidRPr="00A24B74">
              <w:rPr>
                <w:rStyle w:val="Hyperlink"/>
                <w:rFonts w:eastAsiaTheme="majorEastAsia"/>
                <w:noProof/>
              </w:rPr>
              <w:fldChar w:fldCharType="end"/>
            </w:r>
          </w:ins>
        </w:p>
        <w:p w14:paraId="5EAE4D2E" w14:textId="2276EF7B" w:rsidR="00BA32D3" w:rsidRDefault="00BA32D3">
          <w:pPr>
            <w:pStyle w:val="TOC2"/>
            <w:tabs>
              <w:tab w:val="left" w:pos="570"/>
              <w:tab w:val="right" w:leader="dot" w:pos="9350"/>
            </w:tabs>
            <w:rPr>
              <w:ins w:id="80"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81"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"_Toc195544974"</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9.2.</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Annuitization</w:t>
            </w:r>
            <w:r>
              <w:rPr>
                <w:noProof/>
                <w:webHidden/>
              </w:rPr>
              <w:tab/>
            </w:r>
            <w:r>
              <w:rPr>
                <w:noProof/>
                <w:webHidden/>
              </w:rPr>
              <w:fldChar w:fldCharType="begin"/>
            </w:r>
            <w:r>
              <w:rPr>
                <w:noProof/>
                <w:webHidden/>
              </w:rPr>
              <w:instrText xml:space="preserve"> PAGEREF _Toc195544974 \h </w:instrText>
            </w:r>
            <w:r>
              <w:rPr>
                <w:noProof/>
                <w:webHidden/>
              </w:rPr>
            </w:r>
          </w:ins>
          <w:r>
            <w:rPr>
              <w:noProof/>
              <w:webHidden/>
            </w:rPr>
            <w:fldChar w:fldCharType="separate"/>
          </w:r>
          <w:ins w:id="82" w:author="Andrei Titioura" w:date="2025-04-14T17:42:00Z" w16du:dateUtc="2025-04-14T21:42:00Z">
            <w:r>
              <w:rPr>
                <w:noProof/>
                <w:webHidden/>
              </w:rPr>
              <w:t>23</w:t>
            </w:r>
            <w:r>
              <w:rPr>
                <w:noProof/>
                <w:webHidden/>
              </w:rPr>
              <w:fldChar w:fldCharType="end"/>
            </w:r>
            <w:r w:rsidRPr="00A24B74">
              <w:rPr>
                <w:rStyle w:val="Hyperlink"/>
                <w:rFonts w:eastAsiaTheme="majorEastAsia"/>
                <w:noProof/>
              </w:rPr>
              <w:fldChar w:fldCharType="end"/>
            </w:r>
          </w:ins>
        </w:p>
        <w:p w14:paraId="5FD3CB68" w14:textId="02FA198A" w:rsidR="00BA32D3" w:rsidRDefault="00BA32D3">
          <w:pPr>
            <w:pStyle w:val="TOC2"/>
            <w:tabs>
              <w:tab w:val="left" w:pos="570"/>
              <w:tab w:val="right" w:leader="dot" w:pos="9350"/>
            </w:tabs>
            <w:rPr>
              <w:ins w:id="83"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84"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"_Toc195544975"</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9.3.</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Market Value Adjustments</w:t>
            </w:r>
            <w:r>
              <w:rPr>
                <w:noProof/>
                <w:webHidden/>
              </w:rPr>
              <w:tab/>
            </w:r>
            <w:r>
              <w:rPr>
                <w:noProof/>
                <w:webHidden/>
              </w:rPr>
              <w:fldChar w:fldCharType="begin"/>
            </w:r>
            <w:r>
              <w:rPr>
                <w:noProof/>
                <w:webHidden/>
              </w:rPr>
              <w:instrText xml:space="preserve"> PAGEREF _Toc195544975 \h </w:instrText>
            </w:r>
            <w:r>
              <w:rPr>
                <w:noProof/>
                <w:webHidden/>
              </w:rPr>
            </w:r>
          </w:ins>
          <w:r>
            <w:rPr>
              <w:noProof/>
              <w:webHidden/>
            </w:rPr>
            <w:fldChar w:fldCharType="separate"/>
          </w:r>
          <w:ins w:id="85" w:author="Andrei Titioura" w:date="2025-04-14T17:42:00Z" w16du:dateUtc="2025-04-14T21:42:00Z">
            <w:r>
              <w:rPr>
                <w:noProof/>
                <w:webHidden/>
              </w:rPr>
              <w:t>25</w:t>
            </w:r>
            <w:r>
              <w:rPr>
                <w:noProof/>
                <w:webHidden/>
              </w:rPr>
              <w:fldChar w:fldCharType="end"/>
            </w:r>
            <w:r w:rsidRPr="00A24B74">
              <w:rPr>
                <w:rStyle w:val="Hyperlink"/>
                <w:rFonts w:eastAsiaTheme="majorEastAsia"/>
                <w:noProof/>
              </w:rPr>
              <w:fldChar w:fldCharType="end"/>
            </w:r>
          </w:ins>
        </w:p>
        <w:p w14:paraId="5B2F2B9F" w14:textId="1787C7A8" w:rsidR="00BA32D3" w:rsidRDefault="00BA32D3">
          <w:pPr>
            <w:pStyle w:val="TOC2"/>
            <w:tabs>
              <w:tab w:val="left" w:pos="570"/>
              <w:tab w:val="right" w:leader="dot" w:pos="9350"/>
            </w:tabs>
            <w:rPr>
              <w:ins w:id="86"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87"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"_Toc195544976"</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9.4.</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Interest-only withdrawal rider</w:t>
            </w:r>
            <w:r>
              <w:rPr>
                <w:noProof/>
                <w:webHidden/>
              </w:rPr>
              <w:tab/>
            </w:r>
            <w:r>
              <w:rPr>
                <w:noProof/>
                <w:webHidden/>
              </w:rPr>
              <w:fldChar w:fldCharType="begin"/>
            </w:r>
            <w:r>
              <w:rPr>
                <w:noProof/>
                <w:webHidden/>
              </w:rPr>
              <w:instrText xml:space="preserve"> PAGEREF _Toc195544976 \h </w:instrText>
            </w:r>
            <w:r>
              <w:rPr>
                <w:noProof/>
                <w:webHidden/>
              </w:rPr>
            </w:r>
          </w:ins>
          <w:r>
            <w:rPr>
              <w:noProof/>
              <w:webHidden/>
            </w:rPr>
            <w:fldChar w:fldCharType="separate"/>
          </w:r>
          <w:ins w:id="88" w:author="Andrei Titioura" w:date="2025-04-14T17:42:00Z" w16du:dateUtc="2025-04-14T21:42:00Z">
            <w:r>
              <w:rPr>
                <w:noProof/>
                <w:webHidden/>
              </w:rPr>
              <w:t>27</w:t>
            </w:r>
            <w:r>
              <w:rPr>
                <w:noProof/>
                <w:webHidden/>
              </w:rPr>
              <w:fldChar w:fldCharType="end"/>
            </w:r>
            <w:r w:rsidRPr="00A24B74">
              <w:rPr>
                <w:rStyle w:val="Hyperlink"/>
                <w:rFonts w:eastAsiaTheme="majorEastAsia"/>
                <w:noProof/>
              </w:rPr>
              <w:fldChar w:fldCharType="end"/>
            </w:r>
          </w:ins>
        </w:p>
        <w:p w14:paraId="3BA9609B" w14:textId="59464AA1" w:rsidR="00BA32D3" w:rsidRDefault="00BA32D3">
          <w:pPr>
            <w:pStyle w:val="TOC2"/>
            <w:tabs>
              <w:tab w:val="left" w:pos="570"/>
              <w:tab w:val="right" w:leader="dot" w:pos="9350"/>
            </w:tabs>
            <w:rPr>
              <w:ins w:id="89"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90"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"_Toc195544977"</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9.5.</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Free Partial Surrender Rider</w:t>
            </w:r>
            <w:r>
              <w:rPr>
                <w:noProof/>
                <w:webHidden/>
              </w:rPr>
              <w:tab/>
            </w:r>
            <w:r>
              <w:rPr>
                <w:noProof/>
                <w:webHidden/>
              </w:rPr>
              <w:fldChar w:fldCharType="begin"/>
            </w:r>
            <w:r>
              <w:rPr>
                <w:noProof/>
                <w:webHidden/>
              </w:rPr>
              <w:instrText xml:space="preserve"> PAGEREF _Toc195544977 \h </w:instrText>
            </w:r>
            <w:r>
              <w:rPr>
                <w:noProof/>
                <w:webHidden/>
              </w:rPr>
            </w:r>
          </w:ins>
          <w:r>
            <w:rPr>
              <w:noProof/>
              <w:webHidden/>
            </w:rPr>
            <w:fldChar w:fldCharType="separate"/>
          </w:r>
          <w:ins w:id="91" w:author="Andrei Titioura" w:date="2025-04-14T17:42:00Z" w16du:dateUtc="2025-04-14T21:42:00Z">
            <w:r>
              <w:rPr>
                <w:noProof/>
                <w:webHidden/>
              </w:rPr>
              <w:t>28</w:t>
            </w:r>
            <w:r>
              <w:rPr>
                <w:noProof/>
                <w:webHidden/>
              </w:rPr>
              <w:fldChar w:fldCharType="end"/>
            </w:r>
            <w:r w:rsidRPr="00A24B74">
              <w:rPr>
                <w:rStyle w:val="Hyperlink"/>
                <w:rFonts w:eastAsiaTheme="majorEastAsia"/>
                <w:noProof/>
              </w:rPr>
              <w:fldChar w:fldCharType="end"/>
            </w:r>
          </w:ins>
        </w:p>
        <w:p w14:paraId="6BEBFF16" w14:textId="44A11F23" w:rsidR="00BA32D3" w:rsidRDefault="00BA32D3">
          <w:pPr>
            <w:pStyle w:val="TOC2"/>
            <w:tabs>
              <w:tab w:val="left" w:pos="570"/>
              <w:tab w:val="right" w:leader="dot" w:pos="9350"/>
            </w:tabs>
            <w:rPr>
              <w:ins w:id="92"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93"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"_Toc195544978"</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9.6.</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Rider Termination</w:t>
            </w:r>
            <w:r>
              <w:rPr>
                <w:noProof/>
                <w:webHidden/>
              </w:rPr>
              <w:tab/>
            </w:r>
            <w:r>
              <w:rPr>
                <w:noProof/>
                <w:webHidden/>
              </w:rPr>
              <w:fldChar w:fldCharType="begin"/>
            </w:r>
            <w:r>
              <w:rPr>
                <w:noProof/>
                <w:webHidden/>
              </w:rPr>
              <w:instrText xml:space="preserve"> PAGEREF _Toc195544978 \h </w:instrText>
            </w:r>
            <w:r>
              <w:rPr>
                <w:noProof/>
                <w:webHidden/>
              </w:rPr>
            </w:r>
          </w:ins>
          <w:r>
            <w:rPr>
              <w:noProof/>
              <w:webHidden/>
            </w:rPr>
            <w:fldChar w:fldCharType="separate"/>
          </w:r>
          <w:ins w:id="94" w:author="Andrei Titioura" w:date="2025-04-14T17:42:00Z" w16du:dateUtc="2025-04-14T21:42:00Z">
            <w:r>
              <w:rPr>
                <w:noProof/>
                <w:webHidden/>
              </w:rPr>
              <w:t>28</w:t>
            </w:r>
            <w:r>
              <w:rPr>
                <w:noProof/>
                <w:webHidden/>
              </w:rPr>
              <w:fldChar w:fldCharType="end"/>
            </w:r>
            <w:r w:rsidRPr="00A24B74">
              <w:rPr>
                <w:rStyle w:val="Hyperlink"/>
                <w:rFonts w:eastAsiaTheme="majorEastAsia"/>
                <w:noProof/>
              </w:rPr>
              <w:fldChar w:fldCharType="end"/>
            </w:r>
          </w:ins>
        </w:p>
        <w:p w14:paraId="57A5D498" w14:textId="6726C1F4" w:rsidR="00BA32D3" w:rsidRDefault="00BA32D3">
          <w:pPr>
            <w:pStyle w:val="TOC2"/>
            <w:tabs>
              <w:tab w:val="left" w:pos="570"/>
              <w:tab w:val="right" w:leader="dot" w:pos="9350"/>
            </w:tabs>
            <w:rPr>
              <w:ins w:id="95" w:author="Andrei Titioura" w:date="2025-04-14T17:42:00Z" w16du:dateUtc="2025-04-14T21:42:00Z"/>
              <w:rFonts w:asciiTheme="minorHAnsi" w:eastAsiaTheme="minorEastAsia" w:hAnsiTheme="minorHAnsi" w:cstheme="minorBidi"/>
              <w:b w:val="0"/>
              <w:bCs w:val="0"/>
              <w:smallCaps w:val="0"/>
              <w:noProof/>
              <w:kern w:val="2"/>
              <w:sz w:val="24"/>
              <w:szCs w:val="24"/>
              <w14:ligatures w14:val="standardContextual"/>
            </w:rPr>
          </w:pPr>
          <w:ins w:id="96"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"_Toc195544979"</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9.7.</w:t>
            </w:r>
            <w:r>
              <w:rPr>
                <w:rFonts w:asciiTheme="minorHAnsi" w:eastAsiaTheme="minorEastAsia" w:hAnsiTheme="minorHAnsi" w:cstheme="minorBidi"/>
                <w:b w:val="0"/>
                <w:bCs w:val="0"/>
                <w:smallCaps w:val="0"/>
                <w:noProof/>
                <w:kern w:val="2"/>
                <w:sz w:val="24"/>
                <w:szCs w:val="24"/>
                <w14:ligatures w14:val="standardContextual"/>
              </w:rPr>
              <w:tab/>
            </w:r>
            <w:r w:rsidRPr="00A24B74">
              <w:rPr>
                <w:rStyle w:val="Hyperlink"/>
                <w:rFonts w:eastAsiaTheme="majorEastAsia"/>
                <w:noProof/>
              </w:rPr>
              <w:t>Fee and Charges</w:t>
            </w:r>
            <w:r>
              <w:rPr>
                <w:noProof/>
                <w:webHidden/>
              </w:rPr>
              <w:tab/>
            </w:r>
            <w:r>
              <w:rPr>
                <w:noProof/>
                <w:webHidden/>
              </w:rPr>
              <w:fldChar w:fldCharType="begin"/>
            </w:r>
            <w:r>
              <w:rPr>
                <w:noProof/>
                <w:webHidden/>
              </w:rPr>
              <w:instrText xml:space="preserve"> PAGEREF _Toc195544979 \h </w:instrText>
            </w:r>
            <w:r>
              <w:rPr>
                <w:noProof/>
                <w:webHidden/>
              </w:rPr>
            </w:r>
          </w:ins>
          <w:r>
            <w:rPr>
              <w:noProof/>
              <w:webHidden/>
            </w:rPr>
            <w:fldChar w:fldCharType="separate"/>
          </w:r>
          <w:ins w:id="97" w:author="Andrei Titioura" w:date="2025-04-14T17:42:00Z" w16du:dateUtc="2025-04-14T21:42:00Z">
            <w:r>
              <w:rPr>
                <w:noProof/>
                <w:webHidden/>
              </w:rPr>
              <w:t>29</w:t>
            </w:r>
            <w:r>
              <w:rPr>
                <w:noProof/>
                <w:webHidden/>
              </w:rPr>
              <w:fldChar w:fldCharType="end"/>
            </w:r>
            <w:r w:rsidRPr="00A24B74">
              <w:rPr>
                <w:rStyle w:val="Hyperlink"/>
                <w:rFonts w:eastAsiaTheme="majorEastAsia"/>
                <w:noProof/>
              </w:rPr>
              <w:fldChar w:fldCharType="end"/>
            </w:r>
          </w:ins>
        </w:p>
        <w:p w14:paraId="0FD9B0C0" w14:textId="2FB14CD2" w:rsidR="00BA32D3" w:rsidRDefault="00BA32D3">
          <w:pPr>
            <w:pStyle w:val="TOC1"/>
            <w:tabs>
              <w:tab w:val="left" w:pos="515"/>
              <w:tab w:val="right" w:leader="dot" w:pos="9350"/>
            </w:tabs>
            <w:rPr>
              <w:ins w:id="98"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99"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"_Toc195544980"</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10.</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Taxes</w:t>
            </w:r>
            <w:r>
              <w:rPr>
                <w:noProof/>
                <w:webHidden/>
              </w:rPr>
              <w:tab/>
            </w:r>
            <w:r>
              <w:rPr>
                <w:noProof/>
                <w:webHidden/>
              </w:rPr>
              <w:fldChar w:fldCharType="begin"/>
            </w:r>
            <w:r>
              <w:rPr>
                <w:noProof/>
                <w:webHidden/>
              </w:rPr>
              <w:instrText xml:space="preserve"> PAGEREF _Toc195544980 \h </w:instrText>
            </w:r>
            <w:r>
              <w:rPr>
                <w:noProof/>
                <w:webHidden/>
              </w:rPr>
            </w:r>
          </w:ins>
          <w:r>
            <w:rPr>
              <w:noProof/>
              <w:webHidden/>
            </w:rPr>
            <w:fldChar w:fldCharType="separate"/>
          </w:r>
          <w:ins w:id="100" w:author="Andrei Titioura" w:date="2025-04-14T17:42:00Z" w16du:dateUtc="2025-04-14T21:42:00Z">
            <w:r>
              <w:rPr>
                <w:noProof/>
                <w:webHidden/>
              </w:rPr>
              <w:t>30</w:t>
            </w:r>
            <w:r>
              <w:rPr>
                <w:noProof/>
                <w:webHidden/>
              </w:rPr>
              <w:fldChar w:fldCharType="end"/>
            </w:r>
            <w:r w:rsidRPr="00A24B74">
              <w:rPr>
                <w:rStyle w:val="Hyperlink"/>
                <w:rFonts w:eastAsiaTheme="majorEastAsia"/>
                <w:noProof/>
              </w:rPr>
              <w:fldChar w:fldCharType="end"/>
            </w:r>
          </w:ins>
        </w:p>
        <w:p w14:paraId="2D5E6DF3" w14:textId="0152438A" w:rsidR="00BA32D3" w:rsidRDefault="00BA32D3">
          <w:pPr>
            <w:pStyle w:val="TOC1"/>
            <w:tabs>
              <w:tab w:val="left" w:pos="515"/>
              <w:tab w:val="right" w:leader="dot" w:pos="9350"/>
            </w:tabs>
            <w:rPr>
              <w:ins w:id="101"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102"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"_Toc195544981"</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11.</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Performance Illustration</w:t>
            </w:r>
            <w:r>
              <w:rPr>
                <w:noProof/>
                <w:webHidden/>
              </w:rPr>
              <w:tab/>
            </w:r>
            <w:r>
              <w:rPr>
                <w:noProof/>
                <w:webHidden/>
              </w:rPr>
              <w:fldChar w:fldCharType="begin"/>
            </w:r>
            <w:r>
              <w:rPr>
                <w:noProof/>
                <w:webHidden/>
              </w:rPr>
              <w:instrText xml:space="preserve"> PAGEREF _Toc195544981 \h </w:instrText>
            </w:r>
            <w:r>
              <w:rPr>
                <w:noProof/>
                <w:webHidden/>
              </w:rPr>
            </w:r>
          </w:ins>
          <w:r>
            <w:rPr>
              <w:noProof/>
              <w:webHidden/>
            </w:rPr>
            <w:fldChar w:fldCharType="separate"/>
          </w:r>
          <w:ins w:id="103" w:author="Andrei Titioura" w:date="2025-04-14T17:42:00Z" w16du:dateUtc="2025-04-14T21:42:00Z">
            <w:r>
              <w:rPr>
                <w:noProof/>
                <w:webHidden/>
              </w:rPr>
              <w:t>30</w:t>
            </w:r>
            <w:r>
              <w:rPr>
                <w:noProof/>
                <w:webHidden/>
              </w:rPr>
              <w:fldChar w:fldCharType="end"/>
            </w:r>
            <w:r w:rsidRPr="00A24B74">
              <w:rPr>
                <w:rStyle w:val="Hyperlink"/>
                <w:rFonts w:eastAsiaTheme="majorEastAsia"/>
                <w:noProof/>
              </w:rPr>
              <w:fldChar w:fldCharType="end"/>
            </w:r>
          </w:ins>
        </w:p>
        <w:p w14:paraId="1AACBF99" w14:textId="70CE8284" w:rsidR="00BA32D3" w:rsidRDefault="00BA32D3">
          <w:pPr>
            <w:pStyle w:val="TOC1"/>
            <w:tabs>
              <w:tab w:val="left" w:pos="515"/>
              <w:tab w:val="right" w:leader="dot" w:pos="9350"/>
            </w:tabs>
            <w:rPr>
              <w:ins w:id="104"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105"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"_Toc195544982"</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12.</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Other Product Terms and Conditions</w:t>
            </w:r>
            <w:r>
              <w:rPr>
                <w:noProof/>
                <w:webHidden/>
              </w:rPr>
              <w:tab/>
            </w:r>
            <w:r>
              <w:rPr>
                <w:noProof/>
                <w:webHidden/>
              </w:rPr>
              <w:fldChar w:fldCharType="begin"/>
            </w:r>
            <w:r>
              <w:rPr>
                <w:noProof/>
                <w:webHidden/>
              </w:rPr>
              <w:instrText xml:space="preserve"> PAGEREF _Toc195544982 \h </w:instrText>
            </w:r>
            <w:r>
              <w:rPr>
                <w:noProof/>
                <w:webHidden/>
              </w:rPr>
            </w:r>
          </w:ins>
          <w:r>
            <w:rPr>
              <w:noProof/>
              <w:webHidden/>
            </w:rPr>
            <w:fldChar w:fldCharType="separate"/>
          </w:r>
          <w:ins w:id="106" w:author="Andrei Titioura" w:date="2025-04-14T17:42:00Z" w16du:dateUtc="2025-04-14T21:42:00Z">
            <w:r>
              <w:rPr>
                <w:noProof/>
                <w:webHidden/>
              </w:rPr>
              <w:t>30</w:t>
            </w:r>
            <w:r>
              <w:rPr>
                <w:noProof/>
                <w:webHidden/>
              </w:rPr>
              <w:fldChar w:fldCharType="end"/>
            </w:r>
            <w:r w:rsidRPr="00A24B74">
              <w:rPr>
                <w:rStyle w:val="Hyperlink"/>
                <w:rFonts w:eastAsiaTheme="majorEastAsia"/>
                <w:noProof/>
              </w:rPr>
              <w:fldChar w:fldCharType="end"/>
            </w:r>
          </w:ins>
        </w:p>
        <w:p w14:paraId="703F0C86" w14:textId="3C2EF170" w:rsidR="00BA32D3" w:rsidRDefault="00BA32D3">
          <w:pPr>
            <w:pStyle w:val="TOC1"/>
            <w:tabs>
              <w:tab w:val="left" w:pos="515"/>
              <w:tab w:val="right" w:leader="dot" w:pos="9350"/>
            </w:tabs>
            <w:rPr>
              <w:ins w:id="107" w:author="Andrei Titioura" w:date="2025-04-14T17:42:00Z" w16du:dateUtc="2025-04-14T21:42:00Z"/>
              <w:rFonts w:asciiTheme="minorHAnsi" w:eastAsiaTheme="minorEastAsia" w:hAnsiTheme="minorHAnsi" w:cstheme="minorBidi"/>
              <w:b w:val="0"/>
              <w:bCs w:val="0"/>
              <w:caps w:val="0"/>
              <w:noProof/>
              <w:kern w:val="2"/>
              <w:sz w:val="24"/>
              <w:szCs w:val="24"/>
              <w:u w:val="none"/>
              <w14:ligatures w14:val="standardContextual"/>
            </w:rPr>
          </w:pPr>
          <w:ins w:id="108" w:author="Andrei Titioura" w:date="2025-04-14T17:42:00Z" w16du:dateUtc="2025-04-14T21:42:00Z">
            <w:r w:rsidRPr="00A24B74">
              <w:rPr>
                <w:rStyle w:val="Hyperlink"/>
                <w:rFonts w:eastAsiaTheme="majorEastAsia"/>
                <w:noProof/>
              </w:rPr>
              <w:fldChar w:fldCharType="begin"/>
            </w:r>
            <w:r w:rsidRPr="00A24B74">
              <w:rPr>
                <w:rStyle w:val="Hyperlink"/>
                <w:rFonts w:eastAsiaTheme="majorEastAsia"/>
                <w:noProof/>
              </w:rPr>
              <w:instrText xml:space="preserve"> </w:instrText>
            </w:r>
            <w:r>
              <w:rPr>
                <w:noProof/>
              </w:rPr>
              <w:instrText>HYPERLINK \l "_Toc195544983"</w:instrText>
            </w:r>
            <w:r w:rsidRPr="00A24B74">
              <w:rPr>
                <w:rStyle w:val="Hyperlink"/>
                <w:rFonts w:eastAsiaTheme="majorEastAsia"/>
                <w:noProof/>
              </w:rPr>
              <w:instrText xml:space="preserve"> </w:instrText>
            </w:r>
            <w:r w:rsidRPr="00A24B74">
              <w:rPr>
                <w:rStyle w:val="Hyperlink"/>
                <w:rFonts w:eastAsiaTheme="majorEastAsia"/>
                <w:noProof/>
              </w:rPr>
            </w:r>
            <w:r w:rsidRPr="00A24B74">
              <w:rPr>
                <w:rStyle w:val="Hyperlink"/>
                <w:rFonts w:eastAsiaTheme="majorEastAsia"/>
                <w:noProof/>
              </w:rPr>
              <w:fldChar w:fldCharType="separate"/>
            </w:r>
            <w:r w:rsidRPr="00A24B74">
              <w:rPr>
                <w:rStyle w:val="Hyperlink"/>
                <w:rFonts w:eastAsiaTheme="majorEastAsia"/>
                <w:noProof/>
              </w:rPr>
              <w:t>13.</w:t>
            </w:r>
            <w:r>
              <w:rPr>
                <w:rFonts w:asciiTheme="minorHAnsi" w:eastAsiaTheme="minorEastAsia" w:hAnsiTheme="minorHAnsi" w:cstheme="minorBidi"/>
                <w:b w:val="0"/>
                <w:bCs w:val="0"/>
                <w:caps w:val="0"/>
                <w:noProof/>
                <w:kern w:val="2"/>
                <w:sz w:val="24"/>
                <w:szCs w:val="24"/>
                <w:u w:val="none"/>
                <w14:ligatures w14:val="standardContextual"/>
              </w:rPr>
              <w:tab/>
            </w:r>
            <w:r w:rsidRPr="00A24B74">
              <w:rPr>
                <w:rStyle w:val="Hyperlink"/>
                <w:rFonts w:eastAsiaTheme="majorEastAsia"/>
                <w:noProof/>
              </w:rPr>
              <w:t>Contact Information</w:t>
            </w:r>
            <w:r>
              <w:rPr>
                <w:noProof/>
                <w:webHidden/>
              </w:rPr>
              <w:tab/>
            </w:r>
            <w:r>
              <w:rPr>
                <w:noProof/>
                <w:webHidden/>
              </w:rPr>
              <w:fldChar w:fldCharType="begin"/>
            </w:r>
            <w:r>
              <w:rPr>
                <w:noProof/>
                <w:webHidden/>
              </w:rPr>
              <w:instrText xml:space="preserve"> PAGEREF _Toc195544983 \h </w:instrText>
            </w:r>
            <w:r>
              <w:rPr>
                <w:noProof/>
                <w:webHidden/>
              </w:rPr>
            </w:r>
          </w:ins>
          <w:r>
            <w:rPr>
              <w:noProof/>
              <w:webHidden/>
            </w:rPr>
            <w:fldChar w:fldCharType="separate"/>
          </w:r>
          <w:ins w:id="109" w:author="Andrei Titioura" w:date="2025-04-14T17:42:00Z" w16du:dateUtc="2025-04-14T21:42:00Z">
            <w:r>
              <w:rPr>
                <w:noProof/>
                <w:webHidden/>
              </w:rPr>
              <w:t>33</w:t>
            </w:r>
            <w:r>
              <w:rPr>
                <w:noProof/>
                <w:webHidden/>
              </w:rPr>
              <w:fldChar w:fldCharType="end"/>
            </w:r>
            <w:r w:rsidRPr="00A24B74">
              <w:rPr>
                <w:rStyle w:val="Hyperlink"/>
                <w:rFonts w:eastAsiaTheme="majorEastAsia"/>
                <w:noProof/>
              </w:rPr>
              <w:fldChar w:fldCharType="end"/>
            </w:r>
          </w:ins>
        </w:p>
        <w:p w14:paraId="4DE47E46" w14:textId="3DD05682" w:rsidR="00412D92" w:rsidDel="00227F98" w:rsidRDefault="00412D92">
          <w:pPr>
            <w:pStyle w:val="TOC1"/>
            <w:tabs>
              <w:tab w:val="left" w:pos="405"/>
              <w:tab w:val="right" w:leader="dot" w:pos="9350"/>
            </w:tabs>
            <w:rPr>
              <w:del w:id="110"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111" w:author="Andrei Titioura" w:date="2025-01-27T13:42:00Z" w16du:dateUtc="2025-01-27T18:42:00Z">
            <w:r w:rsidRPr="00227F98" w:rsidDel="00227F98">
              <w:rPr>
                <w:rFonts w:eastAsiaTheme="majorEastAsia"/>
                <w:noProof/>
                <w:rPrChange w:id="112" w:author="Andrei Titioura" w:date="2025-01-27T13:42:00Z" w16du:dateUtc="2025-01-27T18:42:00Z">
                  <w:rPr>
                    <w:rStyle w:val="Hyperlink"/>
                    <w:rFonts w:eastAsiaTheme="majorEastAsia"/>
                    <w:noProof/>
                  </w:rPr>
                </w:rPrChange>
              </w:rPr>
              <w:delText>1.</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113" w:author="Andrei Titioura" w:date="2025-01-27T13:42:00Z" w16du:dateUtc="2025-01-27T18:42:00Z">
                  <w:rPr>
                    <w:rStyle w:val="Hyperlink"/>
                    <w:rFonts w:eastAsiaTheme="majorEastAsia"/>
                    <w:noProof/>
                  </w:rPr>
                </w:rPrChange>
              </w:rPr>
              <w:delText>Product Overview</w:delText>
            </w:r>
            <w:r w:rsidDel="00227F98">
              <w:rPr>
                <w:noProof/>
                <w:webHidden/>
              </w:rPr>
              <w:tab/>
              <w:delText>2</w:delText>
            </w:r>
          </w:del>
        </w:p>
        <w:p w14:paraId="51CD176C" w14:textId="05355725" w:rsidR="00412D92" w:rsidDel="00227F98" w:rsidRDefault="00412D92">
          <w:pPr>
            <w:pStyle w:val="TOC1"/>
            <w:tabs>
              <w:tab w:val="left" w:pos="405"/>
              <w:tab w:val="right" w:leader="dot" w:pos="9350"/>
            </w:tabs>
            <w:rPr>
              <w:del w:id="114"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115" w:author="Andrei Titioura" w:date="2025-01-27T13:42:00Z" w16du:dateUtc="2025-01-27T18:42:00Z">
            <w:r w:rsidRPr="00227F98" w:rsidDel="00227F98">
              <w:rPr>
                <w:rFonts w:eastAsiaTheme="majorEastAsia"/>
                <w:noProof/>
                <w:rPrChange w:id="116" w:author="Andrei Titioura" w:date="2025-01-27T13:42:00Z" w16du:dateUtc="2025-01-27T18:42:00Z">
                  <w:rPr>
                    <w:rStyle w:val="Hyperlink"/>
                    <w:rFonts w:eastAsiaTheme="majorEastAsia"/>
                    <w:noProof/>
                  </w:rPr>
                </w:rPrChange>
              </w:rPr>
              <w:delText>2.</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117" w:author="Andrei Titioura" w:date="2025-01-27T13:42:00Z" w16du:dateUtc="2025-01-27T18:42:00Z">
                  <w:rPr>
                    <w:rStyle w:val="Hyperlink"/>
                    <w:rFonts w:eastAsiaTheme="majorEastAsia"/>
                    <w:noProof/>
                  </w:rPr>
                </w:rPrChange>
              </w:rPr>
              <w:delText>Key Terms and Definitions</w:delText>
            </w:r>
            <w:r w:rsidDel="00227F98">
              <w:rPr>
                <w:noProof/>
                <w:webHidden/>
              </w:rPr>
              <w:tab/>
              <w:delText>2</w:delText>
            </w:r>
          </w:del>
        </w:p>
        <w:p w14:paraId="44087BD3" w14:textId="6652D9A6" w:rsidR="00412D92" w:rsidDel="00227F98" w:rsidRDefault="00412D92">
          <w:pPr>
            <w:pStyle w:val="TOC1"/>
            <w:tabs>
              <w:tab w:val="left" w:pos="405"/>
              <w:tab w:val="right" w:leader="dot" w:pos="9350"/>
            </w:tabs>
            <w:rPr>
              <w:del w:id="118"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119" w:author="Andrei Titioura" w:date="2025-01-27T13:42:00Z" w16du:dateUtc="2025-01-27T18:42:00Z">
            <w:r w:rsidRPr="00227F98" w:rsidDel="00227F98">
              <w:rPr>
                <w:rFonts w:eastAsiaTheme="majorEastAsia"/>
                <w:noProof/>
                <w:rPrChange w:id="120" w:author="Andrei Titioura" w:date="2025-01-27T13:42:00Z" w16du:dateUtc="2025-01-27T18:42:00Z">
                  <w:rPr>
                    <w:rStyle w:val="Hyperlink"/>
                    <w:rFonts w:eastAsiaTheme="majorEastAsia"/>
                    <w:noProof/>
                  </w:rPr>
                </w:rPrChange>
              </w:rPr>
              <w:delText>3.</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121" w:author="Andrei Titioura" w:date="2025-01-27T13:42:00Z" w16du:dateUtc="2025-01-27T18:42:00Z">
                  <w:rPr>
                    <w:rStyle w:val="Hyperlink"/>
                    <w:rFonts w:eastAsiaTheme="majorEastAsia"/>
                    <w:noProof/>
                  </w:rPr>
                </w:rPrChange>
              </w:rPr>
              <w:delText>Product Launch Information</w:delText>
            </w:r>
            <w:r w:rsidDel="00227F98">
              <w:rPr>
                <w:noProof/>
                <w:webHidden/>
              </w:rPr>
              <w:tab/>
              <w:delText>5</w:delText>
            </w:r>
          </w:del>
        </w:p>
        <w:p w14:paraId="14833595" w14:textId="6665E5F7" w:rsidR="00412D92" w:rsidDel="00227F98" w:rsidRDefault="00412D92">
          <w:pPr>
            <w:pStyle w:val="TOC2"/>
            <w:tabs>
              <w:tab w:val="left" w:pos="570"/>
              <w:tab w:val="right" w:leader="dot" w:pos="9350"/>
            </w:tabs>
            <w:rPr>
              <w:del w:id="122"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23" w:author="Andrei Titioura" w:date="2025-01-27T13:42:00Z" w16du:dateUtc="2025-01-27T18:42:00Z">
            <w:r w:rsidRPr="00227F98" w:rsidDel="00227F98">
              <w:rPr>
                <w:rFonts w:eastAsiaTheme="majorEastAsia"/>
                <w:noProof/>
                <w:rPrChange w:id="124" w:author="Andrei Titioura" w:date="2025-01-27T13:42:00Z" w16du:dateUtc="2025-01-27T18:42:00Z">
                  <w:rPr>
                    <w:rStyle w:val="Hyperlink"/>
                    <w:rFonts w:eastAsiaTheme="majorEastAsia"/>
                    <w:noProof/>
                  </w:rPr>
                </w:rPrChange>
              </w:rPr>
              <w:delText>3.1.</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25" w:author="Andrei Titioura" w:date="2025-01-27T13:42:00Z" w16du:dateUtc="2025-01-27T18:42:00Z">
                  <w:rPr>
                    <w:rStyle w:val="Hyperlink"/>
                    <w:rFonts w:eastAsiaTheme="majorEastAsia"/>
                    <w:noProof/>
                  </w:rPr>
                </w:rPrChange>
              </w:rPr>
              <w:delText>Agent licensing (TBD)</w:delText>
            </w:r>
            <w:r w:rsidDel="00227F98">
              <w:rPr>
                <w:noProof/>
                <w:webHidden/>
              </w:rPr>
              <w:tab/>
              <w:delText>6</w:delText>
            </w:r>
          </w:del>
        </w:p>
        <w:p w14:paraId="08AB4623" w14:textId="66FB3E2C" w:rsidR="00412D92" w:rsidDel="00227F98" w:rsidRDefault="00412D92">
          <w:pPr>
            <w:pStyle w:val="TOC2"/>
            <w:tabs>
              <w:tab w:val="left" w:pos="570"/>
              <w:tab w:val="right" w:leader="dot" w:pos="9350"/>
            </w:tabs>
            <w:rPr>
              <w:del w:id="126"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27" w:author="Andrei Titioura" w:date="2025-01-27T13:42:00Z" w16du:dateUtc="2025-01-27T18:42:00Z">
            <w:r w:rsidRPr="00227F98" w:rsidDel="00227F98">
              <w:rPr>
                <w:rFonts w:eastAsiaTheme="majorEastAsia"/>
                <w:noProof/>
                <w:rPrChange w:id="128" w:author="Andrei Titioura" w:date="2025-01-27T13:42:00Z" w16du:dateUtc="2025-01-27T18:42:00Z">
                  <w:rPr>
                    <w:rStyle w:val="Hyperlink"/>
                    <w:rFonts w:eastAsiaTheme="majorEastAsia"/>
                    <w:noProof/>
                  </w:rPr>
                </w:rPrChange>
              </w:rPr>
              <w:delText>3.2.</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29" w:author="Andrei Titioura" w:date="2025-01-27T13:42:00Z" w16du:dateUtc="2025-01-27T18:42:00Z">
                  <w:rPr>
                    <w:rStyle w:val="Hyperlink"/>
                    <w:rFonts w:eastAsiaTheme="majorEastAsia"/>
                    <w:noProof/>
                  </w:rPr>
                </w:rPrChange>
              </w:rPr>
              <w:delText>Party roles (TBD)</w:delText>
            </w:r>
            <w:r w:rsidDel="00227F98">
              <w:rPr>
                <w:noProof/>
                <w:webHidden/>
              </w:rPr>
              <w:tab/>
              <w:delText>6</w:delText>
            </w:r>
          </w:del>
        </w:p>
        <w:p w14:paraId="2DAE5840" w14:textId="5345B03F" w:rsidR="00412D92" w:rsidDel="00227F98" w:rsidRDefault="00412D92">
          <w:pPr>
            <w:pStyle w:val="TOC2"/>
            <w:tabs>
              <w:tab w:val="left" w:pos="570"/>
              <w:tab w:val="right" w:leader="dot" w:pos="9350"/>
            </w:tabs>
            <w:rPr>
              <w:del w:id="130"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31" w:author="Andrei Titioura" w:date="2025-01-27T13:42:00Z" w16du:dateUtc="2025-01-27T18:42:00Z">
            <w:r w:rsidRPr="00227F98" w:rsidDel="00227F98">
              <w:rPr>
                <w:rFonts w:eastAsiaTheme="majorEastAsia"/>
                <w:noProof/>
                <w:rPrChange w:id="132" w:author="Andrei Titioura" w:date="2025-01-27T13:42:00Z" w16du:dateUtc="2025-01-27T18:42:00Z">
                  <w:rPr>
                    <w:rStyle w:val="Hyperlink"/>
                    <w:rFonts w:eastAsiaTheme="majorEastAsia"/>
                    <w:noProof/>
                  </w:rPr>
                </w:rPrChange>
              </w:rPr>
              <w:delText>3.3.</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33" w:author="Andrei Titioura" w:date="2025-01-27T13:42:00Z" w16du:dateUtc="2025-01-27T18:42:00Z">
                  <w:rPr>
                    <w:rStyle w:val="Hyperlink"/>
                    <w:rFonts w:eastAsiaTheme="majorEastAsia"/>
                    <w:noProof/>
                  </w:rPr>
                </w:rPrChange>
              </w:rPr>
              <w:delText>Product Versions and Plan Codes</w:delText>
            </w:r>
            <w:r w:rsidDel="00227F98">
              <w:rPr>
                <w:noProof/>
                <w:webHidden/>
              </w:rPr>
              <w:tab/>
              <w:delText>7</w:delText>
            </w:r>
          </w:del>
        </w:p>
        <w:p w14:paraId="147C572F" w14:textId="62630EBA" w:rsidR="00412D92" w:rsidDel="00227F98" w:rsidRDefault="00412D92">
          <w:pPr>
            <w:pStyle w:val="TOC2"/>
            <w:tabs>
              <w:tab w:val="left" w:pos="570"/>
              <w:tab w:val="right" w:leader="dot" w:pos="9350"/>
            </w:tabs>
            <w:rPr>
              <w:del w:id="134"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35" w:author="Andrei Titioura" w:date="2025-01-27T13:42:00Z" w16du:dateUtc="2025-01-27T18:42:00Z">
            <w:r w:rsidRPr="00227F98" w:rsidDel="00227F98">
              <w:rPr>
                <w:rFonts w:eastAsiaTheme="majorEastAsia"/>
                <w:noProof/>
                <w:rPrChange w:id="136" w:author="Andrei Titioura" w:date="2025-01-27T13:42:00Z" w16du:dateUtc="2025-01-27T18:42:00Z">
                  <w:rPr>
                    <w:rStyle w:val="Hyperlink"/>
                    <w:rFonts w:eastAsiaTheme="majorEastAsia"/>
                    <w:noProof/>
                  </w:rPr>
                </w:rPrChange>
              </w:rPr>
              <w:delText>3.4.</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37" w:author="Andrei Titioura" w:date="2025-01-27T13:42:00Z" w16du:dateUtc="2025-01-27T18:42:00Z">
                  <w:rPr>
                    <w:rStyle w:val="Hyperlink"/>
                    <w:rFonts w:eastAsiaTheme="majorEastAsia"/>
                    <w:noProof/>
                  </w:rPr>
                </w:rPrChange>
              </w:rPr>
              <w:delText>Marketing and Distribution Channels</w:delText>
            </w:r>
            <w:r w:rsidDel="00227F98">
              <w:rPr>
                <w:noProof/>
                <w:webHidden/>
              </w:rPr>
              <w:tab/>
              <w:delText>7</w:delText>
            </w:r>
          </w:del>
        </w:p>
        <w:p w14:paraId="012967F1" w14:textId="0E231A66" w:rsidR="00412D92" w:rsidDel="00227F98" w:rsidRDefault="00412D92">
          <w:pPr>
            <w:pStyle w:val="TOC2"/>
            <w:tabs>
              <w:tab w:val="left" w:pos="570"/>
              <w:tab w:val="right" w:leader="dot" w:pos="9350"/>
            </w:tabs>
            <w:rPr>
              <w:del w:id="138"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39" w:author="Andrei Titioura" w:date="2025-01-27T13:42:00Z" w16du:dateUtc="2025-01-27T18:42:00Z">
            <w:r w:rsidRPr="00227F98" w:rsidDel="00227F98">
              <w:rPr>
                <w:rFonts w:eastAsiaTheme="majorEastAsia"/>
                <w:noProof/>
                <w:rPrChange w:id="140" w:author="Andrei Titioura" w:date="2025-01-27T13:42:00Z" w16du:dateUtc="2025-01-27T18:42:00Z">
                  <w:rPr>
                    <w:rStyle w:val="Hyperlink"/>
                    <w:rFonts w:eastAsiaTheme="majorEastAsia"/>
                    <w:noProof/>
                  </w:rPr>
                </w:rPrChange>
              </w:rPr>
              <w:delText>3.5.</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41" w:author="Andrei Titioura" w:date="2025-01-27T13:42:00Z" w16du:dateUtc="2025-01-27T18:42:00Z">
                  <w:rPr>
                    <w:rStyle w:val="Hyperlink"/>
                    <w:rFonts w:eastAsiaTheme="majorEastAsia"/>
                    <w:noProof/>
                  </w:rPr>
                </w:rPrChange>
              </w:rPr>
              <w:delText>Reinsurance and Hedging</w:delText>
            </w:r>
            <w:r w:rsidDel="00227F98">
              <w:rPr>
                <w:noProof/>
                <w:webHidden/>
              </w:rPr>
              <w:tab/>
              <w:delText>7</w:delText>
            </w:r>
          </w:del>
        </w:p>
        <w:p w14:paraId="2C852F11" w14:textId="6E0E613C" w:rsidR="00412D92" w:rsidDel="00227F98" w:rsidRDefault="00412D92">
          <w:pPr>
            <w:pStyle w:val="TOC1"/>
            <w:tabs>
              <w:tab w:val="left" w:pos="405"/>
              <w:tab w:val="right" w:leader="dot" w:pos="9350"/>
            </w:tabs>
            <w:rPr>
              <w:del w:id="142"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143" w:author="Andrei Titioura" w:date="2025-01-27T13:42:00Z" w16du:dateUtc="2025-01-27T18:42:00Z">
            <w:r w:rsidRPr="00227F98" w:rsidDel="00227F98">
              <w:rPr>
                <w:rFonts w:eastAsiaTheme="majorEastAsia"/>
                <w:noProof/>
                <w:rPrChange w:id="144" w:author="Andrei Titioura" w:date="2025-01-27T13:42:00Z" w16du:dateUtc="2025-01-27T18:42:00Z">
                  <w:rPr>
                    <w:rStyle w:val="Hyperlink"/>
                    <w:rFonts w:eastAsiaTheme="majorEastAsia"/>
                    <w:noProof/>
                  </w:rPr>
                </w:rPrChange>
              </w:rPr>
              <w:delText>4.</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145" w:author="Andrei Titioura" w:date="2025-01-27T13:42:00Z" w16du:dateUtc="2025-01-27T18:42:00Z">
                  <w:rPr>
                    <w:rStyle w:val="Hyperlink"/>
                    <w:rFonts w:eastAsiaTheme="majorEastAsia"/>
                    <w:noProof/>
                  </w:rPr>
                </w:rPrChange>
              </w:rPr>
              <w:delText>Issue and Administrative Rules</w:delText>
            </w:r>
            <w:r w:rsidDel="00227F98">
              <w:rPr>
                <w:noProof/>
                <w:webHidden/>
              </w:rPr>
              <w:tab/>
              <w:delText>7</w:delText>
            </w:r>
          </w:del>
        </w:p>
        <w:p w14:paraId="0C6B6098" w14:textId="0C9A97C6" w:rsidR="00412D92" w:rsidDel="00227F98" w:rsidRDefault="00412D92">
          <w:pPr>
            <w:pStyle w:val="TOC2"/>
            <w:tabs>
              <w:tab w:val="left" w:pos="570"/>
              <w:tab w:val="right" w:leader="dot" w:pos="9350"/>
            </w:tabs>
            <w:rPr>
              <w:del w:id="146"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47" w:author="Andrei Titioura" w:date="2025-01-27T13:42:00Z" w16du:dateUtc="2025-01-27T18:42:00Z">
            <w:r w:rsidRPr="00227F98" w:rsidDel="00227F98">
              <w:rPr>
                <w:rFonts w:eastAsiaTheme="majorEastAsia"/>
                <w:noProof/>
                <w:rPrChange w:id="148" w:author="Andrei Titioura" w:date="2025-01-27T13:42:00Z" w16du:dateUtc="2025-01-27T18:42:00Z">
                  <w:rPr>
                    <w:rStyle w:val="Hyperlink"/>
                    <w:rFonts w:eastAsiaTheme="majorEastAsia"/>
                    <w:noProof/>
                  </w:rPr>
                </w:rPrChange>
              </w:rPr>
              <w:delText>4.1.</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49" w:author="Andrei Titioura" w:date="2025-01-27T13:42:00Z" w16du:dateUtc="2025-01-27T18:42:00Z">
                  <w:rPr>
                    <w:rStyle w:val="Hyperlink"/>
                    <w:rFonts w:eastAsiaTheme="majorEastAsia"/>
                    <w:noProof/>
                  </w:rPr>
                </w:rPrChange>
              </w:rPr>
              <w:delText>Eligibility</w:delText>
            </w:r>
            <w:r w:rsidDel="00227F98">
              <w:rPr>
                <w:noProof/>
                <w:webHidden/>
              </w:rPr>
              <w:tab/>
              <w:delText>7</w:delText>
            </w:r>
          </w:del>
        </w:p>
        <w:p w14:paraId="0E6555CA" w14:textId="35026B86" w:rsidR="00412D92" w:rsidDel="00227F98" w:rsidRDefault="00412D92">
          <w:pPr>
            <w:pStyle w:val="TOC2"/>
            <w:tabs>
              <w:tab w:val="left" w:pos="570"/>
              <w:tab w:val="right" w:leader="dot" w:pos="9350"/>
            </w:tabs>
            <w:rPr>
              <w:del w:id="150"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51" w:author="Andrei Titioura" w:date="2025-01-27T13:42:00Z" w16du:dateUtc="2025-01-27T18:42:00Z">
            <w:r w:rsidRPr="00227F98" w:rsidDel="00227F98">
              <w:rPr>
                <w:rFonts w:eastAsiaTheme="majorEastAsia"/>
                <w:noProof/>
                <w:rPrChange w:id="152" w:author="Andrei Titioura" w:date="2025-01-27T13:42:00Z" w16du:dateUtc="2025-01-27T18:42:00Z">
                  <w:rPr>
                    <w:rStyle w:val="Hyperlink"/>
                    <w:rFonts w:eastAsiaTheme="majorEastAsia"/>
                    <w:noProof/>
                  </w:rPr>
                </w:rPrChange>
              </w:rPr>
              <w:delText>4.2.</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53" w:author="Andrei Titioura" w:date="2025-01-27T13:42:00Z" w16du:dateUtc="2025-01-27T18:42:00Z">
                  <w:rPr>
                    <w:rStyle w:val="Hyperlink"/>
                    <w:rFonts w:eastAsiaTheme="majorEastAsia"/>
                    <w:noProof/>
                  </w:rPr>
                </w:rPrChange>
              </w:rPr>
              <w:delText>Premium Payments and Allocations</w:delText>
            </w:r>
            <w:r w:rsidDel="00227F98">
              <w:rPr>
                <w:noProof/>
                <w:webHidden/>
              </w:rPr>
              <w:tab/>
              <w:delText>7</w:delText>
            </w:r>
          </w:del>
        </w:p>
        <w:p w14:paraId="6098E8CE" w14:textId="6CFA7924" w:rsidR="00412D92" w:rsidDel="00227F98" w:rsidRDefault="00412D92">
          <w:pPr>
            <w:pStyle w:val="TOC2"/>
            <w:tabs>
              <w:tab w:val="left" w:pos="570"/>
              <w:tab w:val="right" w:leader="dot" w:pos="9350"/>
            </w:tabs>
            <w:rPr>
              <w:del w:id="154"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55" w:author="Andrei Titioura" w:date="2025-01-27T13:42:00Z" w16du:dateUtc="2025-01-27T18:42:00Z">
            <w:r w:rsidRPr="00227F98" w:rsidDel="00227F98">
              <w:rPr>
                <w:rFonts w:eastAsiaTheme="majorEastAsia"/>
                <w:noProof/>
                <w:rPrChange w:id="156" w:author="Andrei Titioura" w:date="2025-01-27T13:42:00Z" w16du:dateUtc="2025-01-27T18:42:00Z">
                  <w:rPr>
                    <w:rStyle w:val="Hyperlink"/>
                    <w:rFonts w:eastAsiaTheme="majorEastAsia"/>
                    <w:noProof/>
                  </w:rPr>
                </w:rPrChange>
              </w:rPr>
              <w:delText>4.3.</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57" w:author="Andrei Titioura" w:date="2025-01-27T13:42:00Z" w16du:dateUtc="2025-01-27T18:42:00Z">
                  <w:rPr>
                    <w:rStyle w:val="Hyperlink"/>
                    <w:rFonts w:eastAsiaTheme="majorEastAsia"/>
                    <w:noProof/>
                  </w:rPr>
                </w:rPrChange>
              </w:rPr>
              <w:delText>Premium Tax (TBD)</w:delText>
            </w:r>
            <w:r w:rsidDel="00227F98">
              <w:rPr>
                <w:noProof/>
                <w:webHidden/>
              </w:rPr>
              <w:tab/>
              <w:delText>9</w:delText>
            </w:r>
          </w:del>
        </w:p>
        <w:p w14:paraId="652814CB" w14:textId="0BBF8462" w:rsidR="00412D92" w:rsidDel="00227F98" w:rsidRDefault="00412D92">
          <w:pPr>
            <w:pStyle w:val="TOC2"/>
            <w:tabs>
              <w:tab w:val="left" w:pos="570"/>
              <w:tab w:val="right" w:leader="dot" w:pos="9350"/>
            </w:tabs>
            <w:rPr>
              <w:del w:id="158"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59" w:author="Andrei Titioura" w:date="2025-01-27T13:42:00Z" w16du:dateUtc="2025-01-27T18:42:00Z">
            <w:r w:rsidRPr="00227F98" w:rsidDel="00227F98">
              <w:rPr>
                <w:rFonts w:eastAsiaTheme="majorEastAsia"/>
                <w:noProof/>
                <w:rPrChange w:id="160" w:author="Andrei Titioura" w:date="2025-01-27T13:42:00Z" w16du:dateUtc="2025-01-27T18:42:00Z">
                  <w:rPr>
                    <w:rStyle w:val="Hyperlink"/>
                    <w:rFonts w:eastAsiaTheme="majorEastAsia"/>
                    <w:noProof/>
                  </w:rPr>
                </w:rPrChange>
              </w:rPr>
              <w:delText>4.4.</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61" w:author="Andrei Titioura" w:date="2025-01-27T13:42:00Z" w16du:dateUtc="2025-01-27T18:42:00Z">
                  <w:rPr>
                    <w:rStyle w:val="Hyperlink"/>
                    <w:rFonts w:eastAsiaTheme="majorEastAsia"/>
                    <w:noProof/>
                  </w:rPr>
                </w:rPrChange>
              </w:rPr>
              <w:delText>Free Look Period</w:delText>
            </w:r>
            <w:r w:rsidDel="00227F98">
              <w:rPr>
                <w:noProof/>
                <w:webHidden/>
              </w:rPr>
              <w:tab/>
              <w:delText>9</w:delText>
            </w:r>
          </w:del>
        </w:p>
        <w:p w14:paraId="4DB28BD5" w14:textId="2C56EF0E" w:rsidR="00412D92" w:rsidDel="00227F98" w:rsidRDefault="00412D92">
          <w:pPr>
            <w:pStyle w:val="TOC2"/>
            <w:tabs>
              <w:tab w:val="left" w:pos="570"/>
              <w:tab w:val="right" w:leader="dot" w:pos="9350"/>
            </w:tabs>
            <w:rPr>
              <w:del w:id="162"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63" w:author="Andrei Titioura" w:date="2025-01-27T13:42:00Z" w16du:dateUtc="2025-01-27T18:42:00Z">
            <w:r w:rsidRPr="00227F98" w:rsidDel="00227F98">
              <w:rPr>
                <w:rFonts w:eastAsiaTheme="majorEastAsia"/>
                <w:noProof/>
                <w:rPrChange w:id="164" w:author="Andrei Titioura" w:date="2025-01-27T13:42:00Z" w16du:dateUtc="2025-01-27T18:42:00Z">
                  <w:rPr>
                    <w:rStyle w:val="Hyperlink"/>
                    <w:rFonts w:eastAsiaTheme="majorEastAsia"/>
                    <w:noProof/>
                  </w:rPr>
                </w:rPrChange>
              </w:rPr>
              <w:delText>4.5.</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65" w:author="Andrei Titioura" w:date="2025-01-27T13:42:00Z" w16du:dateUtc="2025-01-27T18:42:00Z">
                  <w:rPr>
                    <w:rStyle w:val="Hyperlink"/>
                    <w:rFonts w:eastAsiaTheme="majorEastAsia"/>
                    <w:noProof/>
                  </w:rPr>
                </w:rPrChange>
              </w:rPr>
              <w:delText>Ownership</w:delText>
            </w:r>
            <w:r w:rsidDel="00227F98">
              <w:rPr>
                <w:noProof/>
                <w:webHidden/>
              </w:rPr>
              <w:tab/>
              <w:delText>10</w:delText>
            </w:r>
          </w:del>
        </w:p>
        <w:p w14:paraId="55AB4D49" w14:textId="23EC3AA8" w:rsidR="00412D92" w:rsidDel="00227F98" w:rsidRDefault="00412D92">
          <w:pPr>
            <w:pStyle w:val="TOC2"/>
            <w:tabs>
              <w:tab w:val="left" w:pos="570"/>
              <w:tab w:val="right" w:leader="dot" w:pos="9350"/>
            </w:tabs>
            <w:rPr>
              <w:del w:id="166"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67" w:author="Andrei Titioura" w:date="2025-01-27T13:42:00Z" w16du:dateUtc="2025-01-27T18:42:00Z">
            <w:r w:rsidRPr="00227F98" w:rsidDel="00227F98">
              <w:rPr>
                <w:rFonts w:eastAsiaTheme="majorEastAsia"/>
                <w:noProof/>
                <w:rPrChange w:id="168" w:author="Andrei Titioura" w:date="2025-01-27T13:42:00Z" w16du:dateUtc="2025-01-27T18:42:00Z">
                  <w:rPr>
                    <w:rStyle w:val="Hyperlink"/>
                    <w:rFonts w:eastAsiaTheme="majorEastAsia"/>
                    <w:noProof/>
                  </w:rPr>
                </w:rPrChange>
              </w:rPr>
              <w:delText>4.6.</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69" w:author="Andrei Titioura" w:date="2025-01-27T13:42:00Z" w16du:dateUtc="2025-01-27T18:42:00Z">
                  <w:rPr>
                    <w:rStyle w:val="Hyperlink"/>
                    <w:rFonts w:eastAsiaTheme="majorEastAsia"/>
                    <w:noProof/>
                  </w:rPr>
                </w:rPrChange>
              </w:rPr>
              <w:delText>Compensations</w:delText>
            </w:r>
            <w:r w:rsidDel="00227F98">
              <w:rPr>
                <w:noProof/>
                <w:webHidden/>
              </w:rPr>
              <w:tab/>
              <w:delText>11</w:delText>
            </w:r>
          </w:del>
        </w:p>
        <w:p w14:paraId="27C0BA5E" w14:textId="49412B13" w:rsidR="00412D92" w:rsidDel="00227F98" w:rsidRDefault="00412D92">
          <w:pPr>
            <w:pStyle w:val="TOC2"/>
            <w:tabs>
              <w:tab w:val="left" w:pos="570"/>
              <w:tab w:val="right" w:leader="dot" w:pos="9350"/>
            </w:tabs>
            <w:rPr>
              <w:del w:id="170"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71" w:author="Andrei Titioura" w:date="2025-01-27T13:42:00Z" w16du:dateUtc="2025-01-27T18:42:00Z">
            <w:r w:rsidRPr="00227F98" w:rsidDel="00227F98">
              <w:rPr>
                <w:rFonts w:eastAsiaTheme="majorEastAsia"/>
                <w:noProof/>
                <w:rPrChange w:id="172" w:author="Andrei Titioura" w:date="2025-01-27T13:42:00Z" w16du:dateUtc="2025-01-27T18:42:00Z">
                  <w:rPr>
                    <w:rStyle w:val="Hyperlink"/>
                    <w:rFonts w:eastAsiaTheme="majorEastAsia"/>
                    <w:noProof/>
                  </w:rPr>
                </w:rPrChange>
              </w:rPr>
              <w:delText>4.7.</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73" w:author="Andrei Titioura" w:date="2025-01-27T13:42:00Z" w16du:dateUtc="2025-01-27T18:42:00Z">
                  <w:rPr>
                    <w:rStyle w:val="Hyperlink"/>
                    <w:rFonts w:eastAsiaTheme="majorEastAsia"/>
                    <w:noProof/>
                  </w:rPr>
                </w:rPrChange>
              </w:rPr>
              <w:delText>Internal Exchanges</w:delText>
            </w:r>
            <w:r w:rsidDel="00227F98">
              <w:rPr>
                <w:noProof/>
                <w:webHidden/>
              </w:rPr>
              <w:tab/>
              <w:delText>12</w:delText>
            </w:r>
          </w:del>
        </w:p>
        <w:p w14:paraId="27BA819D" w14:textId="34926423" w:rsidR="00412D92" w:rsidDel="00227F98" w:rsidRDefault="00412D92">
          <w:pPr>
            <w:pStyle w:val="TOC1"/>
            <w:tabs>
              <w:tab w:val="left" w:pos="405"/>
              <w:tab w:val="right" w:leader="dot" w:pos="9350"/>
            </w:tabs>
            <w:rPr>
              <w:del w:id="174"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175" w:author="Andrei Titioura" w:date="2025-01-27T13:42:00Z" w16du:dateUtc="2025-01-27T18:42:00Z">
            <w:r w:rsidRPr="00227F98" w:rsidDel="00227F98">
              <w:rPr>
                <w:rFonts w:eastAsiaTheme="majorEastAsia"/>
                <w:noProof/>
                <w:rPrChange w:id="176" w:author="Andrei Titioura" w:date="2025-01-27T13:42:00Z" w16du:dateUtc="2025-01-27T18:42:00Z">
                  <w:rPr>
                    <w:rStyle w:val="Hyperlink"/>
                    <w:rFonts w:eastAsiaTheme="majorEastAsia"/>
                    <w:noProof/>
                  </w:rPr>
                </w:rPrChange>
              </w:rPr>
              <w:delText>5.</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177" w:author="Andrei Titioura" w:date="2025-01-27T13:42:00Z" w16du:dateUtc="2025-01-27T18:42:00Z">
                  <w:rPr>
                    <w:rStyle w:val="Hyperlink"/>
                    <w:rFonts w:eastAsiaTheme="majorEastAsia"/>
                    <w:noProof/>
                  </w:rPr>
                </w:rPrChange>
              </w:rPr>
              <w:delText>Product Features</w:delText>
            </w:r>
            <w:r w:rsidDel="00227F98">
              <w:rPr>
                <w:noProof/>
                <w:webHidden/>
              </w:rPr>
              <w:tab/>
              <w:delText>12</w:delText>
            </w:r>
          </w:del>
        </w:p>
        <w:p w14:paraId="390B393B" w14:textId="4B8246EF" w:rsidR="00412D92" w:rsidDel="00227F98" w:rsidRDefault="00412D92">
          <w:pPr>
            <w:pStyle w:val="TOC2"/>
            <w:tabs>
              <w:tab w:val="left" w:pos="570"/>
              <w:tab w:val="right" w:leader="dot" w:pos="9350"/>
            </w:tabs>
            <w:rPr>
              <w:del w:id="178"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79" w:author="Andrei Titioura" w:date="2025-01-27T13:42:00Z" w16du:dateUtc="2025-01-27T18:42:00Z">
            <w:r w:rsidRPr="00227F98" w:rsidDel="00227F98">
              <w:rPr>
                <w:rFonts w:eastAsiaTheme="majorEastAsia"/>
                <w:noProof/>
                <w:rPrChange w:id="180" w:author="Andrei Titioura" w:date="2025-01-27T13:42:00Z" w16du:dateUtc="2025-01-27T18:42:00Z">
                  <w:rPr>
                    <w:rStyle w:val="Hyperlink"/>
                    <w:rFonts w:eastAsiaTheme="majorEastAsia"/>
                    <w:noProof/>
                  </w:rPr>
                </w:rPrChange>
              </w:rPr>
              <w:delText>5.1.</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81" w:author="Andrei Titioura" w:date="2025-01-27T13:42:00Z" w16du:dateUtc="2025-01-27T18:42:00Z">
                  <w:rPr>
                    <w:rStyle w:val="Hyperlink"/>
                    <w:rFonts w:eastAsiaTheme="majorEastAsia"/>
                    <w:noProof/>
                  </w:rPr>
                </w:rPrChange>
              </w:rPr>
              <w:delText>Accounts</w:delText>
            </w:r>
            <w:r w:rsidDel="00227F98">
              <w:rPr>
                <w:noProof/>
                <w:webHidden/>
              </w:rPr>
              <w:tab/>
              <w:delText>12</w:delText>
            </w:r>
          </w:del>
        </w:p>
        <w:p w14:paraId="7E9F5410" w14:textId="60DA242E" w:rsidR="00412D92" w:rsidDel="00227F98" w:rsidRDefault="00412D92">
          <w:pPr>
            <w:pStyle w:val="TOC2"/>
            <w:tabs>
              <w:tab w:val="left" w:pos="570"/>
              <w:tab w:val="right" w:leader="dot" w:pos="9350"/>
            </w:tabs>
            <w:rPr>
              <w:del w:id="182"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83" w:author="Andrei Titioura" w:date="2025-01-27T13:42:00Z" w16du:dateUtc="2025-01-27T18:42:00Z">
            <w:r w:rsidRPr="00227F98" w:rsidDel="00227F98">
              <w:rPr>
                <w:rFonts w:eastAsiaTheme="majorEastAsia"/>
                <w:noProof/>
                <w:rPrChange w:id="184" w:author="Andrei Titioura" w:date="2025-01-27T13:42:00Z" w16du:dateUtc="2025-01-27T18:42:00Z">
                  <w:rPr>
                    <w:rStyle w:val="Hyperlink"/>
                    <w:rFonts w:eastAsiaTheme="majorEastAsia"/>
                    <w:noProof/>
                  </w:rPr>
                </w:rPrChange>
              </w:rPr>
              <w:delText>5.2.</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85" w:author="Andrei Titioura" w:date="2025-01-27T13:42:00Z" w16du:dateUtc="2025-01-27T18:42:00Z">
                  <w:rPr>
                    <w:rStyle w:val="Hyperlink"/>
                    <w:rFonts w:eastAsiaTheme="majorEastAsia"/>
                    <w:noProof/>
                  </w:rPr>
                </w:rPrChange>
              </w:rPr>
              <w:delText>Withdrawals</w:delText>
            </w:r>
            <w:r w:rsidDel="00227F98">
              <w:rPr>
                <w:noProof/>
                <w:webHidden/>
              </w:rPr>
              <w:tab/>
              <w:delText>12</w:delText>
            </w:r>
          </w:del>
        </w:p>
        <w:p w14:paraId="4168DC87" w14:textId="10D0BE98" w:rsidR="00412D92" w:rsidDel="00227F98" w:rsidRDefault="00412D92">
          <w:pPr>
            <w:pStyle w:val="TOC2"/>
            <w:tabs>
              <w:tab w:val="left" w:pos="570"/>
              <w:tab w:val="right" w:leader="dot" w:pos="9350"/>
            </w:tabs>
            <w:rPr>
              <w:del w:id="186"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187" w:author="Andrei Titioura" w:date="2025-01-27T13:42:00Z" w16du:dateUtc="2025-01-27T18:42:00Z">
            <w:r w:rsidRPr="00227F98" w:rsidDel="00227F98">
              <w:rPr>
                <w:rFonts w:eastAsiaTheme="majorEastAsia"/>
                <w:noProof/>
                <w:rPrChange w:id="188" w:author="Andrei Titioura" w:date="2025-01-27T13:42:00Z" w16du:dateUtc="2025-01-27T18:42:00Z">
                  <w:rPr>
                    <w:rStyle w:val="Hyperlink"/>
                    <w:rFonts w:eastAsiaTheme="majorEastAsia"/>
                    <w:noProof/>
                  </w:rPr>
                </w:rPrChange>
              </w:rPr>
              <w:delText>5.3.</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189" w:author="Andrei Titioura" w:date="2025-01-27T13:42:00Z" w16du:dateUtc="2025-01-27T18:42:00Z">
                  <w:rPr>
                    <w:rStyle w:val="Hyperlink"/>
                    <w:rFonts w:eastAsiaTheme="majorEastAsia"/>
                    <w:noProof/>
                  </w:rPr>
                </w:rPrChange>
              </w:rPr>
              <w:delText>Tax Deferral</w:delText>
            </w:r>
            <w:r w:rsidDel="00227F98">
              <w:rPr>
                <w:noProof/>
                <w:webHidden/>
              </w:rPr>
              <w:tab/>
              <w:delText>13</w:delText>
            </w:r>
          </w:del>
        </w:p>
        <w:p w14:paraId="6EE1047A" w14:textId="139EF100" w:rsidR="00412D92" w:rsidDel="00227F98" w:rsidRDefault="00412D92">
          <w:pPr>
            <w:pStyle w:val="TOC1"/>
            <w:tabs>
              <w:tab w:val="left" w:pos="405"/>
              <w:tab w:val="right" w:leader="dot" w:pos="9350"/>
            </w:tabs>
            <w:rPr>
              <w:del w:id="190"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191" w:author="Andrei Titioura" w:date="2025-01-27T13:42:00Z" w16du:dateUtc="2025-01-27T18:42:00Z">
            <w:r w:rsidRPr="00227F98" w:rsidDel="00227F98">
              <w:rPr>
                <w:rFonts w:eastAsiaTheme="majorEastAsia"/>
                <w:noProof/>
                <w:rPrChange w:id="192" w:author="Andrei Titioura" w:date="2025-01-27T13:42:00Z" w16du:dateUtc="2025-01-27T18:42:00Z">
                  <w:rPr>
                    <w:rStyle w:val="Hyperlink"/>
                    <w:rFonts w:eastAsiaTheme="majorEastAsia"/>
                    <w:noProof/>
                  </w:rPr>
                </w:rPrChange>
              </w:rPr>
              <w:delText>6.</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193" w:author="Andrei Titioura" w:date="2025-01-27T13:42:00Z" w16du:dateUtc="2025-01-27T18:42:00Z">
                  <w:rPr>
                    <w:rStyle w:val="Hyperlink"/>
                    <w:rFonts w:eastAsiaTheme="majorEastAsia"/>
                    <w:noProof/>
                  </w:rPr>
                </w:rPrChange>
              </w:rPr>
              <w:delText>Rates</w:delText>
            </w:r>
            <w:r w:rsidDel="00227F98">
              <w:rPr>
                <w:noProof/>
                <w:webHidden/>
              </w:rPr>
              <w:tab/>
              <w:delText>13</w:delText>
            </w:r>
          </w:del>
        </w:p>
        <w:p w14:paraId="4975A991" w14:textId="11F8337A" w:rsidR="00412D92" w:rsidDel="00227F98" w:rsidRDefault="00412D92">
          <w:pPr>
            <w:pStyle w:val="TOC1"/>
            <w:tabs>
              <w:tab w:val="left" w:pos="405"/>
              <w:tab w:val="right" w:leader="dot" w:pos="9350"/>
            </w:tabs>
            <w:rPr>
              <w:del w:id="194"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195" w:author="Andrei Titioura" w:date="2025-01-27T13:42:00Z" w16du:dateUtc="2025-01-27T18:42:00Z">
            <w:r w:rsidRPr="00227F98" w:rsidDel="00227F98">
              <w:rPr>
                <w:rFonts w:eastAsiaTheme="majorEastAsia"/>
                <w:noProof/>
                <w:rPrChange w:id="196" w:author="Andrei Titioura" w:date="2025-01-27T13:42:00Z" w16du:dateUtc="2025-01-27T18:42:00Z">
                  <w:rPr>
                    <w:rStyle w:val="Hyperlink"/>
                    <w:rFonts w:eastAsiaTheme="majorEastAsia"/>
                    <w:noProof/>
                  </w:rPr>
                </w:rPrChange>
              </w:rPr>
              <w:delText>7.</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197" w:author="Andrei Titioura" w:date="2025-01-27T13:42:00Z" w16du:dateUtc="2025-01-27T18:42:00Z">
                  <w:rPr>
                    <w:rStyle w:val="Hyperlink"/>
                    <w:rFonts w:eastAsiaTheme="majorEastAsia"/>
                    <w:noProof/>
                  </w:rPr>
                </w:rPrChange>
              </w:rPr>
              <w:delText>Valuation</w:delText>
            </w:r>
            <w:r w:rsidDel="00227F98">
              <w:rPr>
                <w:noProof/>
                <w:webHidden/>
              </w:rPr>
              <w:tab/>
              <w:delText>14</w:delText>
            </w:r>
          </w:del>
        </w:p>
        <w:p w14:paraId="41F6F312" w14:textId="32536480" w:rsidR="00412D92" w:rsidDel="00227F98" w:rsidRDefault="00412D92">
          <w:pPr>
            <w:pStyle w:val="TOC1"/>
            <w:tabs>
              <w:tab w:val="left" w:pos="405"/>
              <w:tab w:val="right" w:leader="dot" w:pos="9350"/>
            </w:tabs>
            <w:rPr>
              <w:del w:id="198"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199" w:author="Andrei Titioura" w:date="2025-01-27T13:42:00Z" w16du:dateUtc="2025-01-27T18:42:00Z">
            <w:r w:rsidRPr="00227F98" w:rsidDel="00227F98">
              <w:rPr>
                <w:rFonts w:eastAsiaTheme="majorEastAsia"/>
                <w:noProof/>
                <w:rPrChange w:id="200" w:author="Andrei Titioura" w:date="2025-01-27T13:42:00Z" w16du:dateUtc="2025-01-27T18:42:00Z">
                  <w:rPr>
                    <w:rStyle w:val="Hyperlink"/>
                    <w:rFonts w:eastAsiaTheme="majorEastAsia"/>
                    <w:noProof/>
                  </w:rPr>
                </w:rPrChange>
              </w:rPr>
              <w:delText>8.</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201" w:author="Andrei Titioura" w:date="2025-01-27T13:42:00Z" w16du:dateUtc="2025-01-27T18:42:00Z">
                  <w:rPr>
                    <w:rStyle w:val="Hyperlink"/>
                    <w:rFonts w:eastAsiaTheme="majorEastAsia"/>
                    <w:noProof/>
                  </w:rPr>
                </w:rPrChange>
              </w:rPr>
              <w:delText>Additional Benefits</w:delText>
            </w:r>
            <w:r w:rsidDel="00227F98">
              <w:rPr>
                <w:noProof/>
                <w:webHidden/>
              </w:rPr>
              <w:tab/>
              <w:delText>15</w:delText>
            </w:r>
          </w:del>
        </w:p>
        <w:p w14:paraId="39D7D9BF" w14:textId="558B453C" w:rsidR="00412D92" w:rsidDel="00227F98" w:rsidRDefault="00412D92">
          <w:pPr>
            <w:pStyle w:val="TOC2"/>
            <w:tabs>
              <w:tab w:val="left" w:pos="570"/>
              <w:tab w:val="right" w:leader="dot" w:pos="9350"/>
            </w:tabs>
            <w:rPr>
              <w:del w:id="202"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203" w:author="Andrei Titioura" w:date="2025-01-27T13:42:00Z" w16du:dateUtc="2025-01-27T18:42:00Z">
            <w:r w:rsidRPr="00227F98" w:rsidDel="00227F98">
              <w:rPr>
                <w:rFonts w:eastAsiaTheme="majorEastAsia"/>
                <w:noProof/>
                <w:rPrChange w:id="204" w:author="Andrei Titioura" w:date="2025-01-27T13:42:00Z" w16du:dateUtc="2025-01-27T18:42:00Z">
                  <w:rPr>
                    <w:rStyle w:val="Hyperlink"/>
                    <w:rFonts w:eastAsiaTheme="majorEastAsia"/>
                    <w:noProof/>
                  </w:rPr>
                </w:rPrChange>
              </w:rPr>
              <w:delText>8.1.</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205" w:author="Andrei Titioura" w:date="2025-01-27T13:42:00Z" w16du:dateUtc="2025-01-27T18:42:00Z">
                  <w:rPr>
                    <w:rStyle w:val="Hyperlink"/>
                    <w:rFonts w:eastAsiaTheme="majorEastAsia"/>
                    <w:noProof/>
                  </w:rPr>
                </w:rPrChange>
              </w:rPr>
              <w:delText>Death Benefits</w:delText>
            </w:r>
            <w:r w:rsidDel="00227F98">
              <w:rPr>
                <w:noProof/>
                <w:webHidden/>
              </w:rPr>
              <w:tab/>
              <w:delText>15</w:delText>
            </w:r>
          </w:del>
        </w:p>
        <w:p w14:paraId="28C956EB" w14:textId="3E5D708E" w:rsidR="00412D92" w:rsidDel="00227F98" w:rsidRDefault="00412D92">
          <w:pPr>
            <w:pStyle w:val="TOC2"/>
            <w:tabs>
              <w:tab w:val="left" w:pos="570"/>
              <w:tab w:val="right" w:leader="dot" w:pos="9350"/>
            </w:tabs>
            <w:rPr>
              <w:del w:id="206"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207" w:author="Andrei Titioura" w:date="2025-01-27T13:42:00Z" w16du:dateUtc="2025-01-27T18:42:00Z">
            <w:r w:rsidRPr="00227F98" w:rsidDel="00227F98">
              <w:rPr>
                <w:rFonts w:eastAsiaTheme="majorEastAsia"/>
                <w:noProof/>
                <w:rPrChange w:id="208" w:author="Andrei Titioura" w:date="2025-01-27T13:42:00Z" w16du:dateUtc="2025-01-27T18:42:00Z">
                  <w:rPr>
                    <w:rStyle w:val="Hyperlink"/>
                    <w:rFonts w:eastAsiaTheme="majorEastAsia"/>
                    <w:noProof/>
                  </w:rPr>
                </w:rPrChange>
              </w:rPr>
              <w:delText>8.2.</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209" w:author="Andrei Titioura" w:date="2025-01-27T13:42:00Z" w16du:dateUtc="2025-01-27T18:42:00Z">
                  <w:rPr>
                    <w:rStyle w:val="Hyperlink"/>
                    <w:rFonts w:eastAsiaTheme="majorEastAsia"/>
                    <w:noProof/>
                  </w:rPr>
                </w:rPrChange>
              </w:rPr>
              <w:delText>Annuitization</w:delText>
            </w:r>
            <w:r w:rsidDel="00227F98">
              <w:rPr>
                <w:noProof/>
                <w:webHidden/>
              </w:rPr>
              <w:tab/>
              <w:delText>17</w:delText>
            </w:r>
          </w:del>
        </w:p>
        <w:p w14:paraId="4F1849BD" w14:textId="732E4749" w:rsidR="00412D92" w:rsidDel="00227F98" w:rsidRDefault="00412D92">
          <w:pPr>
            <w:pStyle w:val="TOC2"/>
            <w:tabs>
              <w:tab w:val="left" w:pos="570"/>
              <w:tab w:val="right" w:leader="dot" w:pos="9350"/>
            </w:tabs>
            <w:rPr>
              <w:del w:id="210"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211" w:author="Andrei Titioura" w:date="2025-01-27T13:42:00Z" w16du:dateUtc="2025-01-27T18:42:00Z">
            <w:r w:rsidRPr="00227F98" w:rsidDel="00227F98">
              <w:rPr>
                <w:rFonts w:eastAsiaTheme="majorEastAsia"/>
                <w:noProof/>
                <w:rPrChange w:id="212" w:author="Andrei Titioura" w:date="2025-01-27T13:42:00Z" w16du:dateUtc="2025-01-27T18:42:00Z">
                  <w:rPr>
                    <w:rStyle w:val="Hyperlink"/>
                    <w:rFonts w:eastAsiaTheme="majorEastAsia"/>
                    <w:noProof/>
                  </w:rPr>
                </w:rPrChange>
              </w:rPr>
              <w:delText>8.3.</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213" w:author="Andrei Titioura" w:date="2025-01-27T13:42:00Z" w16du:dateUtc="2025-01-27T18:42:00Z">
                  <w:rPr>
                    <w:rStyle w:val="Hyperlink"/>
                    <w:rFonts w:eastAsiaTheme="majorEastAsia"/>
                    <w:noProof/>
                  </w:rPr>
                </w:rPrChange>
              </w:rPr>
              <w:delText>Market Value Adjustments</w:delText>
            </w:r>
            <w:r w:rsidDel="00227F98">
              <w:rPr>
                <w:noProof/>
                <w:webHidden/>
              </w:rPr>
              <w:tab/>
              <w:delText>19</w:delText>
            </w:r>
          </w:del>
        </w:p>
        <w:p w14:paraId="71D1C5BA" w14:textId="72C6DCEB" w:rsidR="00412D92" w:rsidDel="00227F98" w:rsidRDefault="00412D92">
          <w:pPr>
            <w:pStyle w:val="TOC2"/>
            <w:tabs>
              <w:tab w:val="left" w:pos="570"/>
              <w:tab w:val="right" w:leader="dot" w:pos="9350"/>
            </w:tabs>
            <w:rPr>
              <w:del w:id="214"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215" w:author="Andrei Titioura" w:date="2025-01-27T13:42:00Z" w16du:dateUtc="2025-01-27T18:42:00Z">
            <w:r w:rsidRPr="00227F98" w:rsidDel="00227F98">
              <w:rPr>
                <w:rFonts w:eastAsiaTheme="majorEastAsia"/>
                <w:noProof/>
                <w:rPrChange w:id="216" w:author="Andrei Titioura" w:date="2025-01-27T13:42:00Z" w16du:dateUtc="2025-01-27T18:42:00Z">
                  <w:rPr>
                    <w:rStyle w:val="Hyperlink"/>
                    <w:rFonts w:eastAsiaTheme="majorEastAsia"/>
                    <w:noProof/>
                  </w:rPr>
                </w:rPrChange>
              </w:rPr>
              <w:delText>8.4.</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217" w:author="Andrei Titioura" w:date="2025-01-27T13:42:00Z" w16du:dateUtc="2025-01-27T18:42:00Z">
                  <w:rPr>
                    <w:rStyle w:val="Hyperlink"/>
                    <w:rFonts w:eastAsiaTheme="majorEastAsia"/>
                    <w:noProof/>
                  </w:rPr>
                </w:rPrChange>
              </w:rPr>
              <w:delText>Rider termination</w:delText>
            </w:r>
            <w:r w:rsidDel="00227F98">
              <w:rPr>
                <w:noProof/>
                <w:webHidden/>
              </w:rPr>
              <w:tab/>
              <w:delText>20</w:delText>
            </w:r>
          </w:del>
        </w:p>
        <w:p w14:paraId="179B6A42" w14:textId="7BA8CA21" w:rsidR="00412D92" w:rsidDel="00227F98" w:rsidRDefault="00412D92">
          <w:pPr>
            <w:pStyle w:val="TOC2"/>
            <w:tabs>
              <w:tab w:val="left" w:pos="570"/>
              <w:tab w:val="right" w:leader="dot" w:pos="9350"/>
            </w:tabs>
            <w:rPr>
              <w:del w:id="218"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219" w:author="Andrei Titioura" w:date="2025-01-27T13:42:00Z" w16du:dateUtc="2025-01-27T18:42:00Z">
            <w:r w:rsidRPr="00227F98" w:rsidDel="00227F98">
              <w:rPr>
                <w:rFonts w:eastAsiaTheme="majorEastAsia"/>
                <w:noProof/>
                <w:rPrChange w:id="220" w:author="Andrei Titioura" w:date="2025-01-27T13:42:00Z" w16du:dateUtc="2025-01-27T18:42:00Z">
                  <w:rPr>
                    <w:rStyle w:val="Hyperlink"/>
                    <w:rFonts w:eastAsiaTheme="majorEastAsia"/>
                    <w:noProof/>
                  </w:rPr>
                </w:rPrChange>
              </w:rPr>
              <w:delText>8.5.</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221" w:author="Andrei Titioura" w:date="2025-01-27T13:42:00Z" w16du:dateUtc="2025-01-27T18:42:00Z">
                  <w:rPr>
                    <w:rStyle w:val="Hyperlink"/>
                    <w:rFonts w:eastAsiaTheme="majorEastAsia"/>
                    <w:noProof/>
                  </w:rPr>
                </w:rPrChange>
              </w:rPr>
              <w:delText>Interest-only withdrawal rider</w:delText>
            </w:r>
            <w:r w:rsidDel="00227F98">
              <w:rPr>
                <w:noProof/>
                <w:webHidden/>
              </w:rPr>
              <w:tab/>
              <w:delText>21</w:delText>
            </w:r>
          </w:del>
        </w:p>
        <w:p w14:paraId="404818DA" w14:textId="1BDEBC38" w:rsidR="00412D92" w:rsidDel="00227F98" w:rsidRDefault="00412D92">
          <w:pPr>
            <w:pStyle w:val="TOC2"/>
            <w:tabs>
              <w:tab w:val="left" w:pos="570"/>
              <w:tab w:val="right" w:leader="dot" w:pos="9350"/>
            </w:tabs>
            <w:rPr>
              <w:del w:id="222"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223" w:author="Andrei Titioura" w:date="2025-01-27T13:42:00Z" w16du:dateUtc="2025-01-27T18:42:00Z">
            <w:r w:rsidRPr="00227F98" w:rsidDel="00227F98">
              <w:rPr>
                <w:rFonts w:eastAsiaTheme="majorEastAsia"/>
                <w:noProof/>
                <w:rPrChange w:id="224" w:author="Andrei Titioura" w:date="2025-01-27T13:42:00Z" w16du:dateUtc="2025-01-27T18:42:00Z">
                  <w:rPr>
                    <w:rStyle w:val="Hyperlink"/>
                    <w:rFonts w:eastAsiaTheme="majorEastAsia"/>
                    <w:noProof/>
                  </w:rPr>
                </w:rPrChange>
              </w:rPr>
              <w:delText>8.6.</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225" w:author="Andrei Titioura" w:date="2025-01-27T13:42:00Z" w16du:dateUtc="2025-01-27T18:42:00Z">
                  <w:rPr>
                    <w:rStyle w:val="Hyperlink"/>
                    <w:rFonts w:eastAsiaTheme="majorEastAsia"/>
                    <w:noProof/>
                  </w:rPr>
                </w:rPrChange>
              </w:rPr>
              <w:delText>Free Partial Surrender Rider</w:delText>
            </w:r>
            <w:r w:rsidDel="00227F98">
              <w:rPr>
                <w:noProof/>
                <w:webHidden/>
              </w:rPr>
              <w:tab/>
              <w:delText>21</w:delText>
            </w:r>
          </w:del>
        </w:p>
        <w:p w14:paraId="28EE49D9" w14:textId="65CB546E" w:rsidR="00412D92" w:rsidDel="00227F98" w:rsidRDefault="00412D92">
          <w:pPr>
            <w:pStyle w:val="TOC2"/>
            <w:tabs>
              <w:tab w:val="left" w:pos="570"/>
              <w:tab w:val="right" w:leader="dot" w:pos="9350"/>
            </w:tabs>
            <w:rPr>
              <w:del w:id="226" w:author="Andrei Titioura" w:date="2025-01-27T13:42:00Z" w16du:dateUtc="2025-01-27T18:42:00Z"/>
              <w:rFonts w:asciiTheme="minorHAnsi" w:eastAsiaTheme="minorEastAsia" w:hAnsiTheme="minorHAnsi" w:cstheme="minorBidi"/>
              <w:b w:val="0"/>
              <w:bCs w:val="0"/>
              <w:smallCaps w:val="0"/>
              <w:noProof/>
              <w:kern w:val="2"/>
              <w:sz w:val="24"/>
              <w:szCs w:val="24"/>
              <w14:ligatures w14:val="standardContextual"/>
            </w:rPr>
          </w:pPr>
          <w:del w:id="227" w:author="Andrei Titioura" w:date="2025-01-27T13:42:00Z" w16du:dateUtc="2025-01-27T18:42:00Z">
            <w:r w:rsidRPr="00227F98" w:rsidDel="00227F98">
              <w:rPr>
                <w:rFonts w:eastAsiaTheme="majorEastAsia"/>
                <w:noProof/>
                <w:rPrChange w:id="228" w:author="Andrei Titioura" w:date="2025-01-27T13:42:00Z" w16du:dateUtc="2025-01-27T18:42:00Z">
                  <w:rPr>
                    <w:rStyle w:val="Hyperlink"/>
                    <w:rFonts w:eastAsiaTheme="majorEastAsia"/>
                    <w:noProof/>
                  </w:rPr>
                </w:rPrChange>
              </w:rPr>
              <w:delText>8.7.</w:delText>
            </w:r>
            <w:r w:rsidDel="00227F98">
              <w:rPr>
                <w:rFonts w:asciiTheme="minorHAnsi" w:eastAsiaTheme="minorEastAsia" w:hAnsiTheme="minorHAnsi" w:cstheme="minorBidi"/>
                <w:b w:val="0"/>
                <w:bCs w:val="0"/>
                <w:smallCaps w:val="0"/>
                <w:noProof/>
                <w:kern w:val="2"/>
                <w:sz w:val="24"/>
                <w:szCs w:val="24"/>
                <w14:ligatures w14:val="standardContextual"/>
              </w:rPr>
              <w:tab/>
            </w:r>
            <w:r w:rsidRPr="00227F98" w:rsidDel="00227F98">
              <w:rPr>
                <w:rFonts w:eastAsiaTheme="majorEastAsia"/>
                <w:noProof/>
                <w:rPrChange w:id="229" w:author="Andrei Titioura" w:date="2025-01-27T13:42:00Z" w16du:dateUtc="2025-01-27T18:42:00Z">
                  <w:rPr>
                    <w:rStyle w:val="Hyperlink"/>
                    <w:rFonts w:eastAsiaTheme="majorEastAsia"/>
                    <w:noProof/>
                  </w:rPr>
                </w:rPrChange>
              </w:rPr>
              <w:delText>Fee and Charges</w:delText>
            </w:r>
            <w:r w:rsidDel="00227F98">
              <w:rPr>
                <w:noProof/>
                <w:webHidden/>
              </w:rPr>
              <w:tab/>
              <w:delText>21</w:delText>
            </w:r>
          </w:del>
        </w:p>
        <w:p w14:paraId="5893DDD3" w14:textId="3E29C62A" w:rsidR="00412D92" w:rsidDel="00227F98" w:rsidRDefault="00412D92">
          <w:pPr>
            <w:pStyle w:val="TOC1"/>
            <w:tabs>
              <w:tab w:val="left" w:pos="405"/>
              <w:tab w:val="right" w:leader="dot" w:pos="9350"/>
            </w:tabs>
            <w:rPr>
              <w:del w:id="230"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231" w:author="Andrei Titioura" w:date="2025-01-27T13:42:00Z" w16du:dateUtc="2025-01-27T18:42:00Z">
            <w:r w:rsidRPr="00227F98" w:rsidDel="00227F98">
              <w:rPr>
                <w:rFonts w:eastAsiaTheme="majorEastAsia"/>
                <w:noProof/>
                <w:rPrChange w:id="232" w:author="Andrei Titioura" w:date="2025-01-27T13:42:00Z" w16du:dateUtc="2025-01-27T18:42:00Z">
                  <w:rPr>
                    <w:rStyle w:val="Hyperlink"/>
                    <w:rFonts w:eastAsiaTheme="majorEastAsia"/>
                    <w:noProof/>
                  </w:rPr>
                </w:rPrChange>
              </w:rPr>
              <w:delText>9.</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233" w:author="Andrei Titioura" w:date="2025-01-27T13:42:00Z" w16du:dateUtc="2025-01-27T18:42:00Z">
                  <w:rPr>
                    <w:rStyle w:val="Hyperlink"/>
                    <w:rFonts w:eastAsiaTheme="majorEastAsia"/>
                    <w:noProof/>
                  </w:rPr>
                </w:rPrChange>
              </w:rPr>
              <w:delText>Taxes</w:delText>
            </w:r>
            <w:r w:rsidDel="00227F98">
              <w:rPr>
                <w:noProof/>
                <w:webHidden/>
              </w:rPr>
              <w:tab/>
              <w:delText>23</w:delText>
            </w:r>
          </w:del>
        </w:p>
        <w:p w14:paraId="3BB1D93F" w14:textId="0FCEB71E" w:rsidR="00412D92" w:rsidDel="00227F98" w:rsidRDefault="00412D92">
          <w:pPr>
            <w:pStyle w:val="TOC1"/>
            <w:tabs>
              <w:tab w:val="left" w:pos="515"/>
              <w:tab w:val="right" w:leader="dot" w:pos="9350"/>
            </w:tabs>
            <w:rPr>
              <w:del w:id="234"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235" w:author="Andrei Titioura" w:date="2025-01-27T13:42:00Z" w16du:dateUtc="2025-01-27T18:42:00Z">
            <w:r w:rsidRPr="00227F98" w:rsidDel="00227F98">
              <w:rPr>
                <w:rFonts w:eastAsiaTheme="majorEastAsia"/>
                <w:noProof/>
                <w:rPrChange w:id="236" w:author="Andrei Titioura" w:date="2025-01-27T13:42:00Z" w16du:dateUtc="2025-01-27T18:42:00Z">
                  <w:rPr>
                    <w:rStyle w:val="Hyperlink"/>
                    <w:rFonts w:eastAsiaTheme="majorEastAsia"/>
                    <w:noProof/>
                  </w:rPr>
                </w:rPrChange>
              </w:rPr>
              <w:delText>10.</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237" w:author="Andrei Titioura" w:date="2025-01-27T13:42:00Z" w16du:dateUtc="2025-01-27T18:42:00Z">
                  <w:rPr>
                    <w:rStyle w:val="Hyperlink"/>
                    <w:rFonts w:eastAsiaTheme="majorEastAsia"/>
                    <w:noProof/>
                  </w:rPr>
                </w:rPrChange>
              </w:rPr>
              <w:delText>Performance Illustration</w:delText>
            </w:r>
            <w:r w:rsidDel="00227F98">
              <w:rPr>
                <w:noProof/>
                <w:webHidden/>
              </w:rPr>
              <w:tab/>
              <w:delText>23</w:delText>
            </w:r>
          </w:del>
        </w:p>
        <w:p w14:paraId="30E80773" w14:textId="3F10543D" w:rsidR="00412D92" w:rsidDel="00227F98" w:rsidRDefault="00412D92">
          <w:pPr>
            <w:pStyle w:val="TOC1"/>
            <w:tabs>
              <w:tab w:val="left" w:pos="515"/>
              <w:tab w:val="right" w:leader="dot" w:pos="9350"/>
            </w:tabs>
            <w:rPr>
              <w:del w:id="238"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239" w:author="Andrei Titioura" w:date="2025-01-27T13:42:00Z" w16du:dateUtc="2025-01-27T18:42:00Z">
            <w:r w:rsidRPr="00227F98" w:rsidDel="00227F98">
              <w:rPr>
                <w:rFonts w:eastAsiaTheme="majorEastAsia"/>
                <w:noProof/>
                <w:rPrChange w:id="240" w:author="Andrei Titioura" w:date="2025-01-27T13:42:00Z" w16du:dateUtc="2025-01-27T18:42:00Z">
                  <w:rPr>
                    <w:rStyle w:val="Hyperlink"/>
                    <w:rFonts w:eastAsiaTheme="majorEastAsia"/>
                    <w:noProof/>
                  </w:rPr>
                </w:rPrChange>
              </w:rPr>
              <w:delText>11.</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241" w:author="Andrei Titioura" w:date="2025-01-27T13:42:00Z" w16du:dateUtc="2025-01-27T18:42:00Z">
                  <w:rPr>
                    <w:rStyle w:val="Hyperlink"/>
                    <w:rFonts w:eastAsiaTheme="majorEastAsia"/>
                    <w:noProof/>
                  </w:rPr>
                </w:rPrChange>
              </w:rPr>
              <w:delText>Other Product Terms and Conditions</w:delText>
            </w:r>
            <w:r w:rsidDel="00227F98">
              <w:rPr>
                <w:noProof/>
                <w:webHidden/>
              </w:rPr>
              <w:tab/>
              <w:delText>24</w:delText>
            </w:r>
          </w:del>
        </w:p>
        <w:p w14:paraId="50729E25" w14:textId="5664FAE3" w:rsidR="00412D92" w:rsidDel="00227F98" w:rsidRDefault="00412D92">
          <w:pPr>
            <w:pStyle w:val="TOC1"/>
            <w:tabs>
              <w:tab w:val="left" w:pos="515"/>
              <w:tab w:val="right" w:leader="dot" w:pos="9350"/>
            </w:tabs>
            <w:rPr>
              <w:del w:id="242" w:author="Andrei Titioura" w:date="2025-01-27T13:42:00Z" w16du:dateUtc="2025-01-27T18:42:00Z"/>
              <w:rFonts w:asciiTheme="minorHAnsi" w:eastAsiaTheme="minorEastAsia" w:hAnsiTheme="minorHAnsi" w:cstheme="minorBidi"/>
              <w:b w:val="0"/>
              <w:bCs w:val="0"/>
              <w:caps w:val="0"/>
              <w:noProof/>
              <w:kern w:val="2"/>
              <w:sz w:val="24"/>
              <w:szCs w:val="24"/>
              <w:u w:val="none"/>
              <w14:ligatures w14:val="standardContextual"/>
            </w:rPr>
          </w:pPr>
          <w:del w:id="243" w:author="Andrei Titioura" w:date="2025-01-27T13:42:00Z" w16du:dateUtc="2025-01-27T18:42:00Z">
            <w:r w:rsidRPr="00227F98" w:rsidDel="00227F98">
              <w:rPr>
                <w:rFonts w:eastAsiaTheme="majorEastAsia"/>
                <w:noProof/>
                <w:rPrChange w:id="244" w:author="Andrei Titioura" w:date="2025-01-27T13:42:00Z" w16du:dateUtc="2025-01-27T18:42:00Z">
                  <w:rPr>
                    <w:rStyle w:val="Hyperlink"/>
                    <w:rFonts w:eastAsiaTheme="majorEastAsia"/>
                    <w:noProof/>
                  </w:rPr>
                </w:rPrChange>
              </w:rPr>
              <w:delText>12.</w:delText>
            </w:r>
            <w:r w:rsidDel="00227F98">
              <w:rPr>
                <w:rFonts w:asciiTheme="minorHAnsi" w:eastAsiaTheme="minorEastAsia" w:hAnsiTheme="minorHAnsi" w:cstheme="minorBidi"/>
                <w:b w:val="0"/>
                <w:bCs w:val="0"/>
                <w:caps w:val="0"/>
                <w:noProof/>
                <w:kern w:val="2"/>
                <w:sz w:val="24"/>
                <w:szCs w:val="24"/>
                <w:u w:val="none"/>
                <w14:ligatures w14:val="standardContextual"/>
              </w:rPr>
              <w:tab/>
            </w:r>
            <w:r w:rsidRPr="00227F98" w:rsidDel="00227F98">
              <w:rPr>
                <w:rFonts w:eastAsiaTheme="majorEastAsia"/>
                <w:noProof/>
                <w:rPrChange w:id="245" w:author="Andrei Titioura" w:date="2025-01-27T13:42:00Z" w16du:dateUtc="2025-01-27T18:42:00Z">
                  <w:rPr>
                    <w:rStyle w:val="Hyperlink"/>
                    <w:rFonts w:eastAsiaTheme="majorEastAsia"/>
                    <w:noProof/>
                  </w:rPr>
                </w:rPrChange>
              </w:rPr>
              <w:delText>Contact Information</w:delText>
            </w:r>
            <w:r w:rsidDel="00227F98">
              <w:rPr>
                <w:noProof/>
                <w:webHidden/>
              </w:rPr>
              <w:tab/>
              <w:delText>26</w:delText>
            </w:r>
          </w:del>
        </w:p>
        <w:p w14:paraId="03AF53A2" w14:textId="5829C356" w:rsidR="006F5BE5" w:rsidRDefault="006F5BE5">
          <w:r>
            <w:rPr>
              <w:b/>
              <w:bCs/>
              <w:noProof/>
            </w:rPr>
            <w:fldChar w:fldCharType="end"/>
          </w:r>
        </w:p>
      </w:sdtContent>
    </w:sdt>
    <w:p w14:paraId="3CF117C9" w14:textId="77777777" w:rsidR="000B1725" w:rsidRDefault="000B1725" w:rsidP="000B1725"/>
    <w:p w14:paraId="58FFE631" w14:textId="77777777" w:rsidR="000B1725" w:rsidRDefault="000B1725" w:rsidP="000B1725"/>
    <w:p w14:paraId="58106D09" w14:textId="77777777" w:rsidR="000B1725" w:rsidRPr="000B1725" w:rsidRDefault="000B1725" w:rsidP="000B1725"/>
    <w:p w14:paraId="541FC295" w14:textId="429A51EE" w:rsidR="00AD3874" w:rsidRDefault="00AD3874" w:rsidP="006B3EF4">
      <w:pPr>
        <w:pStyle w:val="Heading1"/>
        <w:numPr>
          <w:ilvl w:val="0"/>
          <w:numId w:val="5"/>
        </w:numPr>
      </w:pPr>
      <w:bookmarkStart w:id="246" w:name="_Toc195544948"/>
      <w:r w:rsidRPr="00AD3874">
        <w:t>Product Overview</w:t>
      </w:r>
      <w:bookmarkEnd w:id="246"/>
    </w:p>
    <w:p w14:paraId="1BD248CA" w14:textId="77777777" w:rsidR="00D21508" w:rsidRPr="0091531D" w:rsidRDefault="00D21508" w:rsidP="00D21508">
      <w:pPr>
        <w:pStyle w:val="NormalWeb"/>
        <w:rPr>
          <w:rFonts w:asciiTheme="minorHAnsi" w:hAnsiTheme="minorHAnsi"/>
          <w:rPrChange w:id="247" w:author="Andrei Titioura" w:date="2025-01-27T13:52:00Z" w16du:dateUtc="2025-01-27T18:52:00Z">
            <w:rPr/>
          </w:rPrChange>
        </w:rPr>
      </w:pPr>
      <w:r w:rsidRPr="0091531D">
        <w:rPr>
          <w:rFonts w:asciiTheme="minorHAnsi" w:hAnsiTheme="minorHAnsi"/>
          <w:rPrChange w:id="248" w:author="Andrei Titioura" w:date="2025-01-27T13:52:00Z" w16du:dateUtc="2025-01-27T18:52:00Z">
            <w:rPr/>
          </w:rPrChange>
        </w:rPr>
        <w:t>The Fixed Index Annuity (FIA) is a modern, flexible financial solution designed to provide individuals with the opportunity for growth linked to the performance of a market index while ensuring the safety of their principal investment. This product caters to individuals seeking a balance between secure retirement income, potential market-linked returns, and protection against market downturns.</w:t>
      </w:r>
    </w:p>
    <w:p w14:paraId="6D3F2EB8" w14:textId="77777777" w:rsidR="00D21508" w:rsidRPr="0091531D" w:rsidRDefault="00D21508" w:rsidP="00D21508">
      <w:pPr>
        <w:pStyle w:val="NormalWeb"/>
        <w:rPr>
          <w:rFonts w:asciiTheme="minorHAnsi" w:hAnsiTheme="minorHAnsi"/>
          <w:rPrChange w:id="249" w:author="Andrei Titioura" w:date="2025-01-27T13:52:00Z" w16du:dateUtc="2025-01-27T18:52:00Z">
            <w:rPr/>
          </w:rPrChange>
        </w:rPr>
      </w:pPr>
      <w:r w:rsidRPr="0091531D">
        <w:rPr>
          <w:rStyle w:val="Strong"/>
          <w:rFonts w:asciiTheme="minorHAnsi" w:eastAsiaTheme="majorEastAsia" w:hAnsiTheme="minorHAnsi"/>
          <w:rPrChange w:id="250" w:author="Andrei Titioura" w:date="2025-01-27T13:52:00Z" w16du:dateUtc="2025-01-27T18:52:00Z">
            <w:rPr>
              <w:rStyle w:val="Strong"/>
              <w:rFonts w:eastAsiaTheme="majorEastAsia"/>
            </w:rPr>
          </w:rPrChange>
        </w:rPr>
        <w:t>Key Objectives</w:t>
      </w:r>
      <w:r w:rsidRPr="0091531D">
        <w:rPr>
          <w:rFonts w:asciiTheme="minorHAnsi" w:hAnsiTheme="minorHAnsi"/>
          <w:rPrChange w:id="251" w:author="Andrei Titioura" w:date="2025-01-27T13:52:00Z" w16du:dateUtc="2025-01-27T18:52:00Z">
            <w:rPr/>
          </w:rPrChange>
        </w:rPr>
        <w:t>:</w:t>
      </w:r>
    </w:p>
    <w:p w14:paraId="2BF031AC" w14:textId="77777777" w:rsidR="00D21508" w:rsidRPr="0091531D" w:rsidRDefault="00D21508" w:rsidP="00D21508">
      <w:pPr>
        <w:numPr>
          <w:ilvl w:val="0"/>
          <w:numId w:val="82"/>
        </w:numPr>
        <w:spacing w:before="100" w:beforeAutospacing="1" w:after="100" w:afterAutospacing="1"/>
        <w:rPr>
          <w:rFonts w:asciiTheme="minorHAnsi" w:hAnsiTheme="minorHAnsi"/>
          <w:rPrChange w:id="252" w:author="Andrei Titioura" w:date="2025-01-27T13:52:00Z" w16du:dateUtc="2025-01-27T18:52:00Z">
            <w:rPr/>
          </w:rPrChange>
        </w:rPr>
      </w:pPr>
      <w:r w:rsidRPr="0091531D">
        <w:rPr>
          <w:rFonts w:asciiTheme="minorHAnsi" w:hAnsiTheme="minorHAnsi"/>
          <w:rPrChange w:id="253" w:author="Andrei Titioura" w:date="2025-01-27T13:52:00Z" w16du:dateUtc="2025-01-27T18:52:00Z">
            <w:rPr/>
          </w:rPrChange>
        </w:rPr>
        <w:t>To offer policyholders guaranteed protection of their principal, regardless of market performance.</w:t>
      </w:r>
    </w:p>
    <w:p w14:paraId="38AE4B75" w14:textId="77777777" w:rsidR="00D21508" w:rsidRPr="0091531D" w:rsidRDefault="00D21508" w:rsidP="22CD0150">
      <w:pPr>
        <w:numPr>
          <w:ilvl w:val="0"/>
          <w:numId w:val="82"/>
        </w:numPr>
        <w:spacing w:before="100" w:beforeAutospacing="1" w:after="100" w:afterAutospacing="1"/>
        <w:rPr>
          <w:rFonts w:asciiTheme="minorHAnsi" w:hAnsiTheme="minorHAnsi"/>
          <w:rPrChange w:id="254" w:author="Andrei Titioura" w:date="2025-01-27T13:52:00Z" w16du:dateUtc="2025-01-27T18:52:00Z">
            <w:rPr/>
          </w:rPrChange>
        </w:rPr>
      </w:pPr>
      <w:r w:rsidRPr="22CD0150">
        <w:rPr>
          <w:rFonts w:asciiTheme="minorHAnsi" w:hAnsiTheme="minorHAnsi"/>
          <w:rPrChange w:id="255" w:author="Andrei Titioura" w:date="2025-01-27T13:52:00Z">
            <w:rPr/>
          </w:rPrChange>
        </w:rPr>
        <w:t>To provide an alternative to traditional fixed annuities and riskier variable annuities by incorporating growth potential tied to index performance.</w:t>
      </w:r>
    </w:p>
    <w:p w14:paraId="11919548" w14:textId="77777777" w:rsidR="00D21508" w:rsidRPr="0091531D" w:rsidRDefault="00D21508" w:rsidP="00D21508">
      <w:pPr>
        <w:numPr>
          <w:ilvl w:val="0"/>
          <w:numId w:val="82"/>
        </w:numPr>
        <w:spacing w:before="100" w:beforeAutospacing="1" w:after="100" w:afterAutospacing="1"/>
        <w:rPr>
          <w:rFonts w:asciiTheme="minorHAnsi" w:hAnsiTheme="minorHAnsi"/>
          <w:rPrChange w:id="256" w:author="Andrei Titioura" w:date="2025-01-27T13:52:00Z" w16du:dateUtc="2025-01-27T18:52:00Z">
            <w:rPr/>
          </w:rPrChange>
        </w:rPr>
      </w:pPr>
      <w:r w:rsidRPr="0091531D">
        <w:rPr>
          <w:rFonts w:asciiTheme="minorHAnsi" w:hAnsiTheme="minorHAnsi"/>
          <w:rPrChange w:id="257" w:author="Andrei Titioura" w:date="2025-01-27T13:52:00Z" w16du:dateUtc="2025-01-27T18:52:00Z">
            <w:rPr/>
          </w:rPrChange>
        </w:rPr>
        <w:t>To deliver a secure and predictable source of income during retirement, complemented by tax-deferred growth.</w:t>
      </w:r>
    </w:p>
    <w:p w14:paraId="1918B377" w14:textId="77777777" w:rsidR="00D21508" w:rsidRPr="0091531D" w:rsidRDefault="00D21508" w:rsidP="00D21508">
      <w:pPr>
        <w:pStyle w:val="NormalWeb"/>
        <w:rPr>
          <w:rFonts w:asciiTheme="minorHAnsi" w:hAnsiTheme="minorHAnsi"/>
          <w:rPrChange w:id="258" w:author="Andrei Titioura" w:date="2025-01-27T13:52:00Z" w16du:dateUtc="2025-01-27T18:52:00Z">
            <w:rPr/>
          </w:rPrChange>
        </w:rPr>
      </w:pPr>
      <w:r w:rsidRPr="0091531D">
        <w:rPr>
          <w:rStyle w:val="Strong"/>
          <w:rFonts w:asciiTheme="minorHAnsi" w:eastAsiaTheme="majorEastAsia" w:hAnsiTheme="minorHAnsi"/>
          <w:rPrChange w:id="259" w:author="Andrei Titioura" w:date="2025-01-27T13:52:00Z" w16du:dateUtc="2025-01-27T18:52:00Z">
            <w:rPr>
              <w:rStyle w:val="Strong"/>
              <w:rFonts w:eastAsiaTheme="majorEastAsia"/>
            </w:rPr>
          </w:rPrChange>
        </w:rPr>
        <w:t>Key Features</w:t>
      </w:r>
      <w:r w:rsidRPr="0091531D">
        <w:rPr>
          <w:rFonts w:asciiTheme="minorHAnsi" w:hAnsiTheme="minorHAnsi"/>
          <w:rPrChange w:id="260" w:author="Andrei Titioura" w:date="2025-01-27T13:52:00Z" w16du:dateUtc="2025-01-27T18:52:00Z">
            <w:rPr/>
          </w:rPrChange>
        </w:rPr>
        <w:t>:</w:t>
      </w:r>
    </w:p>
    <w:p w14:paraId="63A99A92" w14:textId="77777777" w:rsidR="00D21508" w:rsidRPr="0091531D" w:rsidRDefault="00D21508" w:rsidP="00D21508">
      <w:pPr>
        <w:numPr>
          <w:ilvl w:val="0"/>
          <w:numId w:val="83"/>
        </w:numPr>
        <w:spacing w:before="100" w:beforeAutospacing="1" w:after="100" w:afterAutospacing="1"/>
        <w:rPr>
          <w:rFonts w:asciiTheme="minorHAnsi" w:hAnsiTheme="minorHAnsi"/>
          <w:rPrChange w:id="261" w:author="Andrei Titioura" w:date="2025-01-27T13:52:00Z" w16du:dateUtc="2025-01-27T18:52:00Z">
            <w:rPr/>
          </w:rPrChange>
        </w:rPr>
      </w:pPr>
      <w:r w:rsidRPr="0091531D">
        <w:rPr>
          <w:rStyle w:val="Strong"/>
          <w:rFonts w:asciiTheme="minorHAnsi" w:eastAsiaTheme="majorEastAsia" w:hAnsiTheme="minorHAnsi"/>
          <w:rPrChange w:id="262" w:author="Andrei Titioura" w:date="2025-01-27T13:52:00Z" w16du:dateUtc="2025-01-27T18:52:00Z">
            <w:rPr>
              <w:rStyle w:val="Strong"/>
              <w:rFonts w:eastAsiaTheme="majorEastAsia"/>
            </w:rPr>
          </w:rPrChange>
        </w:rPr>
        <w:lastRenderedPageBreak/>
        <w:t>Market-Linked Growth</w:t>
      </w:r>
      <w:r w:rsidRPr="0091531D">
        <w:rPr>
          <w:rFonts w:asciiTheme="minorHAnsi" w:hAnsiTheme="minorHAnsi"/>
          <w:rPrChange w:id="263" w:author="Andrei Titioura" w:date="2025-01-27T13:52:00Z" w16du:dateUtc="2025-01-27T18:52:00Z">
            <w:rPr/>
          </w:rPrChange>
        </w:rPr>
        <w:t>: The FIA allows participation in a chosen index's positive performance, such as the S&amp;P 500 or Nasdaq, without directly investing in the stock market.</w:t>
      </w:r>
    </w:p>
    <w:p w14:paraId="7C9BB1AC" w14:textId="77777777" w:rsidR="00D21508" w:rsidRPr="0091531D" w:rsidRDefault="00D21508" w:rsidP="22CD0150">
      <w:pPr>
        <w:numPr>
          <w:ilvl w:val="0"/>
          <w:numId w:val="83"/>
        </w:numPr>
        <w:spacing w:before="100" w:beforeAutospacing="1" w:after="100" w:afterAutospacing="1"/>
        <w:rPr>
          <w:rFonts w:asciiTheme="minorHAnsi" w:hAnsiTheme="minorHAnsi"/>
          <w:rPrChange w:id="264" w:author="Andrei Titioura" w:date="2025-01-27T13:52:00Z" w16du:dateUtc="2025-01-27T18:52:00Z">
            <w:rPr/>
          </w:rPrChange>
        </w:rPr>
      </w:pPr>
      <w:r w:rsidRPr="22CD0150">
        <w:rPr>
          <w:rStyle w:val="Strong"/>
          <w:rFonts w:asciiTheme="minorHAnsi" w:eastAsiaTheme="majorEastAsia" w:hAnsiTheme="minorHAnsi"/>
          <w:rPrChange w:id="265" w:author="Andrei Titioura" w:date="2025-01-27T13:52:00Z">
            <w:rPr>
              <w:rStyle w:val="Strong"/>
              <w:rFonts w:eastAsiaTheme="majorEastAsia"/>
            </w:rPr>
          </w:rPrChange>
        </w:rPr>
        <w:t>Principal Protection</w:t>
      </w:r>
      <w:r w:rsidRPr="22CD0150">
        <w:rPr>
          <w:rFonts w:asciiTheme="minorHAnsi" w:hAnsiTheme="minorHAnsi"/>
          <w:rPrChange w:id="266" w:author="Andrei Titioura" w:date="2025-01-27T13:52:00Z">
            <w:rPr/>
          </w:rPrChange>
        </w:rPr>
        <w:t>: No risk of losing the initial investment due to market declines.</w:t>
      </w:r>
    </w:p>
    <w:p w14:paraId="7BFBFD21" w14:textId="77777777" w:rsidR="00D21508" w:rsidRPr="0091531D" w:rsidRDefault="00D21508" w:rsidP="00D21508">
      <w:pPr>
        <w:numPr>
          <w:ilvl w:val="0"/>
          <w:numId w:val="83"/>
        </w:numPr>
        <w:spacing w:before="100" w:beforeAutospacing="1" w:after="100" w:afterAutospacing="1"/>
        <w:rPr>
          <w:rFonts w:asciiTheme="minorHAnsi" w:hAnsiTheme="minorHAnsi"/>
          <w:rPrChange w:id="267" w:author="Andrei Titioura" w:date="2025-01-27T13:52:00Z" w16du:dateUtc="2025-01-27T18:52:00Z">
            <w:rPr/>
          </w:rPrChange>
        </w:rPr>
      </w:pPr>
      <w:r w:rsidRPr="0091531D">
        <w:rPr>
          <w:rStyle w:val="Strong"/>
          <w:rFonts w:asciiTheme="minorHAnsi" w:eastAsiaTheme="majorEastAsia" w:hAnsiTheme="minorHAnsi"/>
          <w:rPrChange w:id="268" w:author="Andrei Titioura" w:date="2025-01-27T13:52:00Z" w16du:dateUtc="2025-01-27T18:52:00Z">
            <w:rPr>
              <w:rStyle w:val="Strong"/>
              <w:rFonts w:eastAsiaTheme="majorEastAsia"/>
            </w:rPr>
          </w:rPrChange>
        </w:rPr>
        <w:t>Cap and Participation Rates</w:t>
      </w:r>
      <w:r w:rsidRPr="0091531D">
        <w:rPr>
          <w:rFonts w:asciiTheme="minorHAnsi" w:hAnsiTheme="minorHAnsi"/>
          <w:rPrChange w:id="269" w:author="Andrei Titioura" w:date="2025-01-27T13:52:00Z" w16du:dateUtc="2025-01-27T18:52:00Z">
            <w:rPr/>
          </w:rPrChange>
        </w:rPr>
        <w:t>: Offers a transparent and predictable crediting system, including cap rates (maximum return limits) and participation rates (percentage of index performance credited to the policy).</w:t>
      </w:r>
    </w:p>
    <w:p w14:paraId="0D2ADF8A" w14:textId="77777777" w:rsidR="00D21508" w:rsidRPr="0091531D" w:rsidRDefault="00D21508" w:rsidP="00D21508">
      <w:pPr>
        <w:numPr>
          <w:ilvl w:val="0"/>
          <w:numId w:val="83"/>
        </w:numPr>
        <w:spacing w:before="100" w:beforeAutospacing="1" w:after="100" w:afterAutospacing="1"/>
        <w:rPr>
          <w:rFonts w:asciiTheme="minorHAnsi" w:hAnsiTheme="minorHAnsi"/>
          <w:rPrChange w:id="270" w:author="Andrei Titioura" w:date="2025-01-27T13:52:00Z" w16du:dateUtc="2025-01-27T18:52:00Z">
            <w:rPr/>
          </w:rPrChange>
        </w:rPr>
      </w:pPr>
      <w:r w:rsidRPr="0091531D">
        <w:rPr>
          <w:rStyle w:val="Strong"/>
          <w:rFonts w:asciiTheme="minorHAnsi" w:eastAsiaTheme="majorEastAsia" w:hAnsiTheme="minorHAnsi"/>
          <w:rPrChange w:id="271" w:author="Andrei Titioura" w:date="2025-01-27T13:52:00Z" w16du:dateUtc="2025-01-27T18:52:00Z">
            <w:rPr>
              <w:rStyle w:val="Strong"/>
              <w:rFonts w:eastAsiaTheme="majorEastAsia"/>
            </w:rPr>
          </w:rPrChange>
        </w:rPr>
        <w:t>Guaranteed Lifetime Income</w:t>
      </w:r>
      <w:r w:rsidRPr="0091531D">
        <w:rPr>
          <w:rFonts w:asciiTheme="minorHAnsi" w:hAnsiTheme="minorHAnsi"/>
          <w:rPrChange w:id="272" w:author="Andrei Titioura" w:date="2025-01-27T13:52:00Z" w16du:dateUtc="2025-01-27T18:52:00Z">
            <w:rPr/>
          </w:rPrChange>
        </w:rPr>
        <w:t>: Optional riders provide a steady income stream for the policyholder’s lifetime, ensuring financial stability in retirement.</w:t>
      </w:r>
    </w:p>
    <w:p w14:paraId="40CE710C" w14:textId="77777777" w:rsidR="00D21508" w:rsidRPr="0091531D" w:rsidRDefault="00D21508" w:rsidP="00D21508">
      <w:pPr>
        <w:numPr>
          <w:ilvl w:val="0"/>
          <w:numId w:val="83"/>
        </w:numPr>
        <w:spacing w:before="100" w:beforeAutospacing="1" w:after="100" w:afterAutospacing="1"/>
        <w:rPr>
          <w:rFonts w:asciiTheme="minorHAnsi" w:hAnsiTheme="minorHAnsi"/>
          <w:rPrChange w:id="273" w:author="Andrei Titioura" w:date="2025-01-27T13:52:00Z" w16du:dateUtc="2025-01-27T18:52:00Z">
            <w:rPr/>
          </w:rPrChange>
        </w:rPr>
      </w:pPr>
      <w:r w:rsidRPr="0091531D">
        <w:rPr>
          <w:rStyle w:val="Strong"/>
          <w:rFonts w:asciiTheme="minorHAnsi" w:eastAsiaTheme="majorEastAsia" w:hAnsiTheme="minorHAnsi"/>
          <w:rPrChange w:id="274" w:author="Andrei Titioura" w:date="2025-01-27T13:52:00Z" w16du:dateUtc="2025-01-27T18:52:00Z">
            <w:rPr>
              <w:rStyle w:val="Strong"/>
              <w:rFonts w:eastAsiaTheme="majorEastAsia"/>
            </w:rPr>
          </w:rPrChange>
        </w:rPr>
        <w:t>Flexibility and Customization</w:t>
      </w:r>
      <w:r w:rsidRPr="0091531D">
        <w:rPr>
          <w:rFonts w:asciiTheme="minorHAnsi" w:hAnsiTheme="minorHAnsi"/>
          <w:rPrChange w:id="275" w:author="Andrei Titioura" w:date="2025-01-27T13:52:00Z" w16du:dateUtc="2025-01-27T18:52:00Z">
            <w:rPr/>
          </w:rPrChange>
        </w:rPr>
        <w:t>: Multiple index options, crediting methods, and payout structures are available to suit varying financial goals and risk tolerances.</w:t>
      </w:r>
    </w:p>
    <w:p w14:paraId="4AD3B0E0" w14:textId="77777777" w:rsidR="00D21508" w:rsidRPr="0091531D" w:rsidRDefault="00D21508" w:rsidP="00D21508">
      <w:pPr>
        <w:numPr>
          <w:ilvl w:val="0"/>
          <w:numId w:val="83"/>
        </w:numPr>
        <w:spacing w:before="100" w:beforeAutospacing="1" w:after="100" w:afterAutospacing="1"/>
        <w:rPr>
          <w:rFonts w:asciiTheme="minorHAnsi" w:hAnsiTheme="minorHAnsi"/>
          <w:rPrChange w:id="276" w:author="Andrei Titioura" w:date="2025-01-27T13:52:00Z" w16du:dateUtc="2025-01-27T18:52:00Z">
            <w:rPr/>
          </w:rPrChange>
        </w:rPr>
      </w:pPr>
      <w:r w:rsidRPr="0091531D">
        <w:rPr>
          <w:rStyle w:val="Strong"/>
          <w:rFonts w:asciiTheme="minorHAnsi" w:eastAsiaTheme="majorEastAsia" w:hAnsiTheme="minorHAnsi"/>
          <w:rPrChange w:id="277" w:author="Andrei Titioura" w:date="2025-01-27T13:52:00Z" w16du:dateUtc="2025-01-27T18:52:00Z">
            <w:rPr>
              <w:rStyle w:val="Strong"/>
              <w:rFonts w:eastAsiaTheme="majorEastAsia"/>
            </w:rPr>
          </w:rPrChange>
        </w:rPr>
        <w:t>Tax Advantages</w:t>
      </w:r>
      <w:r w:rsidRPr="0091531D">
        <w:rPr>
          <w:rFonts w:asciiTheme="minorHAnsi" w:hAnsiTheme="minorHAnsi"/>
          <w:rPrChange w:id="278" w:author="Andrei Titioura" w:date="2025-01-27T13:52:00Z" w16du:dateUtc="2025-01-27T18:52:00Z">
            <w:rPr/>
          </w:rPrChange>
        </w:rPr>
        <w:t>: Allows for tax-deferred growth, letting the investment grow faster over time.</w:t>
      </w:r>
    </w:p>
    <w:p w14:paraId="36356136" w14:textId="77777777" w:rsidR="00D21508" w:rsidRPr="0091531D" w:rsidRDefault="00D21508" w:rsidP="00D21508">
      <w:pPr>
        <w:pStyle w:val="NormalWeb"/>
        <w:rPr>
          <w:rFonts w:asciiTheme="minorHAnsi" w:hAnsiTheme="minorHAnsi"/>
          <w:rPrChange w:id="279" w:author="Andrei Titioura" w:date="2025-01-27T13:52:00Z" w16du:dateUtc="2025-01-27T18:52:00Z">
            <w:rPr/>
          </w:rPrChange>
        </w:rPr>
      </w:pPr>
      <w:r w:rsidRPr="0091531D">
        <w:rPr>
          <w:rFonts w:asciiTheme="minorHAnsi" w:hAnsiTheme="minorHAnsi"/>
          <w:rPrChange w:id="280" w:author="Andrei Titioura" w:date="2025-01-27T13:52:00Z" w16du:dateUtc="2025-01-27T18:52:00Z">
            <w:rPr/>
          </w:rPrChange>
        </w:rPr>
        <w:t>The FIA is designed for risk-averse individuals looking to grow their savings while safeguarding their retirement funds. By offering a blend of safety, growth potential, and reliable income, it bridges the gap between traditional safe investments and riskier equity-based options, making it an ideal product for retirement planning.</w:t>
      </w:r>
    </w:p>
    <w:p w14:paraId="6FD9CF9E" w14:textId="3DFB95F9" w:rsidR="00192FF6" w:rsidRPr="00B06984" w:rsidRDefault="00943C08" w:rsidP="006B3EF4">
      <w:pPr>
        <w:pStyle w:val="Heading1"/>
        <w:numPr>
          <w:ilvl w:val="0"/>
          <w:numId w:val="5"/>
        </w:numPr>
        <w:rPr>
          <w:rStyle w:val="normaltextrun"/>
        </w:rPr>
      </w:pPr>
      <w:bookmarkStart w:id="281" w:name="_Toc195544949"/>
      <w:r>
        <w:t>Key Terms and Definitions</w:t>
      </w:r>
      <w:bookmarkEnd w:id="281"/>
    </w:p>
    <w:p w14:paraId="0390E47C" w14:textId="3B81C317" w:rsidR="00192FF6" w:rsidRPr="0012303B" w:rsidRDefault="00670D79" w:rsidP="22CD0150">
      <w:pPr>
        <w:pStyle w:val="paragraph"/>
        <w:spacing w:before="0" w:beforeAutospacing="0" w:after="0" w:afterAutospacing="0"/>
        <w:ind w:left="360"/>
        <w:textAlignment w:val="baseline"/>
        <w:rPr>
          <w:rStyle w:val="normaltextrun"/>
          <w:rFonts w:asciiTheme="minorHAnsi" w:hAnsiTheme="minorHAnsi" w:cs="Segoe UI"/>
        </w:rPr>
      </w:pPr>
      <w:r w:rsidRPr="22CD0150">
        <w:rPr>
          <w:rStyle w:val="normaltextrun"/>
          <w:rFonts w:asciiTheme="minorHAnsi" w:eastAsiaTheme="majorEastAsia" w:hAnsiTheme="minorHAnsi"/>
          <w:b/>
          <w:bCs/>
        </w:rPr>
        <w:t xml:space="preserve">Accumulation </w:t>
      </w:r>
      <w:r w:rsidR="00192FF6" w:rsidRPr="22CD0150">
        <w:rPr>
          <w:rStyle w:val="normaltextrun"/>
          <w:rFonts w:asciiTheme="minorHAnsi" w:eastAsiaTheme="majorEastAsia" w:hAnsiTheme="minorHAnsi"/>
          <w:b/>
          <w:bCs/>
        </w:rPr>
        <w:t>Value</w:t>
      </w:r>
      <w:r w:rsidR="00091E95" w:rsidRPr="22CD0150">
        <w:rPr>
          <w:rStyle w:val="normaltextrun"/>
          <w:rFonts w:asciiTheme="minorHAnsi" w:eastAsiaTheme="majorEastAsia" w:hAnsiTheme="minorHAnsi"/>
          <w:b/>
          <w:bCs/>
        </w:rPr>
        <w:t>:</w:t>
      </w:r>
      <w:r w:rsidR="00091E95" w:rsidRPr="22CD0150">
        <w:rPr>
          <w:rFonts w:ascii="Arial" w:hAnsi="Arial" w:cs="Arial"/>
          <w:color w:val="212529"/>
          <w:sz w:val="27"/>
          <w:szCs w:val="27"/>
          <w:shd w:val="clear" w:color="auto" w:fill="FFFFFF"/>
        </w:rPr>
        <w:t xml:space="preserve"> (</w:t>
      </w:r>
      <w:r w:rsidR="00C66D86" w:rsidRPr="22CD0150">
        <w:rPr>
          <w:rFonts w:asciiTheme="minorHAnsi" w:hAnsiTheme="minorHAnsi" w:cs="Arial"/>
          <w:color w:val="212529"/>
          <w:shd w:val="clear" w:color="auto" w:fill="FFFFFF"/>
        </w:rPr>
        <w:t>or account value</w:t>
      </w:r>
      <w:r w:rsidR="0012303B" w:rsidRPr="22CD0150">
        <w:rPr>
          <w:rFonts w:asciiTheme="minorHAnsi" w:hAnsiTheme="minorHAnsi" w:cs="Arial"/>
          <w:color w:val="212529"/>
          <w:shd w:val="clear" w:color="auto" w:fill="FFFFFF"/>
        </w:rPr>
        <w:t>)</w:t>
      </w:r>
      <w:r w:rsidR="00C66D86" w:rsidRPr="22CD0150">
        <w:rPr>
          <w:rFonts w:asciiTheme="minorHAnsi" w:hAnsiTheme="minorHAnsi" w:cs="Arial"/>
          <w:color w:val="212529"/>
          <w:shd w:val="clear" w:color="auto" w:fill="FFFFFF"/>
        </w:rPr>
        <w:t xml:space="preserve"> is the total amount of money in your annuity </w:t>
      </w:r>
      <w:r w:rsidR="00CC0EFF" w:rsidRPr="22CD0150">
        <w:rPr>
          <w:rFonts w:asciiTheme="minorHAnsi" w:hAnsiTheme="minorHAnsi" w:cs="Arial"/>
          <w:color w:val="212529"/>
          <w:shd w:val="clear" w:color="auto" w:fill="FFFFFF"/>
        </w:rPr>
        <w:t xml:space="preserve">contract </w:t>
      </w:r>
      <w:r w:rsidR="00C66D86" w:rsidRPr="22CD0150">
        <w:rPr>
          <w:rFonts w:asciiTheme="minorHAnsi" w:hAnsiTheme="minorHAnsi" w:cs="Arial"/>
          <w:color w:val="212529"/>
          <w:shd w:val="clear" w:color="auto" w:fill="FFFFFF"/>
        </w:rPr>
        <w:t>account at any given point. It’s the sum of your initial investment, subsequent payments, interest earned</w:t>
      </w:r>
      <w:r w:rsidR="007763E8" w:rsidRPr="22CD0150">
        <w:rPr>
          <w:rFonts w:asciiTheme="minorHAnsi" w:hAnsiTheme="minorHAnsi" w:cs="Arial"/>
          <w:color w:val="212529"/>
          <w:shd w:val="clear" w:color="auto" w:fill="FFFFFF"/>
        </w:rPr>
        <w:t xml:space="preserve"> less any </w:t>
      </w:r>
      <w:r w:rsidR="00A35C71" w:rsidRPr="22CD0150">
        <w:rPr>
          <w:rFonts w:asciiTheme="minorHAnsi" w:hAnsiTheme="minorHAnsi" w:cs="Arial"/>
          <w:color w:val="212529"/>
          <w:shd w:val="clear" w:color="auto" w:fill="FFFFFF"/>
        </w:rPr>
        <w:t xml:space="preserve">deductions due to partial surrenders, associated MVA (market value adjustment), </w:t>
      </w:r>
      <w:r w:rsidR="00E60565" w:rsidRPr="22CD0150">
        <w:rPr>
          <w:rFonts w:asciiTheme="minorHAnsi" w:hAnsiTheme="minorHAnsi" w:cs="Arial"/>
          <w:color w:val="212529"/>
          <w:shd w:val="clear" w:color="auto" w:fill="FFFFFF"/>
        </w:rPr>
        <w:t>surrender charges and taxes.</w:t>
      </w:r>
    </w:p>
    <w:p w14:paraId="382A205D" w14:textId="77777777" w:rsidR="00192FF6" w:rsidRPr="0078446F" w:rsidRDefault="00192FF6" w:rsidP="00B51D3B">
      <w:pPr>
        <w:pStyle w:val="paragraph"/>
        <w:spacing w:before="0" w:beforeAutospacing="0" w:after="0" w:afterAutospacing="0"/>
        <w:ind w:left="360"/>
        <w:textAlignment w:val="baseline"/>
        <w:rPr>
          <w:rStyle w:val="normaltextrun"/>
          <w:rFonts w:asciiTheme="minorHAnsi" w:eastAsiaTheme="majorEastAsia" w:hAnsiTheme="minorHAnsi"/>
          <w:b/>
          <w:bCs/>
        </w:rPr>
      </w:pPr>
    </w:p>
    <w:p w14:paraId="40EF565B" w14:textId="71C48CBE"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normaltextrun"/>
          <w:rFonts w:asciiTheme="minorHAnsi" w:eastAsiaTheme="majorEastAsia" w:hAnsiTheme="minorHAnsi"/>
          <w:b/>
          <w:bCs/>
        </w:rPr>
        <w:t>A</w:t>
      </w:r>
      <w:r w:rsidR="00C9137A" w:rsidRPr="0078446F">
        <w:rPr>
          <w:rStyle w:val="normaltextrun"/>
          <w:rFonts w:asciiTheme="minorHAnsi" w:eastAsiaTheme="majorEastAsia" w:hAnsiTheme="minorHAnsi"/>
          <w:b/>
          <w:bCs/>
        </w:rPr>
        <w:t>ccumulation Period</w:t>
      </w:r>
      <w:r w:rsidRPr="0078446F">
        <w:rPr>
          <w:rStyle w:val="normaltextrun"/>
          <w:rFonts w:asciiTheme="minorHAnsi" w:eastAsiaTheme="majorEastAsia" w:hAnsiTheme="minorHAnsi"/>
          <w:b/>
          <w:bCs/>
        </w:rPr>
        <w:t xml:space="preserve">: </w:t>
      </w:r>
      <w:r w:rsidR="00C9137A" w:rsidRPr="0078446F">
        <w:rPr>
          <w:rStyle w:val="normaltextrun"/>
          <w:rFonts w:asciiTheme="minorHAnsi" w:eastAsiaTheme="majorEastAsia" w:hAnsiTheme="minorHAnsi"/>
        </w:rPr>
        <w:t>The period prior to the annuity date</w:t>
      </w:r>
      <w:r w:rsidRPr="0078446F">
        <w:rPr>
          <w:rStyle w:val="normaltextrun"/>
          <w:rFonts w:asciiTheme="minorHAnsi" w:eastAsiaTheme="majorEastAsia" w:hAnsiTheme="minorHAnsi"/>
        </w:rPr>
        <w:t>.</w:t>
      </w:r>
      <w:r w:rsidRPr="0078446F">
        <w:rPr>
          <w:rStyle w:val="eop"/>
          <w:rFonts w:asciiTheme="minorHAnsi" w:eastAsiaTheme="majorEastAsia" w:hAnsiTheme="minorHAnsi"/>
        </w:rPr>
        <w:t> </w:t>
      </w:r>
    </w:p>
    <w:p w14:paraId="38D0B2CE"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027474A3" w14:textId="6AF52B3B" w:rsidR="00B06984" w:rsidRPr="00091E95" w:rsidRDefault="00B06984" w:rsidP="22CD0150">
      <w:pPr>
        <w:pStyle w:val="paragraph"/>
        <w:spacing w:before="0" w:beforeAutospacing="0" w:after="0" w:afterAutospacing="0"/>
        <w:ind w:left="360"/>
        <w:textAlignment w:val="baseline"/>
        <w:rPr>
          <w:rFonts w:asciiTheme="minorHAnsi" w:hAnsiTheme="minorHAnsi" w:cs="Segoe UI"/>
        </w:rPr>
      </w:pPr>
      <w:r w:rsidRPr="22CD0150">
        <w:rPr>
          <w:rStyle w:val="normaltextrun"/>
          <w:rFonts w:asciiTheme="minorHAnsi" w:eastAsiaTheme="majorEastAsia" w:hAnsiTheme="minorHAnsi"/>
          <w:b/>
          <w:bCs/>
        </w:rPr>
        <w:t xml:space="preserve">Age: </w:t>
      </w:r>
      <w:r w:rsidRPr="22CD0150">
        <w:rPr>
          <w:rStyle w:val="normaltextrun"/>
          <w:rFonts w:asciiTheme="minorHAnsi" w:eastAsiaTheme="majorEastAsia" w:hAnsiTheme="minorHAnsi"/>
        </w:rPr>
        <w:t>The attained age of the owner, annuitant or beneficiary on their last birthday.</w:t>
      </w:r>
      <w:r w:rsidRPr="22CD0150">
        <w:rPr>
          <w:rStyle w:val="eop"/>
          <w:rFonts w:asciiTheme="minorHAnsi" w:eastAsiaTheme="majorEastAsia" w:hAnsiTheme="minorHAnsi"/>
        </w:rPr>
        <w:t> </w:t>
      </w:r>
      <w:r w:rsidR="00AB1E9B" w:rsidRPr="22CD0150">
        <w:rPr>
          <w:rFonts w:asciiTheme="minorHAnsi" w:eastAsiaTheme="majorEastAsia" w:hAnsiTheme="minorHAnsi"/>
        </w:rPr>
        <w:t>Unless otherwise defined in a rider to this Contract, in the case of Joint Owners/Annuitants, the age of the older person will be used to determine any age-based benefit.</w:t>
      </w:r>
    </w:p>
    <w:p w14:paraId="48AB522D" w14:textId="77777777" w:rsidR="00B06984" w:rsidRPr="0078446F" w:rsidRDefault="00B06984" w:rsidP="00B06984">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39686932" w14:textId="1B6C91E9" w:rsidR="002A266C" w:rsidRPr="0078446F" w:rsidRDefault="002A266C" w:rsidP="22CD0150">
      <w:pPr>
        <w:pStyle w:val="paragraph"/>
        <w:spacing w:before="0" w:beforeAutospacing="0" w:after="0" w:afterAutospacing="0"/>
        <w:ind w:left="360"/>
        <w:textAlignment w:val="baseline"/>
        <w:rPr>
          <w:rFonts w:asciiTheme="minorHAnsi" w:hAnsiTheme="minorHAnsi" w:cs="Segoe UI"/>
        </w:rPr>
      </w:pPr>
      <w:r w:rsidRPr="22CD0150">
        <w:rPr>
          <w:rStyle w:val="normaltextrun"/>
          <w:rFonts w:asciiTheme="minorHAnsi" w:eastAsiaTheme="majorEastAsia" w:hAnsiTheme="minorHAnsi"/>
          <w:b/>
          <w:bCs/>
        </w:rPr>
        <w:t xml:space="preserve">Annuitant: </w:t>
      </w:r>
      <w:r w:rsidRPr="22CD0150">
        <w:rPr>
          <w:rStyle w:val="normaltextrun"/>
          <w:rFonts w:asciiTheme="minorHAnsi" w:eastAsiaTheme="majorEastAsia" w:hAnsiTheme="minorHAnsi"/>
        </w:rPr>
        <w:t xml:space="preserve">The individual </w:t>
      </w:r>
      <w:r w:rsidR="00093AAC" w:rsidRPr="22CD0150">
        <w:rPr>
          <w:rFonts w:asciiTheme="minorHAnsi" w:eastAsiaTheme="majorEastAsia" w:hAnsiTheme="minorHAnsi"/>
        </w:rPr>
        <w:t>or persons (collectively, Joint Annuitants)</w:t>
      </w:r>
      <w:r w:rsidR="00093AAC" w:rsidRPr="22CD0150">
        <w:rPr>
          <w:rFonts w:asciiTheme="minorHAnsi" w:eastAsiaTheme="majorEastAsia" w:hAnsiTheme="minorHAnsi"/>
          <w:u w:val="single"/>
        </w:rPr>
        <w:t xml:space="preserve"> </w:t>
      </w:r>
      <w:r w:rsidRPr="22CD0150">
        <w:rPr>
          <w:rStyle w:val="normaltextrun"/>
          <w:rFonts w:asciiTheme="minorHAnsi" w:eastAsiaTheme="majorEastAsia" w:hAnsiTheme="minorHAnsi"/>
        </w:rPr>
        <w:t>named as the Annuitant in the Contract Schedule.</w:t>
      </w:r>
      <w:r w:rsidR="00266C38" w:rsidRPr="22CD0150">
        <w:rPr>
          <w:rStyle w:val="normaltextrun"/>
          <w:rFonts w:asciiTheme="minorHAnsi" w:eastAsiaTheme="majorEastAsia" w:hAnsiTheme="minorHAnsi"/>
        </w:rPr>
        <w:t xml:space="preserve"> The individual </w:t>
      </w:r>
      <w:r w:rsidR="00FE6249" w:rsidRPr="22CD0150">
        <w:rPr>
          <w:rStyle w:val="normaltextrun"/>
          <w:rFonts w:asciiTheme="minorHAnsi" w:eastAsiaTheme="majorEastAsia" w:hAnsiTheme="minorHAnsi"/>
        </w:rPr>
        <w:t xml:space="preserve">on whose life Annuity Payments </w:t>
      </w:r>
      <w:proofErr w:type="gramStart"/>
      <w:r w:rsidR="00FE6249" w:rsidRPr="22CD0150">
        <w:rPr>
          <w:rStyle w:val="normaltextrun"/>
          <w:rFonts w:asciiTheme="minorHAnsi" w:eastAsiaTheme="majorEastAsia" w:hAnsiTheme="minorHAnsi"/>
        </w:rPr>
        <w:t>are</w:t>
      </w:r>
      <w:proofErr w:type="gramEnd"/>
      <w:r w:rsidR="00FE6249" w:rsidRPr="22CD0150">
        <w:rPr>
          <w:rStyle w:val="normaltextrun"/>
          <w:rFonts w:asciiTheme="minorHAnsi" w:eastAsiaTheme="majorEastAsia" w:hAnsiTheme="minorHAnsi"/>
        </w:rPr>
        <w:t xml:space="preserve"> based. The Annuitant doesn’t have </w:t>
      </w:r>
      <w:r w:rsidR="0032276B" w:rsidRPr="22CD0150">
        <w:rPr>
          <w:rStyle w:val="normaltextrun"/>
          <w:rFonts w:asciiTheme="minorHAnsi" w:eastAsiaTheme="majorEastAsia" w:hAnsiTheme="minorHAnsi"/>
        </w:rPr>
        <w:t xml:space="preserve">rights to contract and allowed when annuity payments start. </w:t>
      </w:r>
    </w:p>
    <w:p w14:paraId="75986D44"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73A4BC31" w14:textId="77777777" w:rsidR="002A266C" w:rsidRPr="0078446F" w:rsidRDefault="002A266C" w:rsidP="22CD0150">
      <w:pPr>
        <w:pStyle w:val="paragraph"/>
        <w:spacing w:before="0" w:beforeAutospacing="0" w:after="0" w:afterAutospacing="0"/>
        <w:ind w:left="360"/>
        <w:jc w:val="both"/>
        <w:textAlignment w:val="baseline"/>
        <w:rPr>
          <w:rStyle w:val="eop"/>
          <w:rFonts w:asciiTheme="minorHAnsi" w:eastAsiaTheme="majorEastAsia" w:hAnsiTheme="minorHAnsi"/>
        </w:rPr>
      </w:pPr>
      <w:r w:rsidRPr="22CD0150">
        <w:rPr>
          <w:rStyle w:val="normaltextrun"/>
          <w:rFonts w:asciiTheme="minorHAnsi" w:eastAsiaTheme="majorEastAsia" w:hAnsiTheme="minorHAnsi"/>
          <w:b/>
          <w:bCs/>
        </w:rPr>
        <w:t xml:space="preserve">Annuity Payment: </w:t>
      </w:r>
      <w:r w:rsidRPr="22CD0150">
        <w:rPr>
          <w:rStyle w:val="normaltextrun"/>
          <w:rFonts w:asciiTheme="minorHAnsi" w:eastAsiaTheme="majorEastAsia" w:hAnsiTheme="minorHAnsi"/>
        </w:rPr>
        <w:t>A series of periodic income payments as determined by the Settlement Option elected. </w:t>
      </w:r>
      <w:r w:rsidRPr="22CD0150">
        <w:rPr>
          <w:rStyle w:val="eop"/>
          <w:rFonts w:asciiTheme="minorHAnsi" w:eastAsiaTheme="majorEastAsia" w:hAnsiTheme="minorHAnsi"/>
        </w:rPr>
        <w:t> </w:t>
      </w:r>
    </w:p>
    <w:p w14:paraId="05B0AD26" w14:textId="77777777" w:rsidR="00A25984" w:rsidRPr="0078446F" w:rsidRDefault="00A25984" w:rsidP="00B51D3B">
      <w:pPr>
        <w:pStyle w:val="paragraph"/>
        <w:spacing w:before="0" w:beforeAutospacing="0" w:after="0" w:afterAutospacing="0"/>
        <w:ind w:left="360"/>
        <w:jc w:val="both"/>
        <w:textAlignment w:val="baseline"/>
        <w:rPr>
          <w:rFonts w:asciiTheme="minorHAnsi" w:hAnsiTheme="minorHAnsi" w:cs="Segoe UI"/>
        </w:rPr>
      </w:pPr>
    </w:p>
    <w:p w14:paraId="73625088" w14:textId="70756D6A" w:rsidR="00771E95" w:rsidRPr="0078446F" w:rsidRDefault="00771E95" w:rsidP="22CD0150">
      <w:pPr>
        <w:pStyle w:val="paragraph"/>
        <w:spacing w:before="0" w:beforeAutospacing="0" w:after="0" w:afterAutospacing="0"/>
        <w:ind w:left="360"/>
        <w:textAlignment w:val="baseline"/>
        <w:rPr>
          <w:rStyle w:val="eop"/>
          <w:rFonts w:asciiTheme="minorHAnsi" w:eastAsiaTheme="majorEastAsia" w:hAnsiTheme="minorHAnsi"/>
        </w:rPr>
      </w:pPr>
      <w:r w:rsidRPr="22CD0150">
        <w:rPr>
          <w:rStyle w:val="normaltextrun"/>
          <w:rFonts w:asciiTheme="minorHAnsi" w:eastAsiaTheme="majorEastAsia" w:hAnsiTheme="minorHAnsi"/>
          <w:b/>
          <w:bCs/>
        </w:rPr>
        <w:t xml:space="preserve">Annuity Date: </w:t>
      </w:r>
      <w:r w:rsidR="004F309F" w:rsidRPr="22CD0150">
        <w:rPr>
          <w:rStyle w:val="normaltextrun"/>
          <w:rFonts w:asciiTheme="minorHAnsi" w:eastAsiaTheme="majorEastAsia" w:hAnsiTheme="minorHAnsi"/>
        </w:rPr>
        <w:t xml:space="preserve">The date on which the Contract Owner elects to begin the </w:t>
      </w:r>
      <w:r w:rsidR="00FC4B43" w:rsidRPr="22CD0150">
        <w:rPr>
          <w:rStyle w:val="normaltextrun"/>
          <w:rFonts w:asciiTheme="minorHAnsi" w:eastAsiaTheme="majorEastAsia" w:hAnsiTheme="minorHAnsi"/>
        </w:rPr>
        <w:t>receiving the Annuity payments</w:t>
      </w:r>
      <w:r w:rsidRPr="22CD0150">
        <w:rPr>
          <w:rStyle w:val="normaltextrun"/>
          <w:rFonts w:asciiTheme="minorHAnsi" w:eastAsiaTheme="majorEastAsia" w:hAnsiTheme="minorHAnsi"/>
        </w:rPr>
        <w:t>.</w:t>
      </w:r>
      <w:r w:rsidRPr="22CD0150">
        <w:rPr>
          <w:rStyle w:val="eop"/>
          <w:rFonts w:asciiTheme="minorHAnsi" w:eastAsiaTheme="majorEastAsia" w:hAnsiTheme="minorHAnsi"/>
        </w:rPr>
        <w:t> </w:t>
      </w:r>
    </w:p>
    <w:p w14:paraId="67068E42" w14:textId="77777777" w:rsidR="00BC475C" w:rsidRPr="0078446F" w:rsidRDefault="00BC475C" w:rsidP="00771E95">
      <w:pPr>
        <w:pStyle w:val="paragraph"/>
        <w:spacing w:before="0" w:beforeAutospacing="0" w:after="0" w:afterAutospacing="0"/>
        <w:ind w:left="360"/>
        <w:textAlignment w:val="baseline"/>
        <w:rPr>
          <w:rStyle w:val="eop"/>
          <w:rFonts w:asciiTheme="minorHAnsi" w:eastAsiaTheme="majorEastAsia" w:hAnsiTheme="minorHAnsi"/>
        </w:rPr>
      </w:pPr>
    </w:p>
    <w:p w14:paraId="49FC08B4" w14:textId="6377CF08" w:rsidR="00BC475C" w:rsidRPr="0078446F" w:rsidRDefault="00BC475C" w:rsidP="00BC475C">
      <w:pPr>
        <w:pStyle w:val="paragraph"/>
        <w:spacing w:before="0" w:beforeAutospacing="0" w:after="0" w:afterAutospacing="0"/>
        <w:ind w:left="360"/>
        <w:textAlignment w:val="baseline"/>
        <w:rPr>
          <w:rFonts w:asciiTheme="minorHAnsi" w:hAnsiTheme="minorHAnsi" w:cs="Segoe UI"/>
        </w:rPr>
      </w:pPr>
      <w:r w:rsidRPr="0078446F">
        <w:rPr>
          <w:rStyle w:val="normaltextrun"/>
          <w:rFonts w:asciiTheme="minorHAnsi" w:eastAsiaTheme="majorEastAsia" w:hAnsiTheme="minorHAnsi"/>
          <w:b/>
          <w:bCs/>
        </w:rPr>
        <w:lastRenderedPageBreak/>
        <w:t xml:space="preserve">Annuity Period: </w:t>
      </w:r>
      <w:r w:rsidRPr="0078446F">
        <w:rPr>
          <w:rStyle w:val="normaltextrun"/>
          <w:rFonts w:asciiTheme="minorHAnsi" w:eastAsiaTheme="majorEastAsia" w:hAnsiTheme="minorHAnsi"/>
        </w:rPr>
        <w:t xml:space="preserve">a period that begins on the </w:t>
      </w:r>
      <w:r w:rsidR="002F15E7" w:rsidRPr="0078446F">
        <w:rPr>
          <w:rStyle w:val="normaltextrun"/>
          <w:rFonts w:asciiTheme="minorHAnsi" w:eastAsiaTheme="majorEastAsia" w:hAnsiTheme="minorHAnsi"/>
        </w:rPr>
        <w:t>Annuity Date during with the Annuity Payments occur</w:t>
      </w:r>
      <w:r w:rsidRPr="0078446F">
        <w:rPr>
          <w:rStyle w:val="normaltextrun"/>
          <w:rFonts w:asciiTheme="minorHAnsi" w:eastAsiaTheme="majorEastAsia" w:hAnsiTheme="minorHAnsi"/>
        </w:rPr>
        <w:t>.</w:t>
      </w:r>
      <w:r w:rsidRPr="0078446F">
        <w:rPr>
          <w:rStyle w:val="eop"/>
          <w:rFonts w:asciiTheme="minorHAnsi" w:eastAsiaTheme="majorEastAsia" w:hAnsiTheme="minorHAnsi"/>
        </w:rPr>
        <w:t> </w:t>
      </w:r>
    </w:p>
    <w:p w14:paraId="11D4929F" w14:textId="3749F8D3" w:rsidR="002A266C" w:rsidRPr="0078446F" w:rsidRDefault="00BC475C" w:rsidP="002F15E7">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2309AA1E" w14:textId="77777777" w:rsidR="002A266C" w:rsidRPr="0078446F" w:rsidRDefault="002A266C" w:rsidP="00B51D3B">
      <w:pPr>
        <w:pStyle w:val="paragraph"/>
        <w:spacing w:before="0" w:beforeAutospacing="0" w:after="0" w:afterAutospacing="0"/>
        <w:ind w:left="360"/>
        <w:jc w:val="both"/>
        <w:textAlignment w:val="baseline"/>
        <w:rPr>
          <w:rFonts w:asciiTheme="minorHAnsi" w:hAnsiTheme="minorHAnsi" w:cs="Segoe UI"/>
        </w:rPr>
      </w:pPr>
      <w:r w:rsidRPr="0078446F">
        <w:rPr>
          <w:rStyle w:val="normaltextrun"/>
          <w:rFonts w:asciiTheme="minorHAnsi" w:eastAsiaTheme="majorEastAsia" w:hAnsiTheme="minorHAnsi"/>
          <w:b/>
          <w:bCs/>
        </w:rPr>
        <w:t xml:space="preserve">Beneficiary: </w:t>
      </w:r>
      <w:r w:rsidRPr="0078446F">
        <w:rPr>
          <w:rStyle w:val="normaltextrun"/>
          <w:rFonts w:asciiTheme="minorHAnsi" w:eastAsiaTheme="majorEastAsia" w:hAnsiTheme="minorHAnsi"/>
        </w:rPr>
        <w:t>The Beneficiary selected by You to receive any Death Benefit under this Contract.</w:t>
      </w:r>
      <w:r w:rsidRPr="0078446F">
        <w:rPr>
          <w:rStyle w:val="eop"/>
          <w:rFonts w:asciiTheme="minorHAnsi" w:eastAsiaTheme="majorEastAsia" w:hAnsiTheme="minorHAnsi"/>
        </w:rPr>
        <w:t> </w:t>
      </w:r>
    </w:p>
    <w:p w14:paraId="44CFF7E5"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70848378" w14:textId="0C15D668" w:rsidR="00DF3A80" w:rsidRPr="0078446F" w:rsidRDefault="00DF3A80" w:rsidP="00DF3A80">
      <w:pPr>
        <w:pStyle w:val="paragraph"/>
        <w:spacing w:before="0" w:beforeAutospacing="0" w:after="0" w:afterAutospacing="0"/>
        <w:ind w:left="360"/>
        <w:textAlignment w:val="baseline"/>
        <w:rPr>
          <w:rFonts w:asciiTheme="minorHAnsi" w:hAnsiTheme="minorHAnsi" w:cs="Segoe UI"/>
        </w:rPr>
      </w:pPr>
      <w:r w:rsidRPr="0078446F">
        <w:rPr>
          <w:rStyle w:val="normaltextrun"/>
          <w:rFonts w:asciiTheme="minorHAnsi" w:eastAsiaTheme="majorEastAsia" w:hAnsiTheme="minorHAnsi"/>
          <w:b/>
          <w:bCs/>
        </w:rPr>
        <w:t xml:space="preserve">Business Day: </w:t>
      </w:r>
      <w:r w:rsidR="00002305" w:rsidRPr="0078446F">
        <w:rPr>
          <w:rStyle w:val="normaltextrun"/>
          <w:rFonts w:asciiTheme="minorHAnsi" w:eastAsiaTheme="majorEastAsia" w:hAnsiTheme="minorHAnsi"/>
        </w:rPr>
        <w:t>each day the New York Stock exchange is open for trading</w:t>
      </w:r>
      <w:r w:rsidRPr="0078446F">
        <w:rPr>
          <w:rStyle w:val="normaltextrun"/>
          <w:rFonts w:asciiTheme="minorHAnsi" w:eastAsiaTheme="majorEastAsia" w:hAnsiTheme="minorHAnsi"/>
        </w:rPr>
        <w:t>.</w:t>
      </w:r>
      <w:r w:rsidR="00002305" w:rsidRPr="0078446F">
        <w:rPr>
          <w:rStyle w:val="normaltextrun"/>
          <w:rFonts w:asciiTheme="minorHAnsi" w:eastAsiaTheme="majorEastAsia" w:hAnsiTheme="minorHAnsi"/>
        </w:rPr>
        <w:t xml:space="preserve"> Each transaction and administrative function </w:t>
      </w:r>
      <w:r w:rsidR="00CD6C3A" w:rsidRPr="0078446F">
        <w:rPr>
          <w:rStyle w:val="normaltextrun"/>
          <w:rFonts w:asciiTheme="minorHAnsi" w:eastAsiaTheme="majorEastAsia" w:hAnsiTheme="minorHAnsi"/>
        </w:rPr>
        <w:t>occur</w:t>
      </w:r>
      <w:r w:rsidR="00581755" w:rsidRPr="0078446F">
        <w:rPr>
          <w:rStyle w:val="normaltextrun"/>
          <w:rFonts w:asciiTheme="minorHAnsi" w:eastAsiaTheme="majorEastAsia" w:hAnsiTheme="minorHAnsi"/>
        </w:rPr>
        <w:t xml:space="preserve"> at the end of business date, which is 4pm EST.</w:t>
      </w:r>
      <w:r w:rsidRPr="0078446F">
        <w:rPr>
          <w:rStyle w:val="eop"/>
          <w:rFonts w:asciiTheme="minorHAnsi" w:eastAsiaTheme="majorEastAsia" w:hAnsiTheme="minorHAnsi"/>
        </w:rPr>
        <w:t> </w:t>
      </w:r>
    </w:p>
    <w:p w14:paraId="26B48F47" w14:textId="77777777" w:rsidR="00DF3A80" w:rsidRPr="0078446F" w:rsidRDefault="00DF3A80" w:rsidP="00DF3A80">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7965F277" w14:textId="77777777" w:rsidR="002A266C" w:rsidRPr="0078446F" w:rsidRDefault="002A266C" w:rsidP="22CD0150">
      <w:pPr>
        <w:pStyle w:val="paragraph"/>
        <w:spacing w:before="0" w:beforeAutospacing="0" w:after="0" w:afterAutospacing="0"/>
        <w:ind w:left="360"/>
        <w:textAlignment w:val="baseline"/>
        <w:rPr>
          <w:rFonts w:asciiTheme="minorHAnsi" w:hAnsiTheme="minorHAnsi" w:cs="Segoe UI"/>
        </w:rPr>
      </w:pPr>
      <w:r w:rsidRPr="22CD0150">
        <w:rPr>
          <w:rStyle w:val="normaltextrun"/>
          <w:rFonts w:asciiTheme="minorHAnsi" w:eastAsiaTheme="majorEastAsia" w:hAnsiTheme="minorHAnsi"/>
          <w:b/>
          <w:bCs/>
        </w:rPr>
        <w:t xml:space="preserve">Contract Anniversary: </w:t>
      </w:r>
      <w:r w:rsidRPr="22CD0150">
        <w:rPr>
          <w:rStyle w:val="normaltextrun"/>
          <w:rFonts w:asciiTheme="minorHAnsi" w:eastAsiaTheme="majorEastAsia" w:hAnsiTheme="minorHAnsi"/>
        </w:rPr>
        <w:t>The same day and month as the Contract Date for each succeeding year this contract remains in force. </w:t>
      </w:r>
      <w:r w:rsidRPr="22CD0150">
        <w:rPr>
          <w:rStyle w:val="eop"/>
          <w:rFonts w:asciiTheme="minorHAnsi" w:eastAsiaTheme="majorEastAsia" w:hAnsiTheme="minorHAnsi"/>
        </w:rPr>
        <w:t> </w:t>
      </w:r>
    </w:p>
    <w:p w14:paraId="5713BD1C"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2B4ABB02" w14:textId="5473FACE" w:rsidR="002A266C" w:rsidRPr="0078446F" w:rsidRDefault="002A266C" w:rsidP="22CD0150">
      <w:pPr>
        <w:pStyle w:val="paragraph"/>
        <w:spacing w:before="0" w:beforeAutospacing="0" w:after="0" w:afterAutospacing="0"/>
        <w:ind w:left="360"/>
        <w:textAlignment w:val="baseline"/>
        <w:rPr>
          <w:rFonts w:cs="Segoe UI"/>
        </w:rPr>
      </w:pPr>
      <w:r w:rsidRPr="22CD0150">
        <w:rPr>
          <w:rStyle w:val="normaltextrun"/>
          <w:rFonts w:asciiTheme="minorHAnsi" w:eastAsiaTheme="majorEastAsia" w:hAnsiTheme="minorHAnsi"/>
          <w:b/>
          <w:bCs/>
        </w:rPr>
        <w:t xml:space="preserve">Contract Date: </w:t>
      </w:r>
      <w:r w:rsidRPr="22CD0150">
        <w:rPr>
          <w:rStyle w:val="normaltextrun"/>
          <w:rFonts w:asciiTheme="minorHAnsi" w:eastAsiaTheme="majorEastAsia" w:hAnsiTheme="minorHAnsi"/>
        </w:rPr>
        <w:t xml:space="preserve">The date from which Contract Anniversaries, Contract Years and Contract months are determined. </w:t>
      </w:r>
    </w:p>
    <w:p w14:paraId="6CF4FB6A"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638BB05E" w14:textId="00699911" w:rsidR="00FB32B3" w:rsidRPr="0078446F" w:rsidRDefault="00FB32B3" w:rsidP="22CD0150">
      <w:pPr>
        <w:pStyle w:val="paragraph"/>
        <w:spacing w:before="0" w:beforeAutospacing="0" w:after="0" w:afterAutospacing="0"/>
        <w:ind w:left="360"/>
        <w:jc w:val="both"/>
        <w:textAlignment w:val="baseline"/>
        <w:rPr>
          <w:rFonts w:asciiTheme="minorHAnsi" w:hAnsiTheme="minorHAnsi" w:cs="Segoe UI"/>
        </w:rPr>
      </w:pPr>
      <w:r w:rsidRPr="22CD0150">
        <w:rPr>
          <w:rStyle w:val="normaltextrun"/>
          <w:rFonts w:asciiTheme="minorHAnsi" w:eastAsiaTheme="majorEastAsia" w:hAnsiTheme="minorHAnsi"/>
          <w:b/>
          <w:bCs/>
        </w:rPr>
        <w:t xml:space="preserve">Contract Effective Date: </w:t>
      </w:r>
      <w:r w:rsidR="00A84296" w:rsidRPr="22CD0150">
        <w:rPr>
          <w:rStyle w:val="normaltextrun"/>
          <w:rFonts w:asciiTheme="minorHAnsi" w:eastAsiaTheme="majorEastAsia" w:hAnsiTheme="minorHAnsi"/>
        </w:rPr>
        <w:t>The date the purchase payment is received and applied to the contract</w:t>
      </w:r>
      <w:r w:rsidRPr="22CD0150">
        <w:rPr>
          <w:rStyle w:val="normaltextrun"/>
          <w:rFonts w:asciiTheme="minorHAnsi" w:eastAsiaTheme="majorEastAsia" w:hAnsiTheme="minorHAnsi"/>
        </w:rPr>
        <w:t>.</w:t>
      </w:r>
      <w:r w:rsidR="00A84296" w:rsidRPr="22CD0150">
        <w:rPr>
          <w:rStyle w:val="normaltextrun"/>
          <w:rFonts w:asciiTheme="minorHAnsi" w:eastAsiaTheme="majorEastAsia" w:hAnsiTheme="minorHAnsi"/>
        </w:rPr>
        <w:t xml:space="preserve"> In the case of </w:t>
      </w:r>
      <w:r w:rsidR="0079005E" w:rsidRPr="22CD0150">
        <w:rPr>
          <w:rStyle w:val="normaltextrun"/>
          <w:rFonts w:asciiTheme="minorHAnsi" w:eastAsiaTheme="majorEastAsia" w:hAnsiTheme="minorHAnsi"/>
        </w:rPr>
        <w:t xml:space="preserve">multiple payments, the date is the </w:t>
      </w:r>
      <w:r w:rsidR="0074528E" w:rsidRPr="22CD0150">
        <w:rPr>
          <w:rStyle w:val="normaltextrun"/>
          <w:rFonts w:asciiTheme="minorHAnsi" w:eastAsiaTheme="majorEastAsia" w:hAnsiTheme="minorHAnsi"/>
        </w:rPr>
        <w:t xml:space="preserve">first </w:t>
      </w:r>
      <w:r w:rsidR="0079005E" w:rsidRPr="22CD0150">
        <w:rPr>
          <w:rStyle w:val="normaltextrun"/>
          <w:rFonts w:asciiTheme="minorHAnsi" w:eastAsiaTheme="majorEastAsia" w:hAnsiTheme="minorHAnsi"/>
        </w:rPr>
        <w:t>payment received.</w:t>
      </w:r>
      <w:r w:rsidRPr="22CD0150">
        <w:rPr>
          <w:rStyle w:val="eop"/>
          <w:rFonts w:asciiTheme="minorHAnsi" w:eastAsiaTheme="majorEastAsia" w:hAnsiTheme="minorHAnsi"/>
        </w:rPr>
        <w:t> </w:t>
      </w:r>
      <w:r w:rsidR="00D4746E" w:rsidRPr="22CD0150">
        <w:rPr>
          <w:rStyle w:val="eop"/>
          <w:rFonts w:asciiTheme="minorHAnsi" w:eastAsiaTheme="majorEastAsia" w:hAnsiTheme="minorHAnsi"/>
        </w:rPr>
        <w:t>The multiple payments must be received within 60 days, unless we agree otherwise.</w:t>
      </w:r>
    </w:p>
    <w:p w14:paraId="00F9FF63" w14:textId="77777777" w:rsidR="00FB32B3" w:rsidRPr="0078446F" w:rsidRDefault="00FB32B3" w:rsidP="00FB32B3">
      <w:pPr>
        <w:pStyle w:val="paragraph"/>
        <w:spacing w:before="0" w:beforeAutospacing="0" w:after="0" w:afterAutospacing="0"/>
        <w:ind w:left="360"/>
        <w:jc w:val="both"/>
        <w:textAlignment w:val="baseline"/>
        <w:rPr>
          <w:rFonts w:asciiTheme="minorHAnsi" w:hAnsiTheme="minorHAnsi" w:cs="Segoe UI"/>
        </w:rPr>
      </w:pPr>
      <w:r w:rsidRPr="0078446F">
        <w:rPr>
          <w:rStyle w:val="eop"/>
          <w:rFonts w:asciiTheme="minorHAnsi" w:eastAsiaTheme="majorEastAsia" w:hAnsiTheme="minorHAnsi"/>
        </w:rPr>
        <w:t> </w:t>
      </w:r>
    </w:p>
    <w:p w14:paraId="5191E79F" w14:textId="2EAC4806" w:rsidR="009F0A57" w:rsidRPr="002A7225" w:rsidRDefault="002A266C" w:rsidP="002A7225">
      <w:pPr>
        <w:pStyle w:val="paragraph"/>
        <w:spacing w:before="0" w:beforeAutospacing="0" w:after="0" w:afterAutospacing="0"/>
        <w:ind w:left="360"/>
        <w:jc w:val="both"/>
        <w:textAlignment w:val="baseline"/>
        <w:rPr>
          <w:ins w:id="282" w:author="Andrei Titioura" w:date="2025-01-27T13:13:00Z" w16du:dateUtc="2025-01-27T18:13:00Z"/>
          <w:rFonts w:asciiTheme="minorHAnsi" w:eastAsiaTheme="majorEastAsia" w:hAnsiTheme="minorHAnsi"/>
          <w:rPrChange w:id="283" w:author="Andrei Titioura" w:date="2025-01-27T13:14:00Z" w16du:dateUtc="2025-01-27T18:14:00Z">
            <w:rPr>
              <w:ins w:id="284" w:author="Andrei Titioura" w:date="2025-01-27T13:13:00Z" w16du:dateUtc="2025-01-27T18:13:00Z"/>
              <w:rFonts w:asciiTheme="minorHAnsi" w:hAnsiTheme="minorHAnsi" w:cs="Segoe UI"/>
            </w:rPr>
          </w:rPrChange>
        </w:rPr>
      </w:pPr>
      <w:r w:rsidRPr="0078446F">
        <w:rPr>
          <w:rStyle w:val="normaltextrun"/>
          <w:rFonts w:asciiTheme="minorHAnsi" w:eastAsiaTheme="majorEastAsia" w:hAnsiTheme="minorHAnsi"/>
          <w:b/>
          <w:bCs/>
        </w:rPr>
        <w:t xml:space="preserve">Contract Year: </w:t>
      </w:r>
      <w:r w:rsidRPr="0078446F">
        <w:rPr>
          <w:rStyle w:val="normaltextrun"/>
          <w:rFonts w:asciiTheme="minorHAnsi" w:eastAsiaTheme="majorEastAsia" w:hAnsiTheme="minorHAnsi"/>
        </w:rPr>
        <w:t>The one (1) year period starting on the Contract Date in one (1) calendar year and ending on the date preceding the Contract Anniversary in the following calendar year, and every year thereafter.</w:t>
      </w:r>
      <w:r w:rsidRPr="0078446F">
        <w:rPr>
          <w:rStyle w:val="eop"/>
          <w:rFonts w:asciiTheme="minorHAnsi" w:eastAsiaTheme="majorEastAsia" w:hAnsiTheme="minorHAnsi"/>
        </w:rPr>
        <w:t> </w:t>
      </w:r>
    </w:p>
    <w:p w14:paraId="30D7783E" w14:textId="74213659" w:rsidR="009F0A57" w:rsidRPr="009F0A57" w:rsidRDefault="009F0A57" w:rsidP="22CD0150">
      <w:pPr>
        <w:pStyle w:val="paragraph"/>
        <w:ind w:left="360"/>
        <w:jc w:val="both"/>
        <w:textAlignment w:val="baseline"/>
        <w:rPr>
          <w:ins w:id="285" w:author="Andrei Titioura" w:date="2025-01-27T13:13:00Z" w16du:dateUtc="2025-01-27T18:13:00Z"/>
          <w:rFonts w:asciiTheme="minorHAnsi" w:hAnsiTheme="minorHAnsi" w:cs="Segoe UI"/>
        </w:rPr>
      </w:pPr>
      <w:ins w:id="286" w:author="Andrei Titioura" w:date="2025-01-27T13:13:00Z">
        <w:r w:rsidRPr="22CD0150">
          <w:rPr>
            <w:rFonts w:asciiTheme="minorHAnsi" w:hAnsiTheme="minorHAnsi" w:cs="Segoe UI"/>
            <w:b/>
            <w:bCs/>
            <w:rPrChange w:id="287" w:author="Andrei Titioura" w:date="2025-01-27T13:14:00Z">
              <w:rPr>
                <w:rFonts w:asciiTheme="minorHAnsi" w:hAnsiTheme="minorHAnsi" w:cs="Segoe UI"/>
              </w:rPr>
            </w:rPrChange>
          </w:rPr>
          <w:t>Crediting Period:</w:t>
        </w:r>
        <w:r w:rsidRPr="22CD0150">
          <w:rPr>
            <w:rFonts w:asciiTheme="minorHAnsi" w:hAnsiTheme="minorHAnsi" w:cs="Segoe UI"/>
          </w:rPr>
          <w:t xml:space="preserve"> For an Indexed Interest Option, the period, at the end of which the performance of an Index is measured </w:t>
        </w:r>
        <w:proofErr w:type="gramStart"/>
        <w:r w:rsidRPr="22CD0150">
          <w:rPr>
            <w:rFonts w:asciiTheme="minorHAnsi" w:hAnsiTheme="minorHAnsi" w:cs="Segoe UI"/>
          </w:rPr>
          <w:t>in order to</w:t>
        </w:r>
        <w:proofErr w:type="gramEnd"/>
        <w:r w:rsidRPr="22CD0150">
          <w:rPr>
            <w:rFonts w:asciiTheme="minorHAnsi" w:hAnsiTheme="minorHAnsi" w:cs="Segoe UI"/>
          </w:rPr>
          <w:t xml:space="preserve"> determine the Interest Earnings that may be credited to </w:t>
        </w:r>
        <w:proofErr w:type="gramStart"/>
        <w:r w:rsidRPr="22CD0150">
          <w:rPr>
            <w:rFonts w:asciiTheme="minorHAnsi" w:hAnsiTheme="minorHAnsi" w:cs="Segoe UI"/>
          </w:rPr>
          <w:t>an</w:t>
        </w:r>
        <w:proofErr w:type="gramEnd"/>
        <w:r w:rsidRPr="22CD0150">
          <w:rPr>
            <w:rFonts w:asciiTheme="minorHAnsi" w:hAnsiTheme="minorHAnsi" w:cs="Segoe UI"/>
          </w:rPr>
          <w:t xml:space="preserve"> Fixed Interest Account.</w:t>
        </w:r>
      </w:ins>
    </w:p>
    <w:p w14:paraId="004F6560" w14:textId="552CA6EF" w:rsidR="009F0A57" w:rsidRDefault="009F0A57" w:rsidP="009F0A57">
      <w:pPr>
        <w:pStyle w:val="paragraph"/>
        <w:spacing w:before="0" w:beforeAutospacing="0" w:after="0" w:afterAutospacing="0"/>
        <w:ind w:left="360"/>
        <w:jc w:val="both"/>
        <w:textAlignment w:val="baseline"/>
        <w:rPr>
          <w:ins w:id="288" w:author="Andrei Titioura" w:date="2025-01-27T13:15:00Z" w16du:dateUtc="2025-01-27T18:15:00Z"/>
          <w:rFonts w:asciiTheme="minorHAnsi" w:hAnsiTheme="minorHAnsi" w:cs="Segoe UI"/>
        </w:rPr>
      </w:pPr>
      <w:ins w:id="289" w:author="Andrei Titioura" w:date="2025-01-27T13:13:00Z" w16du:dateUtc="2025-01-27T18:13:00Z">
        <w:r w:rsidRPr="009F0A57">
          <w:rPr>
            <w:rFonts w:asciiTheme="minorHAnsi" w:hAnsiTheme="minorHAnsi" w:cs="Segoe UI"/>
          </w:rPr>
          <w:t>The Crediting Period for an Indexed Interest Option is set forth on the Contract Schedule.</w:t>
        </w:r>
      </w:ins>
    </w:p>
    <w:p w14:paraId="20023545" w14:textId="77777777" w:rsidR="005E7C81" w:rsidRDefault="005E7C81" w:rsidP="009F0A57">
      <w:pPr>
        <w:pStyle w:val="paragraph"/>
        <w:spacing w:before="0" w:beforeAutospacing="0" w:after="0" w:afterAutospacing="0"/>
        <w:ind w:left="360"/>
        <w:jc w:val="both"/>
        <w:textAlignment w:val="baseline"/>
        <w:rPr>
          <w:ins w:id="290" w:author="Andrei Titioura" w:date="2025-01-27T13:15:00Z" w16du:dateUtc="2025-01-27T18:15:00Z"/>
          <w:rFonts w:asciiTheme="minorHAnsi" w:hAnsiTheme="minorHAnsi" w:cs="Segoe UI"/>
        </w:rPr>
      </w:pPr>
    </w:p>
    <w:p w14:paraId="62F65FB6" w14:textId="77777777" w:rsidR="005E7C81" w:rsidRPr="005E7C81" w:rsidRDefault="005E7C81">
      <w:pPr>
        <w:ind w:left="360"/>
        <w:jc w:val="both"/>
        <w:rPr>
          <w:ins w:id="291" w:author="Andrei Titioura" w:date="2025-01-27T13:15:00Z" w16du:dateUtc="2025-01-27T18:15:00Z"/>
          <w:rFonts w:asciiTheme="minorHAnsi" w:hAnsiTheme="minorHAnsi"/>
          <w:rPrChange w:id="292" w:author="Andrei Titioura" w:date="2025-01-27T13:15:00Z" w16du:dateUtc="2025-01-27T18:15:00Z">
            <w:rPr>
              <w:ins w:id="293" w:author="Andrei Titioura" w:date="2025-01-27T13:15:00Z" w16du:dateUtc="2025-01-27T18:15:00Z"/>
              <w:bCs/>
            </w:rPr>
          </w:rPrChange>
        </w:rPr>
        <w:pPrChange w:id="294" w:author="Andrei Titioura" w:date="2025-01-27T13:15:00Z" w16du:dateUtc="2025-01-27T18:15:00Z">
          <w:pPr>
            <w:jc w:val="both"/>
          </w:pPr>
        </w:pPrChange>
      </w:pPr>
      <w:ins w:id="295" w:author="Andrei Titioura" w:date="2025-01-27T13:15:00Z">
        <w:r w:rsidRPr="22CD0150">
          <w:rPr>
            <w:rFonts w:asciiTheme="minorHAnsi" w:hAnsiTheme="minorHAnsi"/>
            <w:b/>
            <w:bCs/>
            <w:rPrChange w:id="296" w:author="Andrei Titioura" w:date="2025-01-27T13:15:00Z">
              <w:rPr>
                <w:b/>
                <w:bCs/>
              </w:rPr>
            </w:rPrChange>
          </w:rPr>
          <w:t>Fixed Account Interest Rate Guarantee Period</w:t>
        </w:r>
        <w:r w:rsidRPr="22CD0150">
          <w:rPr>
            <w:rFonts w:asciiTheme="minorHAnsi" w:hAnsiTheme="minorHAnsi"/>
            <w:rPrChange w:id="297" w:author="Andrei Titioura" w:date="2025-01-27T13:15:00Z">
              <w:rPr/>
            </w:rPrChange>
          </w:rPr>
          <w:t xml:space="preserve">. The initial period begins on the Contract Date and continues for the period shown on the Contract Schedule. Any subsequent guarantee period will begin on the Contract Anniversary that coincides with the end of the preceding guarantee period.   </w:t>
        </w:r>
      </w:ins>
    </w:p>
    <w:p w14:paraId="20C2AAE7" w14:textId="77777777" w:rsidR="005E7C81" w:rsidRPr="005E7C81" w:rsidRDefault="005E7C81">
      <w:pPr>
        <w:ind w:left="360"/>
        <w:jc w:val="both"/>
        <w:rPr>
          <w:ins w:id="298" w:author="Andrei Titioura" w:date="2025-01-27T13:15:00Z" w16du:dateUtc="2025-01-27T18:15:00Z"/>
          <w:rFonts w:asciiTheme="minorHAnsi" w:hAnsiTheme="minorHAnsi"/>
          <w:b/>
          <w:rPrChange w:id="299" w:author="Andrei Titioura" w:date="2025-01-27T13:15:00Z" w16du:dateUtc="2025-01-27T18:15:00Z">
            <w:rPr>
              <w:ins w:id="300" w:author="Andrei Titioura" w:date="2025-01-27T13:15:00Z" w16du:dateUtc="2025-01-27T18:15:00Z"/>
              <w:b/>
            </w:rPr>
          </w:rPrChange>
        </w:rPr>
        <w:pPrChange w:id="301" w:author="Andrei Titioura" w:date="2025-01-27T13:15:00Z" w16du:dateUtc="2025-01-27T18:15:00Z">
          <w:pPr>
            <w:jc w:val="both"/>
          </w:pPr>
        </w:pPrChange>
      </w:pPr>
    </w:p>
    <w:p w14:paraId="672314F7" w14:textId="77777777" w:rsidR="005E7C81" w:rsidRPr="005E7C81" w:rsidRDefault="005E7C81">
      <w:pPr>
        <w:ind w:left="360"/>
        <w:jc w:val="both"/>
        <w:rPr>
          <w:ins w:id="302" w:author="Andrei Titioura" w:date="2025-01-27T13:15:00Z" w16du:dateUtc="2025-01-27T18:15:00Z"/>
          <w:rFonts w:asciiTheme="minorHAnsi" w:hAnsiTheme="minorHAnsi"/>
          <w:rPrChange w:id="303" w:author="Andrei Titioura" w:date="2025-01-27T13:15:00Z" w16du:dateUtc="2025-01-27T18:15:00Z">
            <w:rPr>
              <w:ins w:id="304" w:author="Andrei Titioura" w:date="2025-01-27T13:15:00Z" w16du:dateUtc="2025-01-27T18:15:00Z"/>
            </w:rPr>
          </w:rPrChange>
        </w:rPr>
        <w:pPrChange w:id="305" w:author="Andrei Titioura" w:date="2025-01-27T13:15:00Z" w16du:dateUtc="2025-01-27T18:15:00Z">
          <w:pPr>
            <w:jc w:val="both"/>
          </w:pPr>
        </w:pPrChange>
      </w:pPr>
      <w:bookmarkStart w:id="306" w:name="_Hlk181613274"/>
      <w:ins w:id="307" w:author="Andrei Titioura" w:date="2025-01-27T13:15:00Z">
        <w:r w:rsidRPr="22CD0150">
          <w:rPr>
            <w:rFonts w:asciiTheme="minorHAnsi" w:hAnsiTheme="minorHAnsi"/>
            <w:b/>
            <w:bCs/>
            <w:rPrChange w:id="308" w:author="Andrei Titioura" w:date="2025-01-27T13:15:00Z">
              <w:rPr>
                <w:b/>
                <w:bCs/>
              </w:rPr>
            </w:rPrChange>
          </w:rPr>
          <w:t xml:space="preserve">Fixed Interest Account: </w:t>
        </w:r>
        <w:bookmarkEnd w:id="306"/>
        <w:r w:rsidRPr="22CD0150">
          <w:rPr>
            <w:rFonts w:asciiTheme="minorHAnsi" w:hAnsiTheme="minorHAnsi"/>
            <w:rPrChange w:id="309" w:author="Andrei Titioura" w:date="2025-01-27T13:15:00Z">
              <w:rPr/>
            </w:rPrChange>
          </w:rPr>
          <w:t>An account that earns interest daily at a fixed interest rate declared by Us.  The interest rate applicable to the Fixed Interest Account will never be less than the Guaranteed Minimum Interest Rate shown on the Contract Schedule.</w:t>
        </w:r>
      </w:ins>
    </w:p>
    <w:p w14:paraId="723C518C" w14:textId="77777777" w:rsidR="005E7C81" w:rsidRPr="0078446F" w:rsidDel="00960E75" w:rsidRDefault="005E7C81" w:rsidP="009F0A57">
      <w:pPr>
        <w:pStyle w:val="paragraph"/>
        <w:spacing w:before="0" w:beforeAutospacing="0" w:after="0" w:afterAutospacing="0"/>
        <w:ind w:left="360"/>
        <w:jc w:val="both"/>
        <w:textAlignment w:val="baseline"/>
        <w:rPr>
          <w:del w:id="310" w:author="Andrei Titioura" w:date="2025-01-27T13:15:00Z" w16du:dateUtc="2025-01-27T18:15:00Z"/>
          <w:rFonts w:asciiTheme="minorHAnsi" w:hAnsiTheme="minorHAnsi" w:cs="Segoe UI"/>
        </w:rPr>
      </w:pPr>
    </w:p>
    <w:p w14:paraId="695F2CF4" w14:textId="77777777" w:rsidR="002A266C" w:rsidRPr="0078446F" w:rsidRDefault="002A266C">
      <w:pPr>
        <w:pStyle w:val="paragraph"/>
        <w:spacing w:before="0" w:beforeAutospacing="0" w:after="0" w:afterAutospacing="0"/>
        <w:jc w:val="both"/>
        <w:textAlignment w:val="baseline"/>
        <w:rPr>
          <w:rFonts w:asciiTheme="minorHAnsi" w:hAnsiTheme="minorHAnsi" w:cs="Segoe UI"/>
        </w:rPr>
        <w:pPrChange w:id="311" w:author="Andrei Titioura" w:date="2025-01-27T13:15:00Z" w16du:dateUtc="2025-01-27T18:15:00Z">
          <w:pPr>
            <w:pStyle w:val="paragraph"/>
            <w:spacing w:before="0" w:beforeAutospacing="0" w:after="0" w:afterAutospacing="0"/>
            <w:ind w:left="360"/>
            <w:jc w:val="both"/>
            <w:textAlignment w:val="baseline"/>
          </w:pPr>
        </w:pPrChange>
      </w:pPr>
      <w:r w:rsidRPr="0078446F">
        <w:rPr>
          <w:rStyle w:val="eop"/>
          <w:rFonts w:asciiTheme="minorHAnsi" w:eastAsiaTheme="majorEastAsia" w:hAnsiTheme="minorHAnsi"/>
        </w:rPr>
        <w:t> </w:t>
      </w:r>
    </w:p>
    <w:p w14:paraId="2C34BD8F" w14:textId="7ACE5AD3" w:rsidR="009D772E" w:rsidRPr="00273405" w:rsidRDefault="009D772E" w:rsidP="22CD0150">
      <w:pPr>
        <w:pStyle w:val="paragraph"/>
        <w:spacing w:before="0" w:beforeAutospacing="0" w:after="0" w:afterAutospacing="0"/>
        <w:ind w:left="360"/>
        <w:textAlignment w:val="baseline"/>
        <w:rPr>
          <w:rFonts w:asciiTheme="minorHAnsi" w:hAnsiTheme="minorHAnsi" w:cs="Segoe UI"/>
        </w:rPr>
      </w:pPr>
      <w:r w:rsidRPr="22CD0150">
        <w:rPr>
          <w:rStyle w:val="normaltextrun"/>
          <w:rFonts w:asciiTheme="minorHAnsi" w:eastAsiaTheme="majorEastAsia" w:hAnsiTheme="minorHAnsi"/>
          <w:b/>
          <w:bCs/>
        </w:rPr>
        <w:t xml:space="preserve">Good Order: </w:t>
      </w:r>
      <w:r w:rsidR="003A31CA" w:rsidRPr="22CD0150">
        <w:rPr>
          <w:rStyle w:val="normaltextrun"/>
          <w:rFonts w:asciiTheme="minorHAnsi" w:eastAsiaTheme="majorEastAsia" w:hAnsiTheme="minorHAnsi"/>
        </w:rPr>
        <w:t xml:space="preserve">All the </w:t>
      </w:r>
      <w:r w:rsidR="00E319D9" w:rsidRPr="22CD0150">
        <w:rPr>
          <w:rStyle w:val="normaltextrun"/>
          <w:rFonts w:asciiTheme="minorHAnsi" w:eastAsiaTheme="majorEastAsia" w:hAnsiTheme="minorHAnsi"/>
        </w:rPr>
        <w:t xml:space="preserve">requirements that </w:t>
      </w:r>
      <w:r w:rsidR="003A31CA" w:rsidRPr="22CD0150">
        <w:rPr>
          <w:rStyle w:val="normaltextrun"/>
          <w:rFonts w:asciiTheme="minorHAnsi" w:eastAsiaTheme="majorEastAsia" w:hAnsiTheme="minorHAnsi"/>
        </w:rPr>
        <w:t xml:space="preserve">Ceres Life deems necessary to execute all transactions </w:t>
      </w:r>
      <w:r w:rsidR="00F032F3" w:rsidRPr="22CD0150">
        <w:rPr>
          <w:rStyle w:val="normaltextrun"/>
          <w:rFonts w:asciiTheme="minorHAnsi" w:eastAsiaTheme="majorEastAsia" w:hAnsiTheme="minorHAnsi"/>
        </w:rPr>
        <w:t xml:space="preserve">must </w:t>
      </w:r>
      <w:r w:rsidR="00612598" w:rsidRPr="22CD0150">
        <w:rPr>
          <w:rStyle w:val="normaltextrun"/>
          <w:rFonts w:asciiTheme="minorHAnsi" w:eastAsiaTheme="majorEastAsia" w:hAnsiTheme="minorHAnsi"/>
        </w:rPr>
        <w:t>be received</w:t>
      </w:r>
      <w:r w:rsidR="0E69964E" w:rsidRPr="22CD0150">
        <w:rPr>
          <w:rStyle w:val="normaltextrun"/>
          <w:rFonts w:asciiTheme="minorHAnsi" w:eastAsiaTheme="majorEastAsia" w:hAnsiTheme="minorHAnsi"/>
        </w:rPr>
        <w:t xml:space="preserve"> in Ceres Life </w:t>
      </w:r>
      <w:r w:rsidR="4D9244E3" w:rsidRPr="22CD0150">
        <w:rPr>
          <w:rStyle w:val="normaltextrun"/>
          <w:rFonts w:asciiTheme="minorHAnsi" w:eastAsiaTheme="majorEastAsia" w:hAnsiTheme="minorHAnsi"/>
        </w:rPr>
        <w:t>Home Office</w:t>
      </w:r>
      <w:r w:rsidR="0E69964E" w:rsidRPr="22CD0150">
        <w:rPr>
          <w:rStyle w:val="normaltextrun"/>
          <w:rFonts w:asciiTheme="minorHAnsi" w:eastAsiaTheme="majorEastAsia" w:hAnsiTheme="minorHAnsi"/>
        </w:rPr>
        <w:t xml:space="preserve"> by 4pm EST</w:t>
      </w:r>
      <w:r w:rsidR="00F032F3" w:rsidRPr="22CD0150">
        <w:rPr>
          <w:rStyle w:val="normaltextrun"/>
          <w:rFonts w:asciiTheme="minorHAnsi" w:eastAsiaTheme="majorEastAsia" w:hAnsiTheme="minorHAnsi"/>
        </w:rPr>
        <w:t xml:space="preserve"> </w:t>
      </w:r>
      <w:r w:rsidR="0E69964E" w:rsidRPr="22CD0150">
        <w:rPr>
          <w:rStyle w:val="normaltextrun"/>
          <w:rFonts w:asciiTheme="minorHAnsi" w:eastAsiaTheme="majorEastAsia" w:hAnsiTheme="minorHAnsi"/>
        </w:rPr>
        <w:t>on a business day</w:t>
      </w:r>
      <w:r w:rsidR="00F032F3" w:rsidRPr="22CD0150">
        <w:rPr>
          <w:rStyle w:val="normaltextrun"/>
          <w:rFonts w:asciiTheme="minorHAnsi" w:eastAsiaTheme="majorEastAsia" w:hAnsiTheme="minorHAnsi"/>
        </w:rPr>
        <w:t xml:space="preserve"> to comply with the terms of the Contract. The instruction</w:t>
      </w:r>
      <w:r w:rsidR="00E319D9" w:rsidRPr="22CD0150">
        <w:rPr>
          <w:rStyle w:val="normaltextrun"/>
          <w:rFonts w:asciiTheme="minorHAnsi" w:eastAsiaTheme="majorEastAsia" w:hAnsiTheme="minorHAnsi"/>
        </w:rPr>
        <w:t>s</w:t>
      </w:r>
      <w:r w:rsidR="00F032F3" w:rsidRPr="22CD0150">
        <w:rPr>
          <w:rStyle w:val="normaltextrun"/>
          <w:rFonts w:asciiTheme="minorHAnsi" w:eastAsiaTheme="majorEastAsia" w:hAnsiTheme="minorHAnsi"/>
        </w:rPr>
        <w:t xml:space="preserve"> must be </w:t>
      </w:r>
      <w:r w:rsidR="00E365B3" w:rsidRPr="22CD0150">
        <w:rPr>
          <w:rStyle w:val="normaltextrun"/>
          <w:rFonts w:asciiTheme="minorHAnsi" w:eastAsiaTheme="majorEastAsia" w:hAnsiTheme="minorHAnsi"/>
        </w:rPr>
        <w:t>sufficiently clear so that Ceres Life doesn’t exercise discretion to follow such instructions</w:t>
      </w:r>
      <w:r w:rsidRPr="22CD0150">
        <w:rPr>
          <w:rStyle w:val="normaltextrun"/>
          <w:rFonts w:asciiTheme="minorHAnsi" w:eastAsiaTheme="majorEastAsia" w:hAnsiTheme="minorHAnsi"/>
        </w:rPr>
        <w:t>.</w:t>
      </w:r>
      <w:r w:rsidRPr="22CD0150">
        <w:rPr>
          <w:rStyle w:val="eop"/>
          <w:rFonts w:asciiTheme="minorHAnsi" w:eastAsiaTheme="majorEastAsia" w:hAnsiTheme="minorHAnsi"/>
        </w:rPr>
        <w:t> </w:t>
      </w:r>
    </w:p>
    <w:p w14:paraId="7E58DECD" w14:textId="77777777" w:rsidR="009D772E" w:rsidRPr="00273405" w:rsidRDefault="009D772E" w:rsidP="009D772E">
      <w:pPr>
        <w:pStyle w:val="paragraph"/>
        <w:spacing w:before="0" w:beforeAutospacing="0" w:after="0" w:afterAutospacing="0"/>
        <w:ind w:left="360"/>
        <w:textAlignment w:val="baseline"/>
        <w:rPr>
          <w:rFonts w:asciiTheme="minorHAnsi" w:hAnsiTheme="minorHAnsi" w:cs="Segoe UI"/>
        </w:rPr>
      </w:pPr>
      <w:r w:rsidRPr="00273405">
        <w:rPr>
          <w:rStyle w:val="eop"/>
          <w:rFonts w:asciiTheme="minorHAnsi" w:eastAsiaTheme="majorEastAsia" w:hAnsiTheme="minorHAnsi"/>
        </w:rPr>
        <w:t> </w:t>
      </w:r>
    </w:p>
    <w:p w14:paraId="034C788B" w14:textId="77777777" w:rsidR="002A266C" w:rsidRPr="00273405" w:rsidRDefault="002A266C" w:rsidP="22CD0150">
      <w:pPr>
        <w:pStyle w:val="paragraph"/>
        <w:spacing w:before="0" w:beforeAutospacing="0" w:after="0" w:afterAutospacing="0"/>
        <w:ind w:left="360"/>
        <w:jc w:val="both"/>
        <w:textAlignment w:val="baseline"/>
        <w:rPr>
          <w:rFonts w:asciiTheme="minorHAnsi" w:hAnsiTheme="minorHAnsi" w:cs="Segoe UI"/>
        </w:rPr>
      </w:pPr>
      <w:r w:rsidRPr="22CD0150">
        <w:rPr>
          <w:rStyle w:val="normaltextrun"/>
          <w:rFonts w:asciiTheme="minorHAnsi" w:eastAsiaTheme="majorEastAsia" w:hAnsiTheme="minorHAnsi"/>
          <w:b/>
          <w:bCs/>
        </w:rPr>
        <w:lastRenderedPageBreak/>
        <w:t>Guarantee Period:</w:t>
      </w:r>
      <w:r w:rsidRPr="22CD0150">
        <w:rPr>
          <w:rStyle w:val="normaltextrun"/>
          <w:rFonts w:asciiTheme="minorHAnsi" w:eastAsiaTheme="majorEastAsia" w:hAnsiTheme="minorHAnsi"/>
        </w:rPr>
        <w:t xml:space="preserve"> The period during which a declared interest rate is guaranteed not to change. The Initial Interest Rate Guarantee Period begins on the Contract Date and continues for the period shown on the Contract Schedule. Any subsequent Guarantee Period will begin on the Contract Anniversary that coincides with the end of the preceding Guarantee Period. </w:t>
      </w:r>
      <w:r w:rsidRPr="22CD0150">
        <w:rPr>
          <w:rStyle w:val="eop"/>
          <w:rFonts w:asciiTheme="minorHAnsi" w:eastAsiaTheme="majorEastAsia" w:hAnsiTheme="minorHAnsi"/>
        </w:rPr>
        <w:t> </w:t>
      </w:r>
    </w:p>
    <w:p w14:paraId="27B90F31" w14:textId="77777777" w:rsidR="002A266C" w:rsidRPr="00273405" w:rsidRDefault="002A266C" w:rsidP="00B51D3B">
      <w:pPr>
        <w:pStyle w:val="paragraph"/>
        <w:spacing w:before="0" w:beforeAutospacing="0" w:after="0" w:afterAutospacing="0"/>
        <w:ind w:left="360"/>
        <w:jc w:val="both"/>
        <w:textAlignment w:val="baseline"/>
        <w:rPr>
          <w:rFonts w:asciiTheme="minorHAnsi" w:hAnsiTheme="minorHAnsi" w:cs="Segoe UI"/>
        </w:rPr>
      </w:pPr>
      <w:r w:rsidRPr="00273405">
        <w:rPr>
          <w:rStyle w:val="eop"/>
          <w:rFonts w:asciiTheme="minorHAnsi" w:eastAsiaTheme="majorEastAsia" w:hAnsiTheme="minorHAnsi"/>
        </w:rPr>
        <w:t> </w:t>
      </w:r>
    </w:p>
    <w:p w14:paraId="0188821B" w14:textId="77777777" w:rsidR="002A266C" w:rsidRDefault="002A266C" w:rsidP="00B51D3B">
      <w:pPr>
        <w:pStyle w:val="paragraph"/>
        <w:spacing w:before="0" w:beforeAutospacing="0" w:after="0" w:afterAutospacing="0"/>
        <w:ind w:left="360"/>
        <w:textAlignment w:val="baseline"/>
        <w:rPr>
          <w:ins w:id="312" w:author="Andrei Titioura" w:date="2025-01-27T13:15:00Z" w16du:dateUtc="2025-01-27T18:15:00Z"/>
          <w:rStyle w:val="eop"/>
          <w:rFonts w:asciiTheme="minorHAnsi" w:eastAsiaTheme="majorEastAsia" w:hAnsiTheme="minorHAnsi"/>
        </w:rPr>
      </w:pPr>
      <w:r w:rsidRPr="00273405">
        <w:rPr>
          <w:rStyle w:val="normaltextrun"/>
          <w:rFonts w:asciiTheme="minorHAnsi" w:eastAsiaTheme="majorEastAsia" w:hAnsiTheme="minorHAnsi"/>
          <w:b/>
          <w:bCs/>
        </w:rPr>
        <w:t xml:space="preserve">Home Office: </w:t>
      </w:r>
      <w:r w:rsidRPr="00273405">
        <w:rPr>
          <w:rStyle w:val="normaltextrun"/>
          <w:rFonts w:asciiTheme="minorHAnsi" w:eastAsiaTheme="majorEastAsia" w:hAnsiTheme="minorHAnsi"/>
        </w:rPr>
        <w:t>Our Home Office is as shown on the front cover. Send all contract correspondence to this address.</w:t>
      </w:r>
      <w:r w:rsidRPr="00273405">
        <w:rPr>
          <w:rStyle w:val="eop"/>
          <w:rFonts w:asciiTheme="minorHAnsi" w:eastAsiaTheme="majorEastAsia" w:hAnsiTheme="minorHAnsi"/>
        </w:rPr>
        <w:t> </w:t>
      </w:r>
    </w:p>
    <w:p w14:paraId="1C0416A5" w14:textId="77777777" w:rsidR="007D66FB" w:rsidRDefault="007D66FB" w:rsidP="00B51D3B">
      <w:pPr>
        <w:pStyle w:val="paragraph"/>
        <w:spacing w:before="0" w:beforeAutospacing="0" w:after="0" w:afterAutospacing="0"/>
        <w:ind w:left="360"/>
        <w:textAlignment w:val="baseline"/>
        <w:rPr>
          <w:ins w:id="313" w:author="Andrei Titioura" w:date="2025-01-27T13:15:00Z" w16du:dateUtc="2025-01-27T18:15:00Z"/>
          <w:rFonts w:asciiTheme="minorHAnsi" w:hAnsiTheme="minorHAnsi" w:cs="Segoe UI"/>
        </w:rPr>
      </w:pPr>
    </w:p>
    <w:p w14:paraId="37344CBA" w14:textId="77777777" w:rsidR="00E93882" w:rsidRPr="00E93882" w:rsidRDefault="00E93882">
      <w:pPr>
        <w:autoSpaceDE w:val="0"/>
        <w:autoSpaceDN w:val="0"/>
        <w:adjustRightInd w:val="0"/>
        <w:ind w:left="360"/>
        <w:jc w:val="both"/>
        <w:rPr>
          <w:ins w:id="314" w:author="Andrei Titioura" w:date="2025-01-27T13:16:00Z" w16du:dateUtc="2025-01-27T18:16:00Z"/>
          <w:rFonts w:asciiTheme="minorHAnsi" w:eastAsia="Calibri" w:hAnsiTheme="minorHAnsi"/>
          <w:color w:val="000000"/>
          <w:rPrChange w:id="315" w:author="Andrei Titioura" w:date="2025-01-27T13:16:00Z" w16du:dateUtc="2025-01-27T18:16:00Z">
            <w:rPr>
              <w:ins w:id="316" w:author="Andrei Titioura" w:date="2025-01-27T13:16:00Z" w16du:dateUtc="2025-01-27T18:16:00Z"/>
              <w:rFonts w:eastAsia="Calibri"/>
              <w:color w:val="000000"/>
            </w:rPr>
          </w:rPrChange>
        </w:rPr>
        <w:pPrChange w:id="317" w:author="Andrei Titioura" w:date="2025-01-27T13:16:00Z" w16du:dateUtc="2025-01-27T18:16:00Z">
          <w:pPr>
            <w:autoSpaceDE w:val="0"/>
            <w:autoSpaceDN w:val="0"/>
            <w:adjustRightInd w:val="0"/>
            <w:jc w:val="both"/>
          </w:pPr>
        </w:pPrChange>
      </w:pPr>
      <w:bookmarkStart w:id="318" w:name="_Hlk177109301"/>
      <w:ins w:id="319" w:author="Andrei Titioura" w:date="2025-01-27T13:16:00Z" w16du:dateUtc="2025-01-27T18:16:00Z">
        <w:r w:rsidRPr="00E93882">
          <w:rPr>
            <w:rFonts w:asciiTheme="minorHAnsi" w:eastAsia="Calibri" w:hAnsiTheme="minorHAnsi"/>
            <w:b/>
            <w:bCs/>
            <w:color w:val="000000"/>
            <w:rPrChange w:id="320" w:author="Andrei Titioura" w:date="2025-01-27T13:16:00Z" w16du:dateUtc="2025-01-27T18:16:00Z">
              <w:rPr>
                <w:rFonts w:eastAsia="Calibri"/>
                <w:b/>
                <w:bCs/>
                <w:color w:val="000000"/>
              </w:rPr>
            </w:rPrChange>
          </w:rPr>
          <w:t xml:space="preserve">Index or Indexes: </w:t>
        </w:r>
        <w:r w:rsidRPr="00E93882">
          <w:rPr>
            <w:rFonts w:asciiTheme="minorHAnsi" w:eastAsia="Calibri" w:hAnsiTheme="minorHAnsi"/>
            <w:color w:val="000000"/>
            <w:rPrChange w:id="321" w:author="Andrei Titioura" w:date="2025-01-27T13:16:00Z" w16du:dateUtc="2025-01-27T18:16:00Z">
              <w:rPr>
                <w:rFonts w:eastAsia="Calibri"/>
                <w:color w:val="000000"/>
              </w:rPr>
            </w:rPrChange>
          </w:rPr>
          <w:t xml:space="preserve">An Index or Indexes are the index or indexes shown on the Contract Schedule, which are used in the calculation of the Interest Earnings for the Index Account. </w:t>
        </w:r>
      </w:ins>
    </w:p>
    <w:p w14:paraId="6C704F0A" w14:textId="77777777" w:rsidR="00E93882" w:rsidRPr="00E93882" w:rsidRDefault="00E93882">
      <w:pPr>
        <w:ind w:left="360"/>
        <w:jc w:val="both"/>
        <w:rPr>
          <w:ins w:id="322" w:author="Andrei Titioura" w:date="2025-01-27T13:16:00Z" w16du:dateUtc="2025-01-27T18:16:00Z"/>
          <w:rFonts w:asciiTheme="minorHAnsi" w:hAnsiTheme="minorHAnsi"/>
          <w:b/>
          <w:bCs/>
          <w:rPrChange w:id="323" w:author="Andrei Titioura" w:date="2025-01-27T13:16:00Z" w16du:dateUtc="2025-01-27T18:16:00Z">
            <w:rPr>
              <w:ins w:id="324" w:author="Andrei Titioura" w:date="2025-01-27T13:16:00Z" w16du:dateUtc="2025-01-27T18:16:00Z"/>
              <w:b/>
              <w:bCs/>
            </w:rPr>
          </w:rPrChange>
        </w:rPr>
        <w:pPrChange w:id="325" w:author="Andrei Titioura" w:date="2025-01-27T13:16:00Z" w16du:dateUtc="2025-01-27T18:16:00Z">
          <w:pPr>
            <w:jc w:val="both"/>
          </w:pPr>
        </w:pPrChange>
      </w:pPr>
    </w:p>
    <w:p w14:paraId="2B9519D0" w14:textId="77777777" w:rsidR="00E93882" w:rsidRPr="00E93882" w:rsidRDefault="00E93882">
      <w:pPr>
        <w:ind w:left="360"/>
        <w:jc w:val="both"/>
        <w:rPr>
          <w:ins w:id="326" w:author="Andrei Titioura" w:date="2025-01-27T13:16:00Z" w16du:dateUtc="2025-01-27T18:16:00Z"/>
          <w:rFonts w:asciiTheme="minorHAnsi" w:hAnsiTheme="minorHAnsi"/>
          <w:rPrChange w:id="327" w:author="Andrei Titioura" w:date="2025-01-27T13:16:00Z" w16du:dateUtc="2025-01-27T18:16:00Z">
            <w:rPr>
              <w:ins w:id="328" w:author="Andrei Titioura" w:date="2025-01-27T13:16:00Z" w16du:dateUtc="2025-01-27T18:16:00Z"/>
            </w:rPr>
          </w:rPrChange>
        </w:rPr>
        <w:pPrChange w:id="329" w:author="Andrei Titioura" w:date="2025-01-27T13:16:00Z" w16du:dateUtc="2025-01-27T18:16:00Z">
          <w:pPr>
            <w:jc w:val="both"/>
          </w:pPr>
        </w:pPrChange>
      </w:pPr>
      <w:ins w:id="330" w:author="Andrei Titioura" w:date="2025-01-27T13:16:00Z">
        <w:r w:rsidRPr="22CD0150">
          <w:rPr>
            <w:rFonts w:asciiTheme="minorHAnsi" w:hAnsiTheme="minorHAnsi"/>
            <w:b/>
            <w:bCs/>
            <w:rPrChange w:id="331" w:author="Andrei Titioura" w:date="2025-01-27T13:16:00Z">
              <w:rPr>
                <w:b/>
                <w:bCs/>
              </w:rPr>
            </w:rPrChange>
          </w:rPr>
          <w:t xml:space="preserve">Index Account: </w:t>
        </w:r>
        <w:r w:rsidRPr="22CD0150">
          <w:rPr>
            <w:rFonts w:asciiTheme="minorHAnsi" w:hAnsiTheme="minorHAnsi"/>
            <w:rPrChange w:id="332" w:author="Andrei Titioura" w:date="2025-01-27T13:16:00Z">
              <w:rPr/>
            </w:rPrChange>
          </w:rPr>
          <w:t xml:space="preserve">An account that earns interest as described in the Index Allocation provision, based on an interest crediting formula that </w:t>
        </w:r>
        <w:proofErr w:type="gramStart"/>
        <w:r w:rsidRPr="22CD0150">
          <w:rPr>
            <w:rFonts w:asciiTheme="minorHAnsi" w:hAnsiTheme="minorHAnsi"/>
            <w:rPrChange w:id="333" w:author="Andrei Titioura" w:date="2025-01-27T13:16:00Z">
              <w:rPr/>
            </w:rPrChange>
          </w:rPr>
          <w:t>takes into account</w:t>
        </w:r>
        <w:proofErr w:type="gramEnd"/>
        <w:r w:rsidRPr="22CD0150">
          <w:rPr>
            <w:rFonts w:asciiTheme="minorHAnsi" w:hAnsiTheme="minorHAnsi"/>
            <w:rPrChange w:id="334" w:author="Andrei Titioura" w:date="2025-01-27T13:16:00Z">
              <w:rPr/>
            </w:rPrChange>
          </w:rPr>
          <w:t xml:space="preserve"> the performance of an Index.</w:t>
        </w:r>
      </w:ins>
    </w:p>
    <w:p w14:paraId="120BF8B0" w14:textId="77777777" w:rsidR="00E93882" w:rsidRPr="00E93882" w:rsidRDefault="00E93882">
      <w:pPr>
        <w:ind w:left="360"/>
        <w:jc w:val="both"/>
        <w:rPr>
          <w:ins w:id="335" w:author="Andrei Titioura" w:date="2025-01-27T13:16:00Z" w16du:dateUtc="2025-01-27T18:16:00Z"/>
          <w:rFonts w:asciiTheme="minorHAnsi" w:hAnsiTheme="minorHAnsi"/>
          <w:b/>
          <w:bCs/>
          <w:rPrChange w:id="336" w:author="Andrei Titioura" w:date="2025-01-27T13:16:00Z" w16du:dateUtc="2025-01-27T18:16:00Z">
            <w:rPr>
              <w:ins w:id="337" w:author="Andrei Titioura" w:date="2025-01-27T13:16:00Z" w16du:dateUtc="2025-01-27T18:16:00Z"/>
              <w:b/>
              <w:bCs/>
            </w:rPr>
          </w:rPrChange>
        </w:rPr>
        <w:pPrChange w:id="338" w:author="Andrei Titioura" w:date="2025-01-27T13:16:00Z" w16du:dateUtc="2025-01-27T18:16:00Z">
          <w:pPr>
            <w:jc w:val="both"/>
          </w:pPr>
        </w:pPrChange>
      </w:pPr>
    </w:p>
    <w:p w14:paraId="70502D49" w14:textId="77777777" w:rsidR="00E93882" w:rsidRPr="00E93882" w:rsidRDefault="00E93882">
      <w:pPr>
        <w:ind w:left="360"/>
        <w:jc w:val="both"/>
        <w:rPr>
          <w:ins w:id="339" w:author="Andrei Titioura" w:date="2025-01-27T13:16:00Z" w16du:dateUtc="2025-01-27T18:16:00Z"/>
          <w:rFonts w:asciiTheme="minorHAnsi" w:hAnsiTheme="minorHAnsi"/>
          <w:rPrChange w:id="340" w:author="Andrei Titioura" w:date="2025-01-27T13:16:00Z" w16du:dateUtc="2025-01-27T18:16:00Z">
            <w:rPr>
              <w:ins w:id="341" w:author="Andrei Titioura" w:date="2025-01-27T13:16:00Z" w16du:dateUtc="2025-01-27T18:16:00Z"/>
            </w:rPr>
          </w:rPrChange>
        </w:rPr>
        <w:pPrChange w:id="342" w:author="Andrei Titioura" w:date="2025-01-27T13:16:00Z" w16du:dateUtc="2025-01-27T18:16:00Z">
          <w:pPr>
            <w:jc w:val="both"/>
          </w:pPr>
        </w:pPrChange>
      </w:pPr>
      <w:ins w:id="343" w:author="Andrei Titioura" w:date="2025-01-27T13:16:00Z" w16du:dateUtc="2025-01-27T18:16:00Z">
        <w:r w:rsidRPr="00E93882">
          <w:rPr>
            <w:rFonts w:asciiTheme="minorHAnsi" w:hAnsiTheme="minorHAnsi"/>
            <w:b/>
            <w:bCs/>
            <w:rPrChange w:id="344" w:author="Andrei Titioura" w:date="2025-01-27T13:16:00Z" w16du:dateUtc="2025-01-27T18:16:00Z">
              <w:rPr>
                <w:b/>
                <w:bCs/>
              </w:rPr>
            </w:rPrChange>
          </w:rPr>
          <w:t xml:space="preserve">Index Cap: </w:t>
        </w:r>
        <w:r w:rsidRPr="00E93882">
          <w:rPr>
            <w:rFonts w:asciiTheme="minorHAnsi" w:hAnsiTheme="minorHAnsi"/>
            <w:rPrChange w:id="345" w:author="Andrei Titioura" w:date="2025-01-27T13:16:00Z" w16du:dateUtc="2025-01-27T18:16:00Z">
              <w:rPr/>
            </w:rPrChange>
          </w:rPr>
          <w:t>The Index Cap is a limit on the extent to which a positive Index change will be used to calculate interest on an Indexed Interest Option. For each Crediting Period that this contract is in effect, an Indexed Interest Option will have its own Index Cap. We will declare the Index Cap(s) for each Crediting Period prior to the start of the period. No Index Cap for an Indexed Interest Option will be less than the Guaranteed Minimum Index Cap shown on the Contract Schedule, where applicable.</w:t>
        </w:r>
      </w:ins>
    </w:p>
    <w:p w14:paraId="4EE62FF2" w14:textId="77777777" w:rsidR="00E93882" w:rsidRPr="00E93882" w:rsidRDefault="00E93882">
      <w:pPr>
        <w:ind w:left="360"/>
        <w:jc w:val="both"/>
        <w:rPr>
          <w:ins w:id="346" w:author="Andrei Titioura" w:date="2025-01-27T13:16:00Z" w16du:dateUtc="2025-01-27T18:16:00Z"/>
          <w:rFonts w:asciiTheme="minorHAnsi" w:hAnsiTheme="minorHAnsi"/>
          <w:rPrChange w:id="347" w:author="Andrei Titioura" w:date="2025-01-27T13:16:00Z" w16du:dateUtc="2025-01-27T18:16:00Z">
            <w:rPr>
              <w:ins w:id="348" w:author="Andrei Titioura" w:date="2025-01-27T13:16:00Z" w16du:dateUtc="2025-01-27T18:16:00Z"/>
            </w:rPr>
          </w:rPrChange>
        </w:rPr>
        <w:pPrChange w:id="349" w:author="Andrei Titioura" w:date="2025-01-27T13:16:00Z" w16du:dateUtc="2025-01-27T18:16:00Z">
          <w:pPr>
            <w:jc w:val="both"/>
          </w:pPr>
        </w:pPrChange>
      </w:pPr>
    </w:p>
    <w:p w14:paraId="6FCA3C70" w14:textId="77777777" w:rsidR="00E93882" w:rsidRPr="00E93882" w:rsidRDefault="00E93882">
      <w:pPr>
        <w:ind w:left="360"/>
        <w:jc w:val="both"/>
        <w:rPr>
          <w:ins w:id="350" w:author="Andrei Titioura" w:date="2025-01-27T13:16:00Z" w16du:dateUtc="2025-01-27T18:16:00Z"/>
          <w:rFonts w:asciiTheme="minorHAnsi" w:hAnsiTheme="minorHAnsi"/>
          <w:rPrChange w:id="351" w:author="Andrei Titioura" w:date="2025-01-27T13:16:00Z" w16du:dateUtc="2025-01-27T18:16:00Z">
            <w:rPr>
              <w:ins w:id="352" w:author="Andrei Titioura" w:date="2025-01-27T13:16:00Z" w16du:dateUtc="2025-01-27T18:16:00Z"/>
            </w:rPr>
          </w:rPrChange>
        </w:rPr>
        <w:pPrChange w:id="353" w:author="Andrei Titioura" w:date="2025-01-27T13:16:00Z" w16du:dateUtc="2025-01-27T18:16:00Z">
          <w:pPr>
            <w:jc w:val="both"/>
          </w:pPr>
        </w:pPrChange>
      </w:pPr>
      <w:ins w:id="354" w:author="Andrei Titioura" w:date="2025-01-27T13:16:00Z" w16du:dateUtc="2025-01-27T18:16:00Z">
        <w:r w:rsidRPr="00E93882">
          <w:rPr>
            <w:rFonts w:asciiTheme="minorHAnsi" w:hAnsiTheme="minorHAnsi"/>
            <w:b/>
            <w:bCs/>
            <w:rPrChange w:id="355" w:author="Andrei Titioura" w:date="2025-01-27T13:16:00Z" w16du:dateUtc="2025-01-27T18:16:00Z">
              <w:rPr>
                <w:b/>
                <w:bCs/>
              </w:rPr>
            </w:rPrChange>
          </w:rPr>
          <w:t>Index Rate:</w:t>
        </w:r>
        <w:r w:rsidRPr="00E93882">
          <w:rPr>
            <w:rFonts w:asciiTheme="minorHAnsi" w:hAnsiTheme="minorHAnsi"/>
            <w:rPrChange w:id="356" w:author="Andrei Titioura" w:date="2025-01-27T13:16:00Z" w16du:dateUtc="2025-01-27T18:16:00Z">
              <w:rPr/>
            </w:rPrChange>
          </w:rPr>
          <w:t xml:space="preserve"> The percentage change in the relevant Index during a Crediting Period.</w:t>
        </w:r>
      </w:ins>
    </w:p>
    <w:bookmarkEnd w:id="318"/>
    <w:p w14:paraId="3C7D999C" w14:textId="77777777" w:rsidR="00E93882" w:rsidRPr="00E93882" w:rsidRDefault="00E93882">
      <w:pPr>
        <w:autoSpaceDE w:val="0"/>
        <w:autoSpaceDN w:val="0"/>
        <w:adjustRightInd w:val="0"/>
        <w:ind w:left="360"/>
        <w:rPr>
          <w:ins w:id="357" w:author="Andrei Titioura" w:date="2025-01-27T13:16:00Z" w16du:dateUtc="2025-01-27T18:16:00Z"/>
          <w:rFonts w:asciiTheme="minorHAnsi" w:hAnsiTheme="minorHAnsi"/>
          <w:rPrChange w:id="358" w:author="Andrei Titioura" w:date="2025-01-27T13:16:00Z" w16du:dateUtc="2025-01-27T18:16:00Z">
            <w:rPr>
              <w:ins w:id="359" w:author="Andrei Titioura" w:date="2025-01-27T13:16:00Z" w16du:dateUtc="2025-01-27T18:16:00Z"/>
            </w:rPr>
          </w:rPrChange>
        </w:rPr>
        <w:pPrChange w:id="360" w:author="Andrei Titioura" w:date="2025-01-27T13:16:00Z" w16du:dateUtc="2025-01-27T18:16:00Z">
          <w:pPr>
            <w:autoSpaceDE w:val="0"/>
            <w:autoSpaceDN w:val="0"/>
            <w:adjustRightInd w:val="0"/>
          </w:pPr>
        </w:pPrChange>
      </w:pPr>
    </w:p>
    <w:p w14:paraId="397AD85A" w14:textId="77777777" w:rsidR="00E93882" w:rsidRPr="00E93882" w:rsidRDefault="00E93882">
      <w:pPr>
        <w:pStyle w:val="Default"/>
        <w:ind w:left="360"/>
        <w:jc w:val="both"/>
        <w:rPr>
          <w:ins w:id="361" w:author="Andrei Titioura" w:date="2025-01-27T13:16:00Z" w16du:dateUtc="2025-01-27T18:16:00Z"/>
          <w:rFonts w:asciiTheme="minorHAnsi" w:hAnsiTheme="minorHAnsi" w:cs="Times New Roman"/>
          <w:rPrChange w:id="362" w:author="Andrei Titioura" w:date="2025-01-27T13:16:00Z" w16du:dateUtc="2025-01-27T18:16:00Z">
            <w:rPr>
              <w:ins w:id="363" w:author="Andrei Titioura" w:date="2025-01-27T13:16:00Z" w16du:dateUtc="2025-01-27T18:16:00Z"/>
              <w:rFonts w:ascii="Times New Roman" w:hAnsi="Times New Roman" w:cs="Times New Roman"/>
              <w:sz w:val="22"/>
              <w:szCs w:val="22"/>
            </w:rPr>
          </w:rPrChange>
        </w:rPr>
        <w:pPrChange w:id="364" w:author="Andrei Titioura" w:date="2025-01-27T13:16:00Z" w16du:dateUtc="2025-01-27T18:16:00Z">
          <w:pPr>
            <w:pStyle w:val="Default"/>
            <w:jc w:val="both"/>
          </w:pPr>
        </w:pPrChange>
      </w:pPr>
      <w:ins w:id="365" w:author="Andrei Titioura" w:date="2025-01-27T13:16:00Z">
        <w:r w:rsidRPr="22CD0150">
          <w:rPr>
            <w:rFonts w:asciiTheme="minorHAnsi" w:hAnsiTheme="minorHAnsi" w:cs="Times New Roman"/>
            <w:b/>
            <w:bCs/>
            <w:rPrChange w:id="366" w:author="Andrei Titioura" w:date="2025-01-27T13:16:00Z">
              <w:rPr>
                <w:rFonts w:ascii="Times New Roman" w:hAnsi="Times New Roman" w:cs="Times New Roman"/>
                <w:b/>
                <w:bCs/>
                <w:sz w:val="22"/>
                <w:szCs w:val="22"/>
              </w:rPr>
            </w:rPrChange>
          </w:rPr>
          <w:t xml:space="preserve">Index Term End Date: </w:t>
        </w:r>
        <w:r w:rsidRPr="22CD0150">
          <w:rPr>
            <w:rFonts w:asciiTheme="minorHAnsi" w:hAnsiTheme="minorHAnsi" w:cs="Times New Roman"/>
            <w:rPrChange w:id="367" w:author="Andrei Titioura" w:date="2025-01-27T13:16:00Z">
              <w:rPr>
                <w:rFonts w:ascii="Times New Roman" w:hAnsi="Times New Roman" w:cs="Times New Roman"/>
                <w:sz w:val="22"/>
                <w:szCs w:val="22"/>
              </w:rPr>
            </w:rPrChange>
          </w:rPr>
          <w:t xml:space="preserve">The Index Term End Date is shown on the Index Account Schedule for each Index Account to which funds are allocated. An Index Term End Date is the last day of an Index Term Period. The Index Term End Date coincides with the next Index Term Start Date. </w:t>
        </w:r>
      </w:ins>
    </w:p>
    <w:p w14:paraId="38CAD701" w14:textId="77777777" w:rsidR="00E93882" w:rsidRPr="00E93882" w:rsidRDefault="00E93882">
      <w:pPr>
        <w:pStyle w:val="Default"/>
        <w:ind w:left="360"/>
        <w:jc w:val="both"/>
        <w:rPr>
          <w:ins w:id="368" w:author="Andrei Titioura" w:date="2025-01-27T13:16:00Z" w16du:dateUtc="2025-01-27T18:16:00Z"/>
          <w:rFonts w:asciiTheme="minorHAnsi" w:hAnsiTheme="minorHAnsi" w:cs="Times New Roman"/>
          <w:rPrChange w:id="369" w:author="Andrei Titioura" w:date="2025-01-27T13:16:00Z" w16du:dateUtc="2025-01-27T18:16:00Z">
            <w:rPr>
              <w:ins w:id="370" w:author="Andrei Titioura" w:date="2025-01-27T13:16:00Z" w16du:dateUtc="2025-01-27T18:16:00Z"/>
              <w:rFonts w:ascii="Times New Roman" w:hAnsi="Times New Roman" w:cs="Times New Roman"/>
              <w:sz w:val="22"/>
              <w:szCs w:val="22"/>
            </w:rPr>
          </w:rPrChange>
        </w:rPr>
        <w:pPrChange w:id="371" w:author="Andrei Titioura" w:date="2025-01-27T13:16:00Z" w16du:dateUtc="2025-01-27T18:16:00Z">
          <w:pPr>
            <w:pStyle w:val="Default"/>
            <w:jc w:val="both"/>
          </w:pPr>
        </w:pPrChange>
      </w:pPr>
    </w:p>
    <w:p w14:paraId="58A700D4" w14:textId="77777777" w:rsidR="00E93882" w:rsidRPr="00E93882" w:rsidRDefault="00E93882">
      <w:pPr>
        <w:pStyle w:val="Default"/>
        <w:ind w:left="360"/>
        <w:jc w:val="both"/>
        <w:rPr>
          <w:ins w:id="372" w:author="Andrei Titioura" w:date="2025-01-27T13:16:00Z" w16du:dateUtc="2025-01-27T18:16:00Z"/>
          <w:rFonts w:asciiTheme="minorHAnsi" w:hAnsiTheme="minorHAnsi" w:cs="Times New Roman"/>
          <w:rPrChange w:id="373" w:author="Andrei Titioura" w:date="2025-01-27T13:16:00Z" w16du:dateUtc="2025-01-27T18:16:00Z">
            <w:rPr>
              <w:ins w:id="374" w:author="Andrei Titioura" w:date="2025-01-27T13:16:00Z" w16du:dateUtc="2025-01-27T18:16:00Z"/>
              <w:rFonts w:ascii="Times New Roman" w:hAnsi="Times New Roman" w:cs="Times New Roman"/>
              <w:sz w:val="22"/>
              <w:szCs w:val="22"/>
            </w:rPr>
          </w:rPrChange>
        </w:rPr>
        <w:pPrChange w:id="375" w:author="Andrei Titioura" w:date="2025-01-27T13:16:00Z" w16du:dateUtc="2025-01-27T18:16:00Z">
          <w:pPr>
            <w:pStyle w:val="Default"/>
            <w:jc w:val="both"/>
          </w:pPr>
        </w:pPrChange>
      </w:pPr>
      <w:ins w:id="376" w:author="Andrei Titioura" w:date="2025-01-27T13:16:00Z" w16du:dateUtc="2025-01-27T18:16:00Z">
        <w:r w:rsidRPr="00E93882">
          <w:rPr>
            <w:rFonts w:asciiTheme="minorHAnsi" w:hAnsiTheme="minorHAnsi" w:cs="Times New Roman"/>
            <w:b/>
            <w:bCs/>
            <w:rPrChange w:id="377" w:author="Andrei Titioura" w:date="2025-01-27T13:16:00Z" w16du:dateUtc="2025-01-27T18:16:00Z">
              <w:rPr>
                <w:rFonts w:ascii="Times New Roman" w:hAnsi="Times New Roman" w:cs="Times New Roman"/>
                <w:b/>
                <w:bCs/>
                <w:sz w:val="22"/>
                <w:szCs w:val="22"/>
              </w:rPr>
            </w:rPrChange>
          </w:rPr>
          <w:t xml:space="preserve">Index Term Start Date: </w:t>
        </w:r>
        <w:r w:rsidRPr="00E93882">
          <w:rPr>
            <w:rFonts w:asciiTheme="minorHAnsi" w:hAnsiTheme="minorHAnsi" w:cs="Times New Roman"/>
            <w:rPrChange w:id="378" w:author="Andrei Titioura" w:date="2025-01-27T13:16:00Z" w16du:dateUtc="2025-01-27T18:16:00Z">
              <w:rPr>
                <w:rFonts w:ascii="Times New Roman" w:hAnsi="Times New Roman" w:cs="Times New Roman"/>
                <w:sz w:val="22"/>
                <w:szCs w:val="22"/>
              </w:rPr>
            </w:rPrChange>
          </w:rPr>
          <w:t xml:space="preserve">The Index Term Start Date is the first date of the Index Term Period. </w:t>
        </w:r>
      </w:ins>
    </w:p>
    <w:p w14:paraId="19D79916" w14:textId="77777777" w:rsidR="00E93882" w:rsidRPr="00E93882" w:rsidRDefault="00E93882">
      <w:pPr>
        <w:pStyle w:val="Default"/>
        <w:ind w:left="360"/>
        <w:rPr>
          <w:ins w:id="379" w:author="Andrei Titioura" w:date="2025-01-27T13:16:00Z" w16du:dateUtc="2025-01-27T18:16:00Z"/>
          <w:rFonts w:asciiTheme="minorHAnsi" w:eastAsia="Times New Roman" w:hAnsiTheme="minorHAnsi" w:cs="Times New Roman"/>
          <w:rPrChange w:id="380" w:author="Andrei Titioura" w:date="2025-01-27T13:16:00Z" w16du:dateUtc="2025-01-27T18:16:00Z">
            <w:rPr>
              <w:ins w:id="381" w:author="Andrei Titioura" w:date="2025-01-27T13:16:00Z" w16du:dateUtc="2025-01-27T18:16:00Z"/>
              <w:rFonts w:ascii="Times New Roman" w:eastAsia="Times New Roman" w:hAnsi="Times New Roman" w:cs="Times New Roman"/>
            </w:rPr>
          </w:rPrChange>
        </w:rPr>
        <w:pPrChange w:id="382" w:author="Andrei Titioura" w:date="2025-01-27T13:16:00Z" w16du:dateUtc="2025-01-27T18:16:00Z">
          <w:pPr>
            <w:pStyle w:val="Default"/>
          </w:pPr>
        </w:pPrChange>
      </w:pPr>
    </w:p>
    <w:p w14:paraId="7F18B32F" w14:textId="77777777" w:rsidR="00E93882" w:rsidRPr="00E93882" w:rsidRDefault="00E93882">
      <w:pPr>
        <w:ind w:left="360"/>
        <w:jc w:val="both"/>
        <w:rPr>
          <w:ins w:id="383" w:author="Andrei Titioura" w:date="2025-01-27T13:16:00Z" w16du:dateUtc="2025-01-27T18:16:00Z"/>
          <w:rFonts w:asciiTheme="minorHAnsi" w:hAnsiTheme="minorHAnsi"/>
          <w:rPrChange w:id="384" w:author="Andrei Titioura" w:date="2025-01-27T13:16:00Z" w16du:dateUtc="2025-01-27T18:16:00Z">
            <w:rPr>
              <w:ins w:id="385" w:author="Andrei Titioura" w:date="2025-01-27T13:16:00Z" w16du:dateUtc="2025-01-27T18:16:00Z"/>
            </w:rPr>
          </w:rPrChange>
        </w:rPr>
        <w:pPrChange w:id="386" w:author="Andrei Titioura" w:date="2025-01-27T13:16:00Z" w16du:dateUtc="2025-01-27T18:16:00Z">
          <w:pPr>
            <w:jc w:val="both"/>
          </w:pPr>
        </w:pPrChange>
      </w:pPr>
      <w:ins w:id="387" w:author="Andrei Titioura" w:date="2025-01-27T13:16:00Z" w16du:dateUtc="2025-01-27T18:16:00Z">
        <w:r w:rsidRPr="00E93882">
          <w:rPr>
            <w:rFonts w:asciiTheme="minorHAnsi" w:hAnsiTheme="minorHAnsi"/>
            <w:b/>
            <w:bCs/>
            <w:rPrChange w:id="388" w:author="Andrei Titioura" w:date="2025-01-27T13:16:00Z" w16du:dateUtc="2025-01-27T18:16:00Z">
              <w:rPr>
                <w:b/>
                <w:bCs/>
              </w:rPr>
            </w:rPrChange>
          </w:rPr>
          <w:t xml:space="preserve">Interest Earnings: </w:t>
        </w:r>
        <w:r w:rsidRPr="00E93882">
          <w:rPr>
            <w:rFonts w:asciiTheme="minorHAnsi" w:hAnsiTheme="minorHAnsi"/>
            <w:rPrChange w:id="389" w:author="Andrei Titioura" w:date="2025-01-27T13:16:00Z" w16du:dateUtc="2025-01-27T18:16:00Z">
              <w:rPr/>
            </w:rPrChange>
          </w:rPr>
          <w:t>Interest Earnings will be calculated for an Index Account based on the provisions of the applicable Indexed Interest Option. For the Fixed Interest Account, Interest Earnings are described in the Contract Values and Allocation Options provision and will never be less than the Guaranteed Minimum Guaranteed Interest Rate.</w:t>
        </w:r>
      </w:ins>
    </w:p>
    <w:p w14:paraId="719F1C3D" w14:textId="77777777" w:rsidR="00E93882" w:rsidRPr="00930C83" w:rsidRDefault="00E93882" w:rsidP="00E93882">
      <w:pPr>
        <w:autoSpaceDE w:val="0"/>
        <w:autoSpaceDN w:val="0"/>
        <w:adjustRightInd w:val="0"/>
        <w:rPr>
          <w:ins w:id="390" w:author="Andrei Titioura" w:date="2025-01-27T13:16:00Z" w16du:dateUtc="2025-01-27T18:16:00Z"/>
        </w:rPr>
      </w:pPr>
    </w:p>
    <w:p w14:paraId="120037B9" w14:textId="77777777" w:rsidR="007D66FB" w:rsidRPr="00273405" w:rsidRDefault="007D66FB" w:rsidP="00B51D3B">
      <w:pPr>
        <w:pStyle w:val="paragraph"/>
        <w:spacing w:before="0" w:beforeAutospacing="0" w:after="0" w:afterAutospacing="0"/>
        <w:ind w:left="360"/>
        <w:textAlignment w:val="baseline"/>
        <w:rPr>
          <w:rFonts w:asciiTheme="minorHAnsi" w:hAnsiTheme="minorHAnsi" w:cs="Segoe UI"/>
        </w:rPr>
      </w:pPr>
    </w:p>
    <w:p w14:paraId="6CF3EBDF" w14:textId="77777777" w:rsidR="002A266C" w:rsidRPr="00273405" w:rsidRDefault="002A266C" w:rsidP="00B51D3B">
      <w:pPr>
        <w:pStyle w:val="paragraph"/>
        <w:spacing w:before="0" w:beforeAutospacing="0" w:after="0" w:afterAutospacing="0"/>
        <w:ind w:left="360"/>
        <w:textAlignment w:val="baseline"/>
        <w:rPr>
          <w:rFonts w:asciiTheme="minorHAnsi" w:hAnsiTheme="minorHAnsi" w:cs="Segoe UI"/>
        </w:rPr>
      </w:pPr>
      <w:r w:rsidRPr="00273405">
        <w:rPr>
          <w:rStyle w:val="eop"/>
          <w:rFonts w:asciiTheme="minorHAnsi" w:eastAsiaTheme="majorEastAsia" w:hAnsiTheme="minorHAnsi"/>
        </w:rPr>
        <w:t> </w:t>
      </w:r>
    </w:p>
    <w:p w14:paraId="64ACAE57" w14:textId="77777777" w:rsidR="002A266C" w:rsidRPr="00273405" w:rsidRDefault="002A266C" w:rsidP="22CD0150">
      <w:pPr>
        <w:pStyle w:val="paragraph"/>
        <w:spacing w:before="0" w:beforeAutospacing="0" w:after="0" w:afterAutospacing="0"/>
        <w:ind w:left="360"/>
        <w:jc w:val="both"/>
        <w:textAlignment w:val="baseline"/>
        <w:rPr>
          <w:rStyle w:val="eop"/>
          <w:rFonts w:asciiTheme="minorHAnsi" w:eastAsiaTheme="majorEastAsia" w:hAnsiTheme="minorHAnsi"/>
        </w:rPr>
      </w:pPr>
      <w:r w:rsidRPr="22CD0150">
        <w:rPr>
          <w:rStyle w:val="normaltextrun"/>
          <w:rFonts w:asciiTheme="minorHAnsi" w:eastAsiaTheme="majorEastAsia" w:hAnsiTheme="minorHAnsi"/>
          <w:b/>
          <w:bCs/>
        </w:rPr>
        <w:t xml:space="preserve">Initial Interest Rate Guarantee Period: </w:t>
      </w:r>
      <w:r w:rsidRPr="22CD0150">
        <w:rPr>
          <w:rStyle w:val="normaltextrun"/>
          <w:rFonts w:asciiTheme="minorHAnsi" w:eastAsiaTheme="majorEastAsia" w:hAnsiTheme="minorHAnsi"/>
        </w:rPr>
        <w:t>The period during which the initial declared interest rate shown on the Contract Schedule is guaranteed not to change.</w:t>
      </w:r>
      <w:r w:rsidRPr="22CD0150">
        <w:rPr>
          <w:rStyle w:val="eop"/>
          <w:rFonts w:asciiTheme="minorHAnsi" w:eastAsiaTheme="majorEastAsia" w:hAnsiTheme="minorHAnsi"/>
        </w:rPr>
        <w:t> </w:t>
      </w:r>
    </w:p>
    <w:p w14:paraId="0380FAF9" w14:textId="77777777" w:rsidR="00E90A17" w:rsidRPr="00273405" w:rsidRDefault="00E90A17" w:rsidP="00B51D3B">
      <w:pPr>
        <w:pStyle w:val="paragraph"/>
        <w:spacing w:before="0" w:beforeAutospacing="0" w:after="0" w:afterAutospacing="0"/>
        <w:ind w:left="360"/>
        <w:jc w:val="both"/>
        <w:textAlignment w:val="baseline"/>
        <w:rPr>
          <w:rStyle w:val="eop"/>
          <w:rFonts w:asciiTheme="minorHAnsi" w:eastAsiaTheme="majorEastAsia" w:hAnsiTheme="minorHAnsi"/>
        </w:rPr>
      </w:pPr>
    </w:p>
    <w:p w14:paraId="602D7342" w14:textId="4AE1BF94" w:rsidR="007F4376" w:rsidRPr="00273405" w:rsidRDefault="00E90A17" w:rsidP="00273405">
      <w:pPr>
        <w:pStyle w:val="paragraph"/>
        <w:spacing w:before="0" w:beforeAutospacing="0" w:after="0" w:afterAutospacing="0"/>
        <w:ind w:left="360"/>
        <w:jc w:val="both"/>
        <w:textAlignment w:val="baseline"/>
        <w:rPr>
          <w:rFonts w:asciiTheme="minorHAnsi" w:eastAsiaTheme="majorEastAsia" w:hAnsiTheme="minorHAnsi"/>
        </w:rPr>
      </w:pPr>
      <w:r w:rsidRPr="00273405">
        <w:rPr>
          <w:rFonts w:asciiTheme="minorHAnsi" w:hAnsiTheme="minorHAnsi"/>
          <w:b/>
          <w:bCs/>
        </w:rPr>
        <w:lastRenderedPageBreak/>
        <w:t>Interest-Only Withdrawal Availability Date</w:t>
      </w:r>
      <w:r w:rsidRPr="00273405">
        <w:rPr>
          <w:rFonts w:asciiTheme="minorHAnsi" w:hAnsiTheme="minorHAnsi"/>
        </w:rPr>
        <w:t>: the first anniversary of the contract.</w:t>
      </w:r>
    </w:p>
    <w:p w14:paraId="1E7A8E31" w14:textId="72F00945" w:rsidR="007F4376" w:rsidRPr="00273405" w:rsidRDefault="007F4376" w:rsidP="22CD0150">
      <w:pPr>
        <w:pStyle w:val="paragraph"/>
        <w:ind w:left="360"/>
        <w:jc w:val="both"/>
        <w:rPr>
          <w:rFonts w:asciiTheme="minorHAnsi" w:hAnsiTheme="minorHAnsi" w:cs="Segoe UI"/>
        </w:rPr>
      </w:pPr>
      <w:r w:rsidRPr="22CD0150">
        <w:rPr>
          <w:rFonts w:asciiTheme="minorHAnsi" w:hAnsiTheme="minorHAnsi" w:cs="Segoe UI"/>
          <w:b/>
          <w:bCs/>
        </w:rPr>
        <w:t>Joint Annuitant</w:t>
      </w:r>
      <w:r w:rsidRPr="22CD0150">
        <w:rPr>
          <w:rFonts w:asciiTheme="minorHAnsi" w:hAnsiTheme="minorHAnsi" w:cs="Segoe UI"/>
        </w:rPr>
        <w:t>: A natural person other than the Annuitant upon whose continuation of life is used to determine any Annuity Payments involving life contingencies. A Joint Annuitant can be selected only if one of the joint life Settlement Options is selected.  </w:t>
      </w:r>
    </w:p>
    <w:p w14:paraId="4689AD08" w14:textId="0A7628D6" w:rsidR="007F4376" w:rsidRPr="00273405" w:rsidRDefault="007F4376" w:rsidP="22CD0150">
      <w:pPr>
        <w:pStyle w:val="paragraph"/>
        <w:ind w:left="360"/>
        <w:jc w:val="both"/>
        <w:rPr>
          <w:rFonts w:asciiTheme="minorHAnsi" w:hAnsiTheme="minorHAnsi" w:cs="Segoe UI"/>
        </w:rPr>
      </w:pPr>
      <w:r w:rsidRPr="22CD0150">
        <w:rPr>
          <w:rFonts w:asciiTheme="minorHAnsi" w:hAnsiTheme="minorHAnsi" w:cs="Segoe UI"/>
          <w:b/>
          <w:bCs/>
        </w:rPr>
        <w:t>Joint Owner</w:t>
      </w:r>
      <w:r w:rsidRPr="22CD0150">
        <w:rPr>
          <w:rFonts w:asciiTheme="minorHAnsi" w:hAnsiTheme="minorHAnsi" w:cs="Segoe UI"/>
        </w:rPr>
        <w:t>: Any person named as Joint Owner on the Application and listed on the Contract Schedule, unless subsequently changed. The Joint Owner, if any, possesses an undivided interest in this Contract in conjunction with the Owner. All references within this Contract to Owner will also apply to the Joint Owner. This Contract cannot have Joint Owners if it is issued in connection with a Qualified Contract. </w:t>
      </w:r>
    </w:p>
    <w:p w14:paraId="10B31576" w14:textId="4E05E895" w:rsidR="002A0A0D" w:rsidRPr="00273405" w:rsidRDefault="007F4376" w:rsidP="22CD0150">
      <w:pPr>
        <w:pStyle w:val="paragraph"/>
        <w:ind w:left="360"/>
        <w:jc w:val="both"/>
        <w:rPr>
          <w:rFonts w:asciiTheme="minorHAnsi" w:hAnsiTheme="minorHAnsi" w:cs="Segoe UI"/>
        </w:rPr>
      </w:pPr>
      <w:r w:rsidRPr="22CD0150">
        <w:rPr>
          <w:rFonts w:asciiTheme="minorHAnsi" w:hAnsiTheme="minorHAnsi" w:cs="Segoe UI"/>
          <w:b/>
          <w:bCs/>
        </w:rPr>
        <w:t>Maturity Date</w:t>
      </w:r>
      <w:r w:rsidRPr="22CD0150">
        <w:rPr>
          <w:rFonts w:asciiTheme="minorHAnsi" w:hAnsiTheme="minorHAnsi" w:cs="Segoe UI"/>
        </w:rPr>
        <w:t xml:space="preserve">: The date is based on the Owner’s date of birth or, in the case of Joint Owners, the older Owner’s date of birth. If the Contract is owned by a non-natural person, the date is based on the Annuitant’s date of birth.  If the Contract is owned by a non-natural person and has Joint Annuitants, the Maturity Date is based on the older Annuitant’s date of birth. The Maturity Date is the date upon which Annuity Payments must </w:t>
      </w:r>
      <w:proofErr w:type="gramStart"/>
      <w:r w:rsidRPr="22CD0150">
        <w:rPr>
          <w:rFonts w:asciiTheme="minorHAnsi" w:hAnsiTheme="minorHAnsi" w:cs="Segoe UI"/>
        </w:rPr>
        <w:t>begin</w:t>
      </w:r>
      <w:proofErr w:type="gramEnd"/>
      <w:r w:rsidRPr="22CD0150">
        <w:rPr>
          <w:rFonts w:asciiTheme="minorHAnsi" w:hAnsiTheme="minorHAnsi" w:cs="Segoe UI"/>
        </w:rPr>
        <w:t xml:space="preserve"> or the Contract must be surrendered. </w:t>
      </w:r>
      <w:r w:rsidR="00237DE5" w:rsidRPr="22CD0150">
        <w:rPr>
          <w:rFonts w:asciiTheme="minorHAnsi" w:hAnsiTheme="minorHAnsi" w:cs="Segoe UI"/>
        </w:rPr>
        <w:t xml:space="preserve"> The maturity date is </w:t>
      </w:r>
      <w:r w:rsidR="00074B73" w:rsidRPr="22CD0150">
        <w:rPr>
          <w:rFonts w:asciiTheme="minorHAnsi" w:hAnsiTheme="minorHAnsi" w:cs="Segoe UI"/>
        </w:rPr>
        <w:t>a contract anniversary after 100</w:t>
      </w:r>
      <w:r w:rsidR="00074B73" w:rsidRPr="22CD0150">
        <w:rPr>
          <w:rFonts w:asciiTheme="minorHAnsi" w:hAnsiTheme="minorHAnsi" w:cs="Segoe UI"/>
          <w:vertAlign w:val="superscript"/>
        </w:rPr>
        <w:t>th</w:t>
      </w:r>
      <w:r w:rsidR="00074B73" w:rsidRPr="22CD0150">
        <w:rPr>
          <w:rFonts w:asciiTheme="minorHAnsi" w:hAnsiTheme="minorHAnsi" w:cs="Segoe UI"/>
        </w:rPr>
        <w:t xml:space="preserve"> birthday in which the annuity payments begin automatically. The date can be changed if we agree.</w:t>
      </w:r>
    </w:p>
    <w:p w14:paraId="2838D9F2" w14:textId="77777777" w:rsidR="002A266C" w:rsidRDefault="002A266C" w:rsidP="00B51D3B">
      <w:pPr>
        <w:pStyle w:val="paragraph"/>
        <w:spacing w:before="0" w:beforeAutospacing="0" w:after="0" w:afterAutospacing="0"/>
        <w:ind w:left="360"/>
        <w:jc w:val="both"/>
        <w:textAlignment w:val="baseline"/>
        <w:rPr>
          <w:ins w:id="391" w:author="Andrei Titioura" w:date="2025-01-27T13:18:00Z" w16du:dateUtc="2025-01-27T18:18:00Z"/>
          <w:rStyle w:val="eop"/>
          <w:rFonts w:asciiTheme="minorHAnsi" w:eastAsiaTheme="majorEastAsia" w:hAnsiTheme="minorHAnsi"/>
        </w:rPr>
      </w:pPr>
      <w:r w:rsidRPr="00273405">
        <w:rPr>
          <w:rStyle w:val="normaltextrun"/>
          <w:rFonts w:asciiTheme="minorHAnsi" w:eastAsiaTheme="majorEastAsia" w:hAnsiTheme="minorHAnsi"/>
          <w:b/>
          <w:bCs/>
        </w:rPr>
        <w:t xml:space="preserve">Owner: </w:t>
      </w:r>
      <w:r w:rsidRPr="00273405">
        <w:rPr>
          <w:rStyle w:val="normaltextrun"/>
          <w:rFonts w:asciiTheme="minorHAnsi" w:eastAsiaTheme="majorEastAsia" w:hAnsiTheme="minorHAnsi"/>
        </w:rPr>
        <w:t>The person or entity named in the Contract who is entitled to exercise all rights and privileges of ownership under the Contract. </w:t>
      </w:r>
      <w:r w:rsidRPr="00273405">
        <w:rPr>
          <w:rStyle w:val="eop"/>
          <w:rFonts w:asciiTheme="minorHAnsi" w:eastAsiaTheme="majorEastAsia" w:hAnsiTheme="minorHAnsi"/>
        </w:rPr>
        <w:t> </w:t>
      </w:r>
    </w:p>
    <w:p w14:paraId="5F466DC2" w14:textId="77777777" w:rsidR="00902E84" w:rsidRDefault="00902E84" w:rsidP="00B51D3B">
      <w:pPr>
        <w:pStyle w:val="paragraph"/>
        <w:spacing w:before="0" w:beforeAutospacing="0" w:after="0" w:afterAutospacing="0"/>
        <w:ind w:left="360"/>
        <w:jc w:val="both"/>
        <w:textAlignment w:val="baseline"/>
        <w:rPr>
          <w:ins w:id="392" w:author="Andrei Titioura" w:date="2025-01-27T13:18:00Z" w16du:dateUtc="2025-01-27T18:18:00Z"/>
          <w:rFonts w:asciiTheme="minorHAnsi" w:hAnsiTheme="minorHAnsi" w:cs="Segoe UI"/>
        </w:rPr>
      </w:pPr>
    </w:p>
    <w:p w14:paraId="685C8FBC" w14:textId="77777777" w:rsidR="00902E84" w:rsidRPr="00902E84" w:rsidRDefault="00902E84">
      <w:pPr>
        <w:ind w:left="360"/>
        <w:jc w:val="both"/>
        <w:rPr>
          <w:ins w:id="393" w:author="Andrei Titioura" w:date="2025-01-27T13:18:00Z" w16du:dateUtc="2025-01-27T18:18:00Z"/>
          <w:rFonts w:asciiTheme="minorHAnsi" w:hAnsiTheme="minorHAnsi"/>
          <w:rPrChange w:id="394" w:author="Andrei Titioura" w:date="2025-01-27T13:18:00Z" w16du:dateUtc="2025-01-27T18:18:00Z">
            <w:rPr>
              <w:ins w:id="395" w:author="Andrei Titioura" w:date="2025-01-27T13:18:00Z" w16du:dateUtc="2025-01-27T18:18:00Z"/>
            </w:rPr>
          </w:rPrChange>
        </w:rPr>
        <w:pPrChange w:id="396" w:author="Andrei Titioura" w:date="2025-01-27T13:18:00Z" w16du:dateUtc="2025-01-27T18:18:00Z">
          <w:pPr>
            <w:jc w:val="both"/>
          </w:pPr>
        </w:pPrChange>
      </w:pPr>
      <w:ins w:id="397" w:author="Andrei Titioura" w:date="2025-01-27T13:18:00Z">
        <w:r w:rsidRPr="22CD0150">
          <w:rPr>
            <w:rFonts w:asciiTheme="minorHAnsi" w:hAnsiTheme="minorHAnsi"/>
            <w:b/>
            <w:bCs/>
            <w:rPrChange w:id="398" w:author="Andrei Titioura" w:date="2025-01-27T13:18:00Z">
              <w:rPr>
                <w:b/>
                <w:bCs/>
              </w:rPr>
            </w:rPrChange>
          </w:rPr>
          <w:t>Participation Rate:</w:t>
        </w:r>
        <w:r w:rsidRPr="22CD0150">
          <w:rPr>
            <w:rFonts w:asciiTheme="minorHAnsi" w:hAnsiTheme="minorHAnsi"/>
            <w:rPrChange w:id="399" w:author="Andrei Titioura" w:date="2025-01-27T13:18:00Z">
              <w:rPr/>
            </w:rPrChange>
          </w:rPr>
          <w:t xml:space="preserve"> The percentage of an Index Rate used to determine the Index Credited Amount. The Minimum Participation Rate, if any, is shown on the Contract Schedule, where applicable.</w:t>
        </w:r>
      </w:ins>
    </w:p>
    <w:p w14:paraId="13F94859" w14:textId="77777777" w:rsidR="00902E84" w:rsidRPr="00273405" w:rsidRDefault="00902E84" w:rsidP="00B51D3B">
      <w:pPr>
        <w:pStyle w:val="paragraph"/>
        <w:spacing w:before="0" w:beforeAutospacing="0" w:after="0" w:afterAutospacing="0"/>
        <w:ind w:left="360"/>
        <w:jc w:val="both"/>
        <w:textAlignment w:val="baseline"/>
        <w:rPr>
          <w:rFonts w:asciiTheme="minorHAnsi" w:hAnsiTheme="minorHAnsi" w:cs="Segoe UI"/>
        </w:rPr>
      </w:pPr>
    </w:p>
    <w:p w14:paraId="280DE485" w14:textId="77777777" w:rsidR="002A266C" w:rsidRPr="00273405" w:rsidRDefault="002A266C" w:rsidP="00B51D3B">
      <w:pPr>
        <w:pStyle w:val="paragraph"/>
        <w:spacing w:before="0" w:beforeAutospacing="0" w:after="0" w:afterAutospacing="0"/>
        <w:ind w:left="360"/>
        <w:jc w:val="both"/>
        <w:textAlignment w:val="baseline"/>
        <w:rPr>
          <w:rFonts w:asciiTheme="minorHAnsi" w:hAnsiTheme="minorHAnsi" w:cs="Segoe UI"/>
        </w:rPr>
      </w:pPr>
      <w:del w:id="400" w:author="Andrei Titioura" w:date="2025-01-27T13:54:00Z" w16du:dateUtc="2025-01-27T18:54:00Z">
        <w:r w:rsidRPr="00273405" w:rsidDel="003C1B33">
          <w:rPr>
            <w:rStyle w:val="eop"/>
            <w:rFonts w:asciiTheme="minorHAnsi" w:eastAsiaTheme="majorEastAsia" w:hAnsiTheme="minorHAnsi"/>
          </w:rPr>
          <w:delText> </w:delText>
        </w:r>
      </w:del>
    </w:p>
    <w:p w14:paraId="3804805C" w14:textId="77777777" w:rsidR="002A266C" w:rsidRPr="00273405" w:rsidRDefault="002A266C" w:rsidP="00B51D3B">
      <w:pPr>
        <w:pStyle w:val="paragraph"/>
        <w:spacing w:before="0" w:beforeAutospacing="0" w:after="0" w:afterAutospacing="0"/>
        <w:ind w:left="360"/>
        <w:jc w:val="both"/>
        <w:textAlignment w:val="baseline"/>
        <w:rPr>
          <w:rFonts w:asciiTheme="minorHAnsi" w:hAnsiTheme="minorHAnsi" w:cs="Segoe UI"/>
        </w:rPr>
      </w:pPr>
      <w:r w:rsidRPr="00273405">
        <w:rPr>
          <w:rStyle w:val="normaltextrun"/>
          <w:rFonts w:asciiTheme="minorHAnsi" w:eastAsiaTheme="majorEastAsia" w:hAnsiTheme="minorHAnsi"/>
          <w:b/>
          <w:bCs/>
        </w:rPr>
        <w:t xml:space="preserve">Payee: </w:t>
      </w:r>
      <w:r w:rsidRPr="00273405">
        <w:rPr>
          <w:rStyle w:val="normaltextrun"/>
          <w:rFonts w:asciiTheme="minorHAnsi" w:eastAsiaTheme="majorEastAsia" w:hAnsiTheme="minorHAnsi"/>
        </w:rPr>
        <w:t>The person receiving Annuity Payments under this Contract.</w:t>
      </w:r>
      <w:r w:rsidRPr="00273405">
        <w:rPr>
          <w:rStyle w:val="eop"/>
          <w:rFonts w:asciiTheme="minorHAnsi" w:eastAsiaTheme="majorEastAsia" w:hAnsiTheme="minorHAnsi"/>
        </w:rPr>
        <w:t> </w:t>
      </w:r>
    </w:p>
    <w:p w14:paraId="1FBD0C2F" w14:textId="77777777" w:rsidR="002A266C" w:rsidRPr="00273405" w:rsidRDefault="002A266C" w:rsidP="00B51D3B">
      <w:pPr>
        <w:pStyle w:val="paragraph"/>
        <w:spacing w:before="0" w:beforeAutospacing="0" w:after="0" w:afterAutospacing="0"/>
        <w:ind w:left="360"/>
        <w:jc w:val="both"/>
        <w:textAlignment w:val="baseline"/>
        <w:rPr>
          <w:rFonts w:asciiTheme="minorHAnsi" w:hAnsiTheme="minorHAnsi" w:cs="Segoe UI"/>
        </w:rPr>
      </w:pPr>
      <w:r w:rsidRPr="00273405">
        <w:rPr>
          <w:rStyle w:val="eop"/>
          <w:rFonts w:asciiTheme="minorHAnsi" w:eastAsiaTheme="majorEastAsia" w:hAnsiTheme="minorHAnsi"/>
        </w:rPr>
        <w:t> </w:t>
      </w:r>
    </w:p>
    <w:p w14:paraId="32893AD8" w14:textId="77777777" w:rsidR="002A266C" w:rsidRPr="0078446F" w:rsidRDefault="002A266C" w:rsidP="22CD0150">
      <w:pPr>
        <w:pStyle w:val="paragraph"/>
        <w:spacing w:before="0" w:beforeAutospacing="0" w:after="0" w:afterAutospacing="0"/>
        <w:ind w:left="360"/>
        <w:jc w:val="both"/>
        <w:textAlignment w:val="baseline"/>
        <w:rPr>
          <w:rFonts w:asciiTheme="minorHAnsi" w:hAnsiTheme="minorHAnsi" w:cs="Segoe UI"/>
        </w:rPr>
      </w:pPr>
      <w:r w:rsidRPr="22CD0150">
        <w:rPr>
          <w:rStyle w:val="normaltextrun"/>
          <w:rFonts w:asciiTheme="minorHAnsi" w:eastAsiaTheme="majorEastAsia" w:hAnsiTheme="minorHAnsi"/>
          <w:b/>
          <w:bCs/>
        </w:rPr>
        <w:t xml:space="preserve">Qualified Contract: </w:t>
      </w:r>
      <w:r w:rsidRPr="22CD0150">
        <w:rPr>
          <w:rStyle w:val="normaltextrun"/>
          <w:rFonts w:asciiTheme="minorHAnsi" w:eastAsiaTheme="majorEastAsia" w:hAnsiTheme="minorHAnsi"/>
        </w:rPr>
        <w:t xml:space="preserve">A Contract that qualifies under the Internal Revenue Code as an individual retirement annuity (“IRA”) or a contract purchased with funds from a retirement plan that meets the requirements of Internal Revenue Code sections 401(a), 403(a), 403(b), or certain deferred compensation plans under section 457. If this Contract is a Qualified Contract, </w:t>
      </w:r>
      <w:proofErr w:type="gramStart"/>
      <w:r w:rsidRPr="22CD0150">
        <w:rPr>
          <w:rStyle w:val="normaltextrun"/>
          <w:rFonts w:asciiTheme="minorHAnsi" w:eastAsiaTheme="majorEastAsia" w:hAnsiTheme="minorHAnsi"/>
        </w:rPr>
        <w:t>We</w:t>
      </w:r>
      <w:proofErr w:type="gramEnd"/>
      <w:r w:rsidRPr="22CD0150">
        <w:rPr>
          <w:rStyle w:val="normaltextrun"/>
          <w:rFonts w:asciiTheme="minorHAnsi" w:eastAsiaTheme="majorEastAsia" w:hAnsiTheme="minorHAnsi"/>
        </w:rPr>
        <w:t xml:space="preserve"> will attach a rider or endorsement to this Contract to establish that it is a Qualified Contract. In addition, if this Contract is a Qualified Contract, certain provisions required by the Internal Revenue Code, the Employee Retirement Income Security Act of 1974, as amended (“ERISA”), and/or other applicable law may limit the Owner’s rights under this Contract.</w:t>
      </w:r>
      <w:r w:rsidRPr="22CD0150">
        <w:rPr>
          <w:rStyle w:val="eop"/>
          <w:rFonts w:asciiTheme="minorHAnsi" w:eastAsiaTheme="majorEastAsia" w:hAnsiTheme="minorHAnsi"/>
        </w:rPr>
        <w:t> </w:t>
      </w:r>
    </w:p>
    <w:p w14:paraId="55A34D27"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4A9A9D24" w14:textId="304AA6CF" w:rsidR="00894406" w:rsidRPr="0078446F" w:rsidRDefault="00894406" w:rsidP="22CD0150">
      <w:pPr>
        <w:pStyle w:val="paragraph"/>
        <w:spacing w:before="0" w:beforeAutospacing="0" w:after="0" w:afterAutospacing="0"/>
        <w:ind w:left="360"/>
        <w:textAlignment w:val="baseline"/>
        <w:rPr>
          <w:rFonts w:asciiTheme="minorHAnsi" w:hAnsiTheme="minorHAnsi" w:cs="Segoe UI"/>
        </w:rPr>
      </w:pPr>
      <w:r w:rsidRPr="22CD0150">
        <w:rPr>
          <w:rStyle w:val="normaltextrun"/>
          <w:rFonts w:asciiTheme="minorHAnsi" w:eastAsiaTheme="majorEastAsia" w:hAnsiTheme="minorHAnsi"/>
          <w:b/>
          <w:bCs/>
        </w:rPr>
        <w:t xml:space="preserve">Premium Tax: </w:t>
      </w:r>
      <w:r w:rsidR="000434A7" w:rsidRPr="22CD0150">
        <w:rPr>
          <w:rStyle w:val="normaltextrun"/>
          <w:rFonts w:asciiTheme="minorHAnsi" w:eastAsiaTheme="majorEastAsia" w:hAnsiTheme="minorHAnsi"/>
        </w:rPr>
        <w:t xml:space="preserve">A tax imposed by certain states or jurisdictions when a Contract </w:t>
      </w:r>
      <w:r w:rsidR="61A56A91" w:rsidRPr="22CD0150">
        <w:rPr>
          <w:rStyle w:val="normaltextrun"/>
          <w:rFonts w:asciiTheme="minorHAnsi" w:eastAsiaTheme="majorEastAsia" w:hAnsiTheme="minorHAnsi"/>
        </w:rPr>
        <w:t xml:space="preserve">is </w:t>
      </w:r>
      <w:r w:rsidR="006D374C" w:rsidRPr="22CD0150">
        <w:rPr>
          <w:rStyle w:val="normaltextrun"/>
          <w:rFonts w:asciiTheme="minorHAnsi" w:eastAsiaTheme="majorEastAsia" w:hAnsiTheme="minorHAnsi"/>
        </w:rPr>
        <w:t xml:space="preserve">purchased, when an Annuity </w:t>
      </w:r>
      <w:r w:rsidR="006C332C" w:rsidRPr="22CD0150">
        <w:rPr>
          <w:rStyle w:val="normaltextrun"/>
          <w:rFonts w:asciiTheme="minorHAnsi" w:eastAsiaTheme="majorEastAsia" w:hAnsiTheme="minorHAnsi"/>
        </w:rPr>
        <w:t>starts,</w:t>
      </w:r>
      <w:r w:rsidR="006D374C" w:rsidRPr="22CD0150">
        <w:rPr>
          <w:rStyle w:val="normaltextrun"/>
          <w:rFonts w:asciiTheme="minorHAnsi" w:eastAsiaTheme="majorEastAsia" w:hAnsiTheme="minorHAnsi"/>
        </w:rPr>
        <w:t xml:space="preserve"> </w:t>
      </w:r>
      <w:r w:rsidR="009F23C3" w:rsidRPr="22CD0150">
        <w:rPr>
          <w:rStyle w:val="normaltextrun"/>
          <w:rFonts w:asciiTheme="minorHAnsi" w:eastAsiaTheme="majorEastAsia" w:hAnsiTheme="minorHAnsi"/>
        </w:rPr>
        <w:t>o</w:t>
      </w:r>
      <w:r w:rsidR="006D374C" w:rsidRPr="22CD0150">
        <w:rPr>
          <w:rStyle w:val="normaltextrun"/>
          <w:rFonts w:asciiTheme="minorHAnsi" w:eastAsiaTheme="majorEastAsia" w:hAnsiTheme="minorHAnsi"/>
        </w:rPr>
        <w:t>r a Contract surrendered.</w:t>
      </w:r>
      <w:r w:rsidRPr="22CD0150">
        <w:rPr>
          <w:rStyle w:val="eop"/>
          <w:rFonts w:asciiTheme="minorHAnsi" w:eastAsiaTheme="majorEastAsia" w:hAnsiTheme="minorHAnsi"/>
        </w:rPr>
        <w:t> </w:t>
      </w:r>
    </w:p>
    <w:p w14:paraId="288B37E2" w14:textId="77777777" w:rsidR="00894406" w:rsidRPr="0078446F" w:rsidRDefault="00894406" w:rsidP="00894406">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7B4AEFBE" w14:textId="7D301300" w:rsidR="002A266C" w:rsidRPr="0078446F" w:rsidRDefault="002A266C" w:rsidP="22CD0150">
      <w:pPr>
        <w:pStyle w:val="paragraph"/>
        <w:spacing w:before="0" w:beforeAutospacing="0" w:after="0" w:afterAutospacing="0"/>
        <w:ind w:left="360"/>
        <w:jc w:val="both"/>
        <w:textAlignment w:val="baseline"/>
        <w:rPr>
          <w:rFonts w:asciiTheme="minorHAnsi" w:hAnsiTheme="minorHAnsi" w:cs="Segoe UI"/>
        </w:rPr>
      </w:pPr>
      <w:r w:rsidRPr="22CD0150">
        <w:rPr>
          <w:rStyle w:val="normaltextrun"/>
          <w:rFonts w:asciiTheme="minorHAnsi" w:eastAsiaTheme="majorEastAsia" w:hAnsiTheme="minorHAnsi"/>
          <w:b/>
          <w:bCs/>
        </w:rPr>
        <w:lastRenderedPageBreak/>
        <w:t xml:space="preserve">Single Premium: </w:t>
      </w:r>
      <w:r w:rsidRPr="22CD0150">
        <w:rPr>
          <w:rStyle w:val="normaltextrun"/>
          <w:rFonts w:asciiTheme="minorHAnsi" w:eastAsiaTheme="majorEastAsia" w:hAnsiTheme="minorHAnsi"/>
        </w:rPr>
        <w:t>The payment in U.S. currency made by or on behalf of the Owner to the Company to purchase the Contract.</w:t>
      </w:r>
      <w:r w:rsidRPr="22CD0150">
        <w:rPr>
          <w:rStyle w:val="eop"/>
          <w:rFonts w:asciiTheme="minorHAnsi" w:eastAsiaTheme="majorEastAsia" w:hAnsiTheme="minorHAnsi"/>
        </w:rPr>
        <w:t> </w:t>
      </w:r>
    </w:p>
    <w:p w14:paraId="2F083C64" w14:textId="77777777" w:rsidR="00AC54E7" w:rsidRPr="0078446F" w:rsidRDefault="00AC54E7" w:rsidP="00AC54E7">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6A0190EE" w14:textId="68782DF5" w:rsidR="00AC54E7" w:rsidRPr="00453D91" w:rsidRDefault="5DEF84BD" w:rsidP="22CD0150">
      <w:pPr>
        <w:pStyle w:val="paragraph"/>
        <w:spacing w:before="0" w:beforeAutospacing="0" w:after="0" w:afterAutospacing="0"/>
        <w:ind w:left="360"/>
        <w:jc w:val="both"/>
        <w:textAlignment w:val="baseline"/>
        <w:rPr>
          <w:rStyle w:val="eop"/>
          <w:rFonts w:asciiTheme="minorHAnsi" w:eastAsiaTheme="majorEastAsia" w:hAnsiTheme="minorHAnsi"/>
        </w:rPr>
      </w:pPr>
      <w:r w:rsidRPr="22CD0150">
        <w:rPr>
          <w:rStyle w:val="normaltextrun"/>
          <w:rFonts w:asciiTheme="minorHAnsi" w:eastAsiaTheme="majorEastAsia" w:hAnsiTheme="minorHAnsi"/>
          <w:b/>
          <w:bCs/>
        </w:rPr>
        <w:t xml:space="preserve">Minimum Guaranteed Cash Surrender Value (MGCSV): </w:t>
      </w:r>
      <w:r w:rsidRPr="22CD0150">
        <w:rPr>
          <w:rStyle w:val="normaltextrun"/>
          <w:rFonts w:asciiTheme="minorHAnsi" w:eastAsiaTheme="majorEastAsia" w:hAnsiTheme="minorHAnsi"/>
        </w:rPr>
        <w:t>The minimum guaranteed cash surrender value is defined as 87.5% of initial premium reduced by withdrawals and grown at the guaranteed minimum interest rates.</w:t>
      </w:r>
      <w:r w:rsidRPr="22CD0150">
        <w:rPr>
          <w:rStyle w:val="eop"/>
          <w:rFonts w:asciiTheme="minorHAnsi" w:eastAsiaTheme="majorEastAsia" w:hAnsiTheme="minorHAnsi"/>
        </w:rPr>
        <w:t> </w:t>
      </w:r>
    </w:p>
    <w:p w14:paraId="64CC80FC" w14:textId="7BE02781" w:rsidR="5DEF84BD" w:rsidRDefault="5DEF84BD" w:rsidP="5DEF84BD">
      <w:pPr>
        <w:pStyle w:val="paragraph"/>
        <w:spacing w:before="0" w:beforeAutospacing="0" w:after="0" w:afterAutospacing="0"/>
        <w:ind w:left="360"/>
        <w:jc w:val="both"/>
        <w:rPr>
          <w:rStyle w:val="eop"/>
          <w:rFonts w:asciiTheme="minorHAnsi" w:eastAsiaTheme="majorEastAsia" w:hAnsiTheme="minorHAnsi"/>
        </w:rPr>
      </w:pPr>
    </w:p>
    <w:p w14:paraId="0ED79291" w14:textId="1E55DDEB" w:rsidR="00ED507A" w:rsidRPr="0078446F" w:rsidRDefault="00ED507A" w:rsidP="22CD0150">
      <w:pPr>
        <w:pStyle w:val="paragraph"/>
        <w:spacing w:after="0"/>
        <w:ind w:left="360"/>
        <w:textAlignment w:val="baseline"/>
        <w:rPr>
          <w:rFonts w:asciiTheme="minorHAnsi" w:eastAsiaTheme="majorEastAsia" w:hAnsiTheme="minorHAnsi"/>
        </w:rPr>
      </w:pPr>
      <w:r w:rsidRPr="22CD0150">
        <w:rPr>
          <w:rStyle w:val="normaltextrun"/>
          <w:rFonts w:asciiTheme="minorHAnsi" w:eastAsiaTheme="majorEastAsia" w:hAnsiTheme="minorHAnsi"/>
          <w:b/>
          <w:bCs/>
        </w:rPr>
        <w:t>Surrender</w:t>
      </w:r>
      <w:r w:rsidR="002A6BBE" w:rsidRPr="22CD0150">
        <w:rPr>
          <w:rStyle w:val="normaltextrun"/>
          <w:rFonts w:asciiTheme="minorHAnsi" w:eastAsiaTheme="majorEastAsia" w:hAnsiTheme="minorHAnsi"/>
          <w:b/>
          <w:bCs/>
        </w:rPr>
        <w:t xml:space="preserve"> Value</w:t>
      </w:r>
      <w:r w:rsidRPr="22CD0150">
        <w:rPr>
          <w:rStyle w:val="normaltextrun"/>
          <w:rFonts w:asciiTheme="minorHAnsi" w:eastAsiaTheme="majorEastAsia" w:hAnsiTheme="minorHAnsi"/>
          <w:b/>
          <w:bCs/>
        </w:rPr>
        <w:t xml:space="preserve">: </w:t>
      </w:r>
      <w:r w:rsidR="002A6BBE" w:rsidRPr="22CD0150">
        <w:rPr>
          <w:rStyle w:val="normaltextrun"/>
          <w:rFonts w:asciiTheme="minorHAnsi" w:eastAsiaTheme="majorEastAsia" w:hAnsiTheme="minorHAnsi"/>
        </w:rPr>
        <w:t xml:space="preserve">The </w:t>
      </w:r>
      <w:r w:rsidR="00BF3B66" w:rsidRPr="22CD0150">
        <w:rPr>
          <w:rStyle w:val="normaltextrun"/>
          <w:rFonts w:asciiTheme="minorHAnsi" w:eastAsiaTheme="majorEastAsia" w:hAnsiTheme="minorHAnsi"/>
        </w:rPr>
        <w:t xml:space="preserve">cash surrender value is defined as the greater </w:t>
      </w:r>
      <w:proofErr w:type="gramStart"/>
      <w:r w:rsidR="00BF3B66" w:rsidRPr="22CD0150">
        <w:rPr>
          <w:rStyle w:val="normaltextrun"/>
          <w:rFonts w:asciiTheme="minorHAnsi" w:eastAsiaTheme="majorEastAsia" w:hAnsiTheme="minorHAnsi"/>
        </w:rPr>
        <w:t>of:</w:t>
      </w:r>
      <w:proofErr w:type="gramEnd"/>
      <w:r w:rsidR="00BF3B66" w:rsidRPr="22CD0150">
        <w:rPr>
          <w:rStyle w:val="normaltextrun"/>
          <w:rFonts w:asciiTheme="minorHAnsi" w:eastAsiaTheme="majorEastAsia" w:hAnsiTheme="minorHAnsi"/>
        </w:rPr>
        <w:t xml:space="preserve"> the MGCSV, and the Account Value less the surrender charge plus/minus MVA Market Value Adjustment (MVA).</w:t>
      </w:r>
    </w:p>
    <w:p w14:paraId="04DC4EED" w14:textId="7EE725AF" w:rsidR="002A266C" w:rsidRPr="0078446F" w:rsidRDefault="002A266C" w:rsidP="22CD0150">
      <w:pPr>
        <w:pStyle w:val="paragraph"/>
        <w:spacing w:before="0" w:beforeAutospacing="0" w:after="0" w:afterAutospacing="0"/>
        <w:ind w:left="360"/>
        <w:textAlignment w:val="baseline"/>
        <w:rPr>
          <w:rFonts w:asciiTheme="minorHAnsi" w:hAnsiTheme="minorHAnsi" w:cs="Segoe UI"/>
        </w:rPr>
      </w:pPr>
      <w:r w:rsidRPr="22CD0150">
        <w:rPr>
          <w:rStyle w:val="normaltextrun"/>
          <w:rFonts w:asciiTheme="minorHAnsi" w:eastAsiaTheme="majorEastAsia" w:hAnsiTheme="minorHAnsi"/>
          <w:b/>
          <w:bCs/>
        </w:rPr>
        <w:t>We, Our, Us: </w:t>
      </w:r>
      <w:r w:rsidRPr="22CD0150">
        <w:rPr>
          <w:rStyle w:val="normaltextrun"/>
          <w:rFonts w:asciiTheme="minorHAnsi" w:eastAsiaTheme="majorEastAsia" w:hAnsiTheme="minorHAnsi"/>
        </w:rPr>
        <w:t xml:space="preserve"> </w:t>
      </w:r>
      <w:r w:rsidR="00B51D3B" w:rsidRPr="22CD0150">
        <w:rPr>
          <w:rStyle w:val="normaltextrun"/>
          <w:rFonts w:asciiTheme="minorHAnsi" w:eastAsiaTheme="majorEastAsia" w:hAnsiTheme="minorHAnsi"/>
        </w:rPr>
        <w:t>Ceres Life Insurance</w:t>
      </w:r>
      <w:r w:rsidRPr="22CD0150">
        <w:rPr>
          <w:rStyle w:val="normaltextrun"/>
          <w:rFonts w:asciiTheme="minorHAnsi" w:eastAsiaTheme="majorEastAsia" w:hAnsiTheme="minorHAnsi"/>
        </w:rPr>
        <w:t>.</w:t>
      </w:r>
      <w:r w:rsidRPr="22CD0150">
        <w:rPr>
          <w:rStyle w:val="eop"/>
          <w:rFonts w:asciiTheme="minorHAnsi" w:eastAsiaTheme="majorEastAsia" w:hAnsiTheme="minorHAnsi"/>
        </w:rPr>
        <w:t> </w:t>
      </w:r>
    </w:p>
    <w:p w14:paraId="12CC9A2A"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4E42FC59" w14:textId="77777777" w:rsidR="002A266C" w:rsidRPr="0078446F" w:rsidRDefault="002A266C" w:rsidP="22CD0150">
      <w:pPr>
        <w:pStyle w:val="paragraph"/>
        <w:spacing w:before="0" w:beforeAutospacing="0" w:after="0" w:afterAutospacing="0"/>
        <w:ind w:left="360"/>
        <w:textAlignment w:val="baseline"/>
        <w:rPr>
          <w:rFonts w:asciiTheme="minorHAnsi" w:hAnsiTheme="minorHAnsi" w:cs="Segoe UI"/>
        </w:rPr>
      </w:pPr>
      <w:r w:rsidRPr="22CD0150">
        <w:rPr>
          <w:rStyle w:val="normaltextrun"/>
          <w:rFonts w:asciiTheme="minorHAnsi" w:eastAsiaTheme="majorEastAsia" w:hAnsiTheme="minorHAnsi"/>
          <w:b/>
          <w:bCs/>
        </w:rPr>
        <w:t xml:space="preserve">Written Request: </w:t>
      </w:r>
      <w:r w:rsidRPr="22CD0150">
        <w:rPr>
          <w:rStyle w:val="normaltextrun"/>
          <w:rFonts w:asciiTheme="minorHAnsi" w:eastAsiaTheme="majorEastAsia" w:hAnsiTheme="minorHAnsi"/>
        </w:rPr>
        <w:t>A notification or request received from the Owner in a form satisfactory to Us.  Written requests are recorded at our Home Office.  We will not be responsible for the validity of any written requests. </w:t>
      </w:r>
      <w:r w:rsidRPr="22CD0150">
        <w:rPr>
          <w:rStyle w:val="eop"/>
          <w:rFonts w:asciiTheme="minorHAnsi" w:eastAsiaTheme="majorEastAsia" w:hAnsiTheme="minorHAnsi"/>
        </w:rPr>
        <w:t> </w:t>
      </w:r>
    </w:p>
    <w:p w14:paraId="7AD7B9EC"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41047989" w14:textId="77777777" w:rsidR="002A266C" w:rsidRPr="0078446F" w:rsidRDefault="002A266C" w:rsidP="22CD0150">
      <w:pPr>
        <w:pStyle w:val="paragraph"/>
        <w:spacing w:before="0" w:beforeAutospacing="0" w:after="0" w:afterAutospacing="0"/>
        <w:ind w:left="360"/>
        <w:textAlignment w:val="baseline"/>
        <w:rPr>
          <w:rFonts w:asciiTheme="minorHAnsi" w:hAnsiTheme="minorHAnsi" w:cs="Segoe UI"/>
        </w:rPr>
      </w:pPr>
      <w:r w:rsidRPr="22CD0150">
        <w:rPr>
          <w:rStyle w:val="normaltextrun"/>
          <w:rFonts w:asciiTheme="minorHAnsi" w:eastAsiaTheme="majorEastAsia" w:hAnsiTheme="minorHAnsi"/>
          <w:b/>
          <w:bCs/>
        </w:rPr>
        <w:t xml:space="preserve">You, </w:t>
      </w:r>
      <w:proofErr w:type="spellStart"/>
      <w:proofErr w:type="gramStart"/>
      <w:r w:rsidRPr="22CD0150">
        <w:rPr>
          <w:rStyle w:val="normaltextrun"/>
          <w:rFonts w:asciiTheme="minorHAnsi" w:eastAsiaTheme="majorEastAsia" w:hAnsiTheme="minorHAnsi"/>
          <w:b/>
          <w:bCs/>
        </w:rPr>
        <w:t>Your</w:t>
      </w:r>
      <w:proofErr w:type="spellEnd"/>
      <w:proofErr w:type="gramEnd"/>
      <w:r w:rsidRPr="22CD0150">
        <w:rPr>
          <w:rStyle w:val="normaltextrun"/>
          <w:rFonts w:asciiTheme="minorHAnsi" w:eastAsiaTheme="majorEastAsia" w:hAnsiTheme="minorHAnsi"/>
          <w:b/>
          <w:bCs/>
        </w:rPr>
        <w:t xml:space="preserve">. </w:t>
      </w:r>
      <w:r w:rsidRPr="22CD0150">
        <w:rPr>
          <w:rStyle w:val="normaltextrun"/>
          <w:rFonts w:asciiTheme="minorHAnsi" w:eastAsiaTheme="majorEastAsia" w:hAnsiTheme="minorHAnsi"/>
        </w:rPr>
        <w:t>The Owner of this Contract. The Owner is designated in the application unless later changed by written notice to Us. </w:t>
      </w:r>
      <w:r w:rsidRPr="22CD0150">
        <w:rPr>
          <w:rStyle w:val="eop"/>
          <w:rFonts w:asciiTheme="minorHAnsi" w:eastAsiaTheme="majorEastAsia" w:hAnsiTheme="minorHAnsi"/>
        </w:rPr>
        <w:t> </w:t>
      </w:r>
    </w:p>
    <w:p w14:paraId="2D6A02DF" w14:textId="77777777" w:rsidR="00491FF4" w:rsidRPr="00567D27" w:rsidRDefault="00491FF4" w:rsidP="00491FF4">
      <w:pPr>
        <w:rPr>
          <w:b/>
          <w:bCs/>
        </w:rPr>
      </w:pPr>
    </w:p>
    <w:p w14:paraId="6805977E" w14:textId="75CB0419" w:rsidR="0056699D" w:rsidRDefault="00C73765" w:rsidP="006B3EF4">
      <w:pPr>
        <w:pStyle w:val="Heading1"/>
        <w:numPr>
          <w:ilvl w:val="0"/>
          <w:numId w:val="5"/>
        </w:numPr>
      </w:pPr>
      <w:bookmarkStart w:id="401" w:name="_Toc195544950"/>
      <w:r>
        <w:t xml:space="preserve">Product </w:t>
      </w:r>
      <w:r w:rsidR="000D0D3B">
        <w:t>Launch Information</w:t>
      </w:r>
      <w:bookmarkEnd w:id="401"/>
    </w:p>
    <w:p w14:paraId="76136212" w14:textId="77777777" w:rsidR="00F76A60" w:rsidRPr="002E62AB" w:rsidRDefault="00F76A60" w:rsidP="00F76A60"/>
    <w:p w14:paraId="0D273674" w14:textId="1A5D3695" w:rsidR="00DB3086" w:rsidRDefault="00F76A60" w:rsidP="00F76A60">
      <w:pPr>
        <w:rPr>
          <w:rFonts w:asciiTheme="minorHAnsi" w:hAnsiTheme="minorHAnsi"/>
        </w:rPr>
      </w:pPr>
      <w:r w:rsidRPr="006C332C">
        <w:rPr>
          <w:rFonts w:asciiTheme="minorHAnsi" w:hAnsiTheme="minorHAnsi"/>
          <w:b/>
          <w:bCs/>
        </w:rPr>
        <w:t>Marketing Product Name:</w:t>
      </w:r>
      <w:r w:rsidRPr="006C332C">
        <w:rPr>
          <w:rFonts w:asciiTheme="minorHAnsi" w:hAnsiTheme="minorHAnsi"/>
        </w:rPr>
        <w:t xml:space="preserve">  </w:t>
      </w:r>
      <w:ins w:id="402" w:author="Andrei Titioura" w:date="2025-01-27T13:54:00Z" w16du:dateUtc="2025-01-27T18:54:00Z">
        <w:r w:rsidR="000E4622" w:rsidRPr="000E4622">
          <w:rPr>
            <w:rFonts w:asciiTheme="minorHAnsi" w:hAnsiTheme="minorHAnsi"/>
            <w:highlight w:val="yellow"/>
            <w:rPrChange w:id="403" w:author="Andrei Titioura" w:date="2025-01-27T13:54:00Z" w16du:dateUtc="2025-01-27T18:54:00Z">
              <w:rPr>
                <w:rFonts w:asciiTheme="minorHAnsi" w:hAnsiTheme="minorHAnsi"/>
              </w:rPr>
            </w:rPrChange>
          </w:rPr>
          <w:t>TBD</w:t>
        </w:r>
      </w:ins>
      <w:r w:rsidRPr="006C332C">
        <w:rPr>
          <w:rFonts w:asciiTheme="minorHAnsi" w:hAnsiTheme="minorHAnsi"/>
        </w:rPr>
        <w:br/>
      </w:r>
      <w:r w:rsidRPr="006C332C">
        <w:rPr>
          <w:rFonts w:asciiTheme="minorHAnsi" w:hAnsiTheme="minorHAnsi"/>
          <w:b/>
          <w:bCs/>
        </w:rPr>
        <w:t>Product Type:</w:t>
      </w:r>
      <w:r w:rsidRPr="006C332C">
        <w:rPr>
          <w:rFonts w:asciiTheme="minorHAnsi" w:hAnsiTheme="minorHAnsi"/>
        </w:rPr>
        <w:t xml:space="preserve"> </w:t>
      </w:r>
      <w:ins w:id="404" w:author="Andrei Titioura" w:date="2025-01-27T13:54:00Z" w16du:dateUtc="2025-01-27T18:54:00Z">
        <w:r w:rsidR="000E4622">
          <w:rPr>
            <w:rFonts w:asciiTheme="minorHAnsi" w:hAnsiTheme="minorHAnsi"/>
          </w:rPr>
          <w:t xml:space="preserve">FIA 10 with and </w:t>
        </w:r>
      </w:ins>
      <w:ins w:id="405" w:author="Andrei Titioura" w:date="2025-01-27T13:55:00Z" w16du:dateUtc="2025-01-27T18:55:00Z">
        <w:r w:rsidR="000E4622">
          <w:rPr>
            <w:rFonts w:asciiTheme="minorHAnsi" w:hAnsiTheme="minorHAnsi"/>
          </w:rPr>
          <w:t>without GLWB</w:t>
        </w:r>
      </w:ins>
    </w:p>
    <w:p w14:paraId="3C72B16F" w14:textId="27700D57" w:rsidR="00D10052" w:rsidRPr="006C332C" w:rsidRDefault="00DB3086" w:rsidP="22CD0150">
      <w:pPr>
        <w:rPr>
          <w:rFonts w:asciiTheme="minorHAnsi" w:hAnsiTheme="minorHAnsi"/>
        </w:rPr>
      </w:pPr>
      <w:r w:rsidRPr="22CD0150">
        <w:rPr>
          <w:rFonts w:asciiTheme="minorHAnsi" w:hAnsiTheme="minorHAnsi"/>
          <w:b/>
          <w:bCs/>
        </w:rPr>
        <w:t>CUSIP</w:t>
      </w:r>
      <w:r w:rsidRPr="22CD0150">
        <w:rPr>
          <w:rFonts w:asciiTheme="minorHAnsi" w:hAnsiTheme="minorHAnsi"/>
        </w:rPr>
        <w:t xml:space="preserve">: </w:t>
      </w:r>
      <w:r w:rsidRPr="22CD0150">
        <w:rPr>
          <w:rFonts w:asciiTheme="minorHAnsi" w:hAnsiTheme="minorHAnsi"/>
          <w:color w:val="FF0000"/>
        </w:rPr>
        <w:t>to be determined.</w:t>
      </w:r>
      <w:ins w:id="406" w:author="Andrei Titioura" w:date="2025-01-27T14:29:00Z">
        <w:r w:rsidR="00FD0372" w:rsidRPr="22CD0150">
          <w:rPr>
            <w:rFonts w:asciiTheme="minorHAnsi" w:hAnsiTheme="minorHAnsi"/>
            <w:color w:val="FF0000"/>
          </w:rPr>
          <w:t xml:space="preserve"> </w:t>
        </w:r>
      </w:ins>
      <w:ins w:id="407" w:author="Andrei Titioura" w:date="2025-01-27T14:30:00Z">
        <w:r w:rsidR="00944FE2" w:rsidRPr="22CD0150">
          <w:rPr>
            <w:rFonts w:asciiTheme="minorHAnsi" w:hAnsiTheme="minorHAnsi"/>
            <w:color w:val="FF0000"/>
          </w:rPr>
          <w:t>(how to file for it)</w:t>
        </w:r>
      </w:ins>
      <w:r>
        <w:br/>
      </w:r>
      <w:r w:rsidR="00F76A60" w:rsidRPr="22CD0150">
        <w:rPr>
          <w:rFonts w:asciiTheme="minorHAnsi" w:hAnsiTheme="minorHAnsi"/>
          <w:b/>
          <w:bCs/>
        </w:rPr>
        <w:t>Issuer:</w:t>
      </w:r>
      <w:r w:rsidR="00F76A60" w:rsidRPr="22CD0150">
        <w:rPr>
          <w:rFonts w:asciiTheme="minorHAnsi" w:hAnsiTheme="minorHAnsi"/>
        </w:rPr>
        <w:t xml:space="preserve"> Ceres Life Insurance</w:t>
      </w:r>
      <w:r>
        <w:br/>
      </w:r>
      <w:r w:rsidR="00F76A60" w:rsidRPr="22CD0150">
        <w:rPr>
          <w:rFonts w:asciiTheme="minorHAnsi" w:hAnsiTheme="minorHAnsi"/>
          <w:b/>
          <w:bCs/>
        </w:rPr>
        <w:t>Product Launch Date:</w:t>
      </w:r>
      <w:r w:rsidR="00F76A60" w:rsidRPr="22CD0150">
        <w:rPr>
          <w:rFonts w:asciiTheme="minorHAnsi" w:hAnsiTheme="minorHAnsi"/>
        </w:rPr>
        <w:t xml:space="preserve"> </w:t>
      </w:r>
      <w:ins w:id="408" w:author="Andrei Titioura" w:date="2025-01-27T13:55:00Z">
        <w:r w:rsidR="000E4622" w:rsidRPr="22CD0150">
          <w:rPr>
            <w:rFonts w:asciiTheme="minorHAnsi" w:hAnsiTheme="minorHAnsi"/>
          </w:rPr>
          <w:t xml:space="preserve"> </w:t>
        </w:r>
        <w:r w:rsidR="000E4622" w:rsidRPr="22CD0150">
          <w:rPr>
            <w:rFonts w:asciiTheme="minorHAnsi" w:hAnsiTheme="minorHAnsi"/>
            <w:highlight w:val="yellow"/>
            <w:rPrChange w:id="409" w:author="Andrei Titioura" w:date="2025-01-27T13:55:00Z">
              <w:rPr>
                <w:rFonts w:asciiTheme="minorHAnsi" w:hAnsiTheme="minorHAnsi"/>
              </w:rPr>
            </w:rPrChange>
          </w:rPr>
          <w:t>TBD</w:t>
        </w:r>
      </w:ins>
      <w:ins w:id="410" w:author="Andrei Titioura" w:date="2025-01-27T14:31:00Z">
        <w:r w:rsidR="00944FE2" w:rsidRPr="22CD0150">
          <w:rPr>
            <w:rFonts w:asciiTheme="minorHAnsi" w:hAnsiTheme="minorHAnsi"/>
          </w:rPr>
          <w:t xml:space="preserve"> </w:t>
        </w:r>
      </w:ins>
    </w:p>
    <w:p w14:paraId="59DB779E" w14:textId="7C2779C8" w:rsidR="00D10052" w:rsidRPr="006C332C" w:rsidRDefault="00D10052" w:rsidP="00D10052">
      <w:pPr>
        <w:rPr>
          <w:rFonts w:asciiTheme="minorHAnsi" w:hAnsiTheme="minorHAnsi"/>
        </w:rPr>
      </w:pPr>
      <w:r w:rsidRPr="006C332C">
        <w:rPr>
          <w:rFonts w:asciiTheme="minorHAnsi" w:hAnsiTheme="minorHAnsi"/>
          <w:b/>
          <w:bCs/>
        </w:rPr>
        <w:t>Target Market:</w:t>
      </w:r>
      <w:r w:rsidRPr="006C332C">
        <w:rPr>
          <w:rFonts w:asciiTheme="minorHAnsi" w:hAnsiTheme="minorHAnsi"/>
        </w:rPr>
        <w:t xml:space="preserve"> </w:t>
      </w:r>
    </w:p>
    <w:p w14:paraId="60A6441F" w14:textId="34304FD0" w:rsidR="00F76A60" w:rsidRPr="006C332C" w:rsidRDefault="00F76A60" w:rsidP="00F76A60">
      <w:pPr>
        <w:rPr>
          <w:rFonts w:asciiTheme="minorHAnsi" w:hAnsiTheme="minorHAnsi"/>
        </w:rPr>
      </w:pPr>
      <w:r w:rsidRPr="006C332C">
        <w:rPr>
          <w:rFonts w:asciiTheme="minorHAnsi" w:hAnsiTheme="minorHAnsi"/>
        </w:rPr>
        <w:br/>
      </w:r>
      <w:r w:rsidRPr="006C332C">
        <w:rPr>
          <w:rFonts w:asciiTheme="minorHAnsi" w:hAnsiTheme="minorHAnsi"/>
          <w:b/>
          <w:bCs/>
        </w:rPr>
        <w:t>Available States/Regions:</w:t>
      </w:r>
      <w:r w:rsidRPr="006C332C">
        <w:rPr>
          <w:rFonts w:asciiTheme="minorHAnsi" w:hAnsiTheme="minorHAnsi"/>
        </w:rPr>
        <w:t xml:space="preserve"> </w:t>
      </w:r>
    </w:p>
    <w:p w14:paraId="704A4626" w14:textId="6E1E3A60" w:rsidR="00201744" w:rsidRPr="006C332C" w:rsidRDefault="00DE4E1D" w:rsidP="00F76A60">
      <w:pPr>
        <w:rPr>
          <w:rFonts w:asciiTheme="minorHAnsi" w:hAnsiTheme="minorHAnsi"/>
        </w:rPr>
      </w:pPr>
      <w:r w:rsidRPr="006C332C">
        <w:rPr>
          <w:rFonts w:asciiTheme="minorHAnsi" w:hAnsiTheme="minorHAnsi"/>
        </w:rPr>
        <w:t>States ready for l</w:t>
      </w:r>
      <w:r w:rsidR="00201744" w:rsidRPr="006C332C">
        <w:rPr>
          <w:rFonts w:asciiTheme="minorHAnsi" w:hAnsiTheme="minorHAnsi"/>
        </w:rPr>
        <w:t>aunch</w:t>
      </w:r>
      <w:r w:rsidR="00611B0F" w:rsidRPr="006C332C">
        <w:rPr>
          <w:rFonts w:asciiTheme="minorHAnsi" w:hAnsiTheme="minorHAnsi"/>
        </w:rPr>
        <w:t xml:space="preserve"> </w:t>
      </w:r>
      <w:r w:rsidRPr="006C332C">
        <w:rPr>
          <w:rFonts w:asciiTheme="minorHAnsi" w:hAnsiTheme="minorHAnsi"/>
        </w:rPr>
        <w:t>on</w:t>
      </w:r>
      <w:r w:rsidR="00201744" w:rsidRPr="006C332C">
        <w:rPr>
          <w:rFonts w:asciiTheme="minorHAnsi" w:hAnsiTheme="minorHAnsi"/>
        </w:rPr>
        <w:t xml:space="preserve">: </w:t>
      </w:r>
    </w:p>
    <w:p w14:paraId="65905591" w14:textId="62C05104" w:rsidR="00F76A60" w:rsidRDefault="00F76A60" w:rsidP="006B3EF4">
      <w:pPr>
        <w:pStyle w:val="ListParagraph"/>
        <w:numPr>
          <w:ilvl w:val="0"/>
          <w:numId w:val="61"/>
        </w:numPr>
        <w:rPr>
          <w:rFonts w:asciiTheme="minorHAnsi" w:hAnsiTheme="minorHAnsi"/>
        </w:rPr>
      </w:pPr>
      <w:r w:rsidRPr="006C332C">
        <w:rPr>
          <w:rFonts w:asciiTheme="minorHAnsi" w:hAnsiTheme="minorHAnsi"/>
        </w:rPr>
        <w:t>Filed via Compact (4</w:t>
      </w:r>
      <w:r w:rsidR="00CB2511" w:rsidRPr="006C332C">
        <w:rPr>
          <w:rFonts w:asciiTheme="minorHAnsi" w:hAnsiTheme="minorHAnsi"/>
        </w:rPr>
        <w:t>2</w:t>
      </w:r>
      <w:r w:rsidRPr="006C332C">
        <w:rPr>
          <w:rFonts w:asciiTheme="minorHAnsi" w:hAnsiTheme="minorHAnsi"/>
        </w:rPr>
        <w:t xml:space="preserve"> states </w:t>
      </w:r>
      <w:r w:rsidR="005F37CA" w:rsidRPr="006C332C">
        <w:rPr>
          <w:rFonts w:asciiTheme="minorHAnsi" w:hAnsiTheme="minorHAnsi"/>
        </w:rPr>
        <w:t>and</w:t>
      </w:r>
      <w:r w:rsidRPr="006C332C">
        <w:rPr>
          <w:rFonts w:asciiTheme="minorHAnsi" w:hAnsiTheme="minorHAnsi"/>
        </w:rPr>
        <w:t xml:space="preserve"> DC): AK, AL, AR, AZ, CO, CT, DC, DE, GA, HI, IA, IL, IN, KS, KY, LA, MA, MD, MI, MO, MS, MT, NC, ND, NE, NH, NM, NV, OH, OK, OR, PA, RI, SD, TN, TX, UT, VA, VT, WA, WI, WV, WY.</w:t>
      </w:r>
    </w:p>
    <w:p w14:paraId="6BA37F2E" w14:textId="77777777" w:rsidR="00592C8C" w:rsidRPr="006C332C" w:rsidRDefault="00592C8C" w:rsidP="00592C8C">
      <w:pPr>
        <w:pStyle w:val="ListParagraph"/>
        <w:rPr>
          <w:rFonts w:asciiTheme="minorHAnsi" w:hAnsiTheme="minorHAnsi"/>
        </w:rPr>
      </w:pPr>
    </w:p>
    <w:p w14:paraId="09561624" w14:textId="18B269D7" w:rsidR="00201744" w:rsidRPr="006C332C" w:rsidRDefault="00DE4E1D" w:rsidP="00174BF0">
      <w:pPr>
        <w:rPr>
          <w:rFonts w:asciiTheme="minorHAnsi" w:hAnsiTheme="minorHAnsi"/>
          <w:color w:val="000000" w:themeColor="text1"/>
        </w:rPr>
      </w:pPr>
      <w:r w:rsidRPr="006C332C">
        <w:rPr>
          <w:rFonts w:asciiTheme="minorHAnsi" w:hAnsiTheme="minorHAnsi"/>
          <w:color w:val="000000" w:themeColor="text1"/>
        </w:rPr>
        <w:t xml:space="preserve">States </w:t>
      </w:r>
      <w:r w:rsidR="000D58DF" w:rsidRPr="006C332C">
        <w:rPr>
          <w:rFonts w:asciiTheme="minorHAnsi" w:hAnsiTheme="minorHAnsi"/>
          <w:color w:val="000000" w:themeColor="text1"/>
        </w:rPr>
        <w:t xml:space="preserve">are not </w:t>
      </w:r>
      <w:r w:rsidRPr="006C332C">
        <w:rPr>
          <w:rFonts w:asciiTheme="minorHAnsi" w:hAnsiTheme="minorHAnsi"/>
          <w:color w:val="000000" w:themeColor="text1"/>
        </w:rPr>
        <w:t xml:space="preserve">expected to be ready for </w:t>
      </w:r>
      <w:r w:rsidR="00821BD6" w:rsidRPr="006C332C">
        <w:rPr>
          <w:rFonts w:asciiTheme="minorHAnsi" w:hAnsiTheme="minorHAnsi"/>
          <w:color w:val="000000" w:themeColor="text1"/>
        </w:rPr>
        <w:t>launch</w:t>
      </w:r>
      <w:r w:rsidRPr="006C332C">
        <w:rPr>
          <w:rFonts w:asciiTheme="minorHAnsi" w:hAnsiTheme="minorHAnsi"/>
          <w:color w:val="000000" w:themeColor="text1"/>
        </w:rPr>
        <w:t xml:space="preserve"> on</w:t>
      </w:r>
      <w:r w:rsidR="00821BD6" w:rsidRPr="006C332C">
        <w:rPr>
          <w:rFonts w:asciiTheme="minorHAnsi" w:hAnsiTheme="minorHAnsi"/>
          <w:color w:val="000000" w:themeColor="text1"/>
        </w:rPr>
        <w:t xml:space="preserve">: </w:t>
      </w:r>
    </w:p>
    <w:p w14:paraId="2CEFBDDE" w14:textId="0129691D" w:rsidR="00F963DE" w:rsidRPr="006C332C" w:rsidRDefault="00F963DE" w:rsidP="22CD0150">
      <w:pPr>
        <w:pStyle w:val="ListParagraph"/>
        <w:numPr>
          <w:ilvl w:val="0"/>
          <w:numId w:val="61"/>
        </w:numPr>
        <w:rPr>
          <w:rFonts w:asciiTheme="minorHAnsi" w:hAnsiTheme="minorHAnsi"/>
          <w:color w:val="000000" w:themeColor="text1"/>
        </w:rPr>
      </w:pPr>
      <w:proofErr w:type="gramStart"/>
      <w:r w:rsidRPr="22CD0150">
        <w:rPr>
          <w:rFonts w:asciiTheme="minorHAnsi" w:hAnsiTheme="minorHAnsi"/>
          <w:color w:val="000000" w:themeColor="text1"/>
        </w:rPr>
        <w:t xml:space="preserve">NJ </w:t>
      </w:r>
      <w:r w:rsidR="009A5272" w:rsidRPr="22CD0150">
        <w:rPr>
          <w:rFonts w:asciiTheme="minorHAnsi" w:hAnsiTheme="minorHAnsi"/>
          <w:color w:val="000000" w:themeColor="text1"/>
        </w:rPr>
        <w:t>:</w:t>
      </w:r>
      <w:proofErr w:type="gramEnd"/>
      <w:r w:rsidR="009A5272" w:rsidRPr="22CD0150">
        <w:rPr>
          <w:rFonts w:asciiTheme="minorHAnsi" w:hAnsiTheme="minorHAnsi"/>
          <w:color w:val="000000" w:themeColor="text1"/>
        </w:rPr>
        <w:t xml:space="preserve"> </w:t>
      </w:r>
      <w:r w:rsidR="00EB7DD9" w:rsidRPr="22CD0150">
        <w:rPr>
          <w:rFonts w:asciiTheme="minorHAnsi" w:hAnsiTheme="minorHAnsi"/>
          <w:color w:val="000000" w:themeColor="text1"/>
        </w:rPr>
        <w:t xml:space="preserve">New Jersey was not included in </w:t>
      </w:r>
      <w:r w:rsidR="00474D66" w:rsidRPr="22CD0150">
        <w:rPr>
          <w:rFonts w:asciiTheme="minorHAnsi" w:hAnsiTheme="minorHAnsi"/>
          <w:color w:val="000000" w:themeColor="text1"/>
        </w:rPr>
        <w:t>the</w:t>
      </w:r>
      <w:r w:rsidR="00EB7DD9" w:rsidRPr="22CD0150">
        <w:rPr>
          <w:rFonts w:asciiTheme="minorHAnsi" w:hAnsiTheme="minorHAnsi"/>
          <w:color w:val="000000" w:themeColor="text1"/>
        </w:rPr>
        <w:t xml:space="preserve"> Compact filing because </w:t>
      </w:r>
      <w:r w:rsidR="00BB194B" w:rsidRPr="22CD0150">
        <w:rPr>
          <w:rFonts w:asciiTheme="minorHAnsi" w:hAnsiTheme="minorHAnsi"/>
          <w:color w:val="000000" w:themeColor="text1"/>
        </w:rPr>
        <w:t>we are</w:t>
      </w:r>
      <w:r w:rsidR="00EB7DD9" w:rsidRPr="22CD0150">
        <w:rPr>
          <w:rFonts w:asciiTheme="minorHAnsi" w:hAnsiTheme="minorHAnsi"/>
          <w:color w:val="000000" w:themeColor="text1"/>
        </w:rPr>
        <w:t xml:space="preserve"> not licensed in New Jersey. </w:t>
      </w:r>
      <w:r w:rsidR="00F26654" w:rsidRPr="22CD0150">
        <w:rPr>
          <w:rFonts w:asciiTheme="minorHAnsi" w:hAnsiTheme="minorHAnsi"/>
          <w:color w:val="000000" w:themeColor="text1"/>
        </w:rPr>
        <w:t>When</w:t>
      </w:r>
      <w:r w:rsidR="009A5272" w:rsidRPr="22CD0150">
        <w:rPr>
          <w:rFonts w:asciiTheme="minorHAnsi" w:hAnsiTheme="minorHAnsi"/>
          <w:color w:val="000000" w:themeColor="text1"/>
        </w:rPr>
        <w:t xml:space="preserve"> we apply</w:t>
      </w:r>
      <w:r w:rsidR="00EB7DD9" w:rsidRPr="22CD0150">
        <w:rPr>
          <w:rFonts w:asciiTheme="minorHAnsi" w:hAnsiTheme="minorHAnsi"/>
          <w:color w:val="000000" w:themeColor="text1"/>
        </w:rPr>
        <w:t xml:space="preserve"> for </w:t>
      </w:r>
      <w:r w:rsidR="00E271FF" w:rsidRPr="22CD0150">
        <w:rPr>
          <w:rFonts w:asciiTheme="minorHAnsi" w:hAnsiTheme="minorHAnsi"/>
          <w:color w:val="000000" w:themeColor="text1"/>
        </w:rPr>
        <w:t>license</w:t>
      </w:r>
      <w:r w:rsidR="00EB7DD9" w:rsidRPr="22CD0150">
        <w:rPr>
          <w:rFonts w:asciiTheme="minorHAnsi" w:hAnsiTheme="minorHAnsi"/>
          <w:color w:val="000000" w:themeColor="text1"/>
        </w:rPr>
        <w:t xml:space="preserve"> in New Jersey</w:t>
      </w:r>
      <w:r w:rsidR="0014170D" w:rsidRPr="22CD0150">
        <w:rPr>
          <w:rFonts w:asciiTheme="minorHAnsi" w:hAnsiTheme="minorHAnsi"/>
          <w:color w:val="000000" w:themeColor="text1"/>
        </w:rPr>
        <w:t xml:space="preserve">, </w:t>
      </w:r>
      <w:r w:rsidR="00EB7DD9" w:rsidRPr="22CD0150">
        <w:rPr>
          <w:rFonts w:asciiTheme="minorHAnsi" w:hAnsiTheme="minorHAnsi"/>
          <w:color w:val="000000" w:themeColor="text1"/>
        </w:rPr>
        <w:t xml:space="preserve">then </w:t>
      </w:r>
      <w:r w:rsidR="0014170D" w:rsidRPr="22CD0150">
        <w:rPr>
          <w:rFonts w:asciiTheme="minorHAnsi" w:hAnsiTheme="minorHAnsi"/>
          <w:color w:val="000000" w:themeColor="text1"/>
        </w:rPr>
        <w:t xml:space="preserve">we can </w:t>
      </w:r>
      <w:r w:rsidR="00EB7DD9" w:rsidRPr="22CD0150">
        <w:rPr>
          <w:rFonts w:asciiTheme="minorHAnsi" w:hAnsiTheme="minorHAnsi"/>
          <w:color w:val="000000" w:themeColor="text1"/>
        </w:rPr>
        <w:t xml:space="preserve">add New Jersey to </w:t>
      </w:r>
      <w:r w:rsidR="00E75FB4" w:rsidRPr="22CD0150">
        <w:rPr>
          <w:rFonts w:asciiTheme="minorHAnsi" w:hAnsiTheme="minorHAnsi"/>
          <w:color w:val="000000" w:themeColor="text1"/>
        </w:rPr>
        <w:t>the</w:t>
      </w:r>
      <w:r w:rsidR="00EB7DD9" w:rsidRPr="22CD0150">
        <w:rPr>
          <w:rFonts w:asciiTheme="minorHAnsi" w:hAnsiTheme="minorHAnsi"/>
          <w:color w:val="000000" w:themeColor="text1"/>
        </w:rPr>
        <w:t xml:space="preserve"> previously approved Compact filing.</w:t>
      </w:r>
    </w:p>
    <w:p w14:paraId="6D2F82A0" w14:textId="5234DA5E" w:rsidR="00F76A60" w:rsidRPr="006C332C" w:rsidRDefault="00F76A60" w:rsidP="22CD0150">
      <w:pPr>
        <w:pStyle w:val="ListParagraph"/>
        <w:numPr>
          <w:ilvl w:val="0"/>
          <w:numId w:val="61"/>
        </w:numPr>
        <w:rPr>
          <w:rFonts w:asciiTheme="minorHAnsi" w:hAnsiTheme="minorHAnsi"/>
          <w:color w:val="000000" w:themeColor="text1"/>
        </w:rPr>
      </w:pPr>
      <w:r w:rsidRPr="22CD0150">
        <w:rPr>
          <w:rFonts w:asciiTheme="minorHAnsi" w:hAnsiTheme="minorHAnsi"/>
          <w:color w:val="000000" w:themeColor="text1"/>
        </w:rPr>
        <w:t>The filing has been completed for ID, ME, and MN</w:t>
      </w:r>
      <w:r w:rsidR="003A4D01" w:rsidRPr="22CD0150">
        <w:rPr>
          <w:rFonts w:asciiTheme="minorHAnsi" w:hAnsiTheme="minorHAnsi"/>
          <w:color w:val="000000" w:themeColor="text1"/>
        </w:rPr>
        <w:t>, however,</w:t>
      </w:r>
      <w:r w:rsidR="00E271FF" w:rsidRPr="22CD0150">
        <w:rPr>
          <w:rFonts w:asciiTheme="minorHAnsi" w:hAnsiTheme="minorHAnsi"/>
          <w:color w:val="000000" w:themeColor="text1"/>
        </w:rPr>
        <w:t xml:space="preserve"> </w:t>
      </w:r>
      <w:r w:rsidR="003A4D01" w:rsidRPr="22CD0150">
        <w:rPr>
          <w:rFonts w:asciiTheme="minorHAnsi" w:hAnsiTheme="minorHAnsi"/>
          <w:color w:val="000000" w:themeColor="text1"/>
        </w:rPr>
        <w:t>w</w:t>
      </w:r>
      <w:r w:rsidR="00E271FF" w:rsidRPr="22CD0150">
        <w:rPr>
          <w:rFonts w:asciiTheme="minorHAnsi" w:hAnsiTheme="minorHAnsi"/>
          <w:color w:val="000000" w:themeColor="text1"/>
        </w:rPr>
        <w:t>e are not license</w:t>
      </w:r>
      <w:r w:rsidR="10AB9C30" w:rsidRPr="22CD0150">
        <w:rPr>
          <w:rFonts w:asciiTheme="minorHAnsi" w:hAnsiTheme="minorHAnsi"/>
          <w:color w:val="000000" w:themeColor="text1"/>
        </w:rPr>
        <w:t>d</w:t>
      </w:r>
      <w:r w:rsidR="00E271FF" w:rsidRPr="22CD0150">
        <w:rPr>
          <w:rFonts w:asciiTheme="minorHAnsi" w:hAnsiTheme="minorHAnsi"/>
          <w:color w:val="000000" w:themeColor="text1"/>
        </w:rPr>
        <w:t xml:space="preserve"> in these states. </w:t>
      </w:r>
      <w:r w:rsidR="002A0ED1" w:rsidRPr="22CD0150">
        <w:rPr>
          <w:rFonts w:asciiTheme="minorHAnsi" w:hAnsiTheme="minorHAnsi"/>
          <w:color w:val="000000" w:themeColor="text1"/>
        </w:rPr>
        <w:t>If we decide</w:t>
      </w:r>
      <w:r w:rsidR="006406BB" w:rsidRPr="22CD0150">
        <w:rPr>
          <w:rFonts w:asciiTheme="minorHAnsi" w:hAnsiTheme="minorHAnsi"/>
          <w:color w:val="000000" w:themeColor="text1"/>
        </w:rPr>
        <w:t xml:space="preserve"> to do business</w:t>
      </w:r>
      <w:r w:rsidR="0014170D" w:rsidRPr="22CD0150">
        <w:rPr>
          <w:rFonts w:asciiTheme="minorHAnsi" w:hAnsiTheme="minorHAnsi"/>
          <w:color w:val="000000" w:themeColor="text1"/>
        </w:rPr>
        <w:t xml:space="preserve"> in these states</w:t>
      </w:r>
      <w:r w:rsidR="006406BB" w:rsidRPr="22CD0150">
        <w:rPr>
          <w:rFonts w:asciiTheme="minorHAnsi" w:hAnsiTheme="minorHAnsi"/>
          <w:color w:val="000000" w:themeColor="text1"/>
        </w:rPr>
        <w:t>, the product is filed.</w:t>
      </w:r>
    </w:p>
    <w:p w14:paraId="52B323FE" w14:textId="77777777" w:rsidR="00F76A60" w:rsidRPr="006C332C" w:rsidRDefault="00F76A60" w:rsidP="22CD0150">
      <w:pPr>
        <w:pStyle w:val="ListParagraph"/>
        <w:numPr>
          <w:ilvl w:val="0"/>
          <w:numId w:val="61"/>
        </w:numPr>
        <w:rPr>
          <w:rFonts w:asciiTheme="minorHAnsi" w:hAnsiTheme="minorHAnsi"/>
        </w:rPr>
      </w:pPr>
      <w:r w:rsidRPr="22CD0150">
        <w:rPr>
          <w:rFonts w:asciiTheme="minorHAnsi" w:hAnsiTheme="minorHAnsi"/>
        </w:rPr>
        <w:lastRenderedPageBreak/>
        <w:t xml:space="preserve">Once the licensing is complete in FL and SC, the filing will be done in those jurisdictions as well. </w:t>
      </w:r>
    </w:p>
    <w:p w14:paraId="3D78A875" w14:textId="56117388" w:rsidR="00F76A60" w:rsidRPr="006C332C" w:rsidRDefault="5DEF84BD" w:rsidP="22CD0150">
      <w:pPr>
        <w:pStyle w:val="ListParagraph"/>
        <w:numPr>
          <w:ilvl w:val="0"/>
          <w:numId w:val="61"/>
        </w:numPr>
        <w:rPr>
          <w:rFonts w:asciiTheme="minorHAnsi" w:hAnsiTheme="minorHAnsi"/>
        </w:rPr>
      </w:pPr>
      <w:r w:rsidRPr="22CD0150">
        <w:rPr>
          <w:rFonts w:asciiTheme="minorHAnsi" w:hAnsiTheme="minorHAnsi"/>
        </w:rPr>
        <w:t>We are not planning to sell, nor are we licensed in California and New York. The product hasn’t been filed in these states.</w:t>
      </w:r>
    </w:p>
    <w:p w14:paraId="1B0F11DA" w14:textId="77777777" w:rsidR="00D1758A" w:rsidRDefault="00D1758A" w:rsidP="5DEF84BD">
      <w:pPr>
        <w:rPr>
          <w:rFonts w:asciiTheme="minorHAnsi" w:hAnsiTheme="minorHAnsi"/>
          <w:highlight w:val="yellow"/>
        </w:rPr>
      </w:pPr>
    </w:p>
    <w:p w14:paraId="52035779" w14:textId="6E63FA74" w:rsidR="00524E23" w:rsidRPr="009B788C" w:rsidRDefault="5DEF84BD" w:rsidP="22CD0150">
      <w:pPr>
        <w:rPr>
          <w:rFonts w:asciiTheme="minorHAnsi" w:hAnsiTheme="minorHAnsi"/>
          <w:highlight w:val="yellow"/>
        </w:rPr>
      </w:pPr>
      <w:r w:rsidRPr="22CD0150">
        <w:rPr>
          <w:rFonts w:asciiTheme="minorHAnsi" w:hAnsiTheme="minorHAnsi"/>
          <w:highlight w:val="yellow"/>
        </w:rPr>
        <w:t>E-app required be filed in the states we launch product by</w:t>
      </w:r>
      <w:del w:id="411" w:author="Andrei Titioura" w:date="2025-01-27T13:55:00Z">
        <w:r w:rsidRPr="22CD0150" w:rsidDel="5DEF84BD">
          <w:rPr>
            <w:rFonts w:asciiTheme="minorHAnsi" w:hAnsiTheme="minorHAnsi"/>
            <w:highlight w:val="yellow"/>
          </w:rPr>
          <w:delText xml:space="preserve"> February 15</w:delText>
        </w:r>
      </w:del>
      <w:r w:rsidRPr="22CD0150">
        <w:rPr>
          <w:rFonts w:asciiTheme="minorHAnsi" w:hAnsiTheme="minorHAnsi"/>
          <w:highlight w:val="yellow"/>
        </w:rPr>
        <w:t>.</w:t>
      </w:r>
    </w:p>
    <w:p w14:paraId="0E3EE637" w14:textId="77777777" w:rsidR="006C332C" w:rsidRPr="006C332C" w:rsidRDefault="006C332C" w:rsidP="00174BF0">
      <w:pPr>
        <w:rPr>
          <w:rFonts w:asciiTheme="minorHAnsi" w:hAnsiTheme="minorHAnsi"/>
        </w:rPr>
      </w:pPr>
    </w:p>
    <w:p w14:paraId="63B4CC2B" w14:textId="6C7D54DD" w:rsidR="00D83F1D" w:rsidRPr="006C332C" w:rsidDel="00D10052" w:rsidRDefault="00F76A60" w:rsidP="00D83F1D">
      <w:pPr>
        <w:rPr>
          <w:rFonts w:asciiTheme="minorHAnsi" w:hAnsiTheme="minorHAnsi"/>
        </w:rPr>
      </w:pPr>
      <w:r w:rsidRPr="006C332C" w:rsidDel="00D10052">
        <w:rPr>
          <w:rFonts w:asciiTheme="minorHAnsi" w:hAnsiTheme="minorHAnsi"/>
          <w:b/>
          <w:bCs/>
        </w:rPr>
        <w:t>Target Market:</w:t>
      </w:r>
      <w:r w:rsidRPr="006C332C" w:rsidDel="00D10052">
        <w:rPr>
          <w:rFonts w:asciiTheme="minorHAnsi" w:hAnsiTheme="minorHAnsi"/>
        </w:rPr>
        <w:t xml:space="preserve"> Individuals looking for guaranteed fixed income over a specified period with option for stable income stream.</w:t>
      </w:r>
    </w:p>
    <w:p w14:paraId="2CB85BCE" w14:textId="77777777" w:rsidR="0076590A" w:rsidRPr="0076590A" w:rsidRDefault="0076590A" w:rsidP="0076590A"/>
    <w:p w14:paraId="0F1763FD" w14:textId="0DB49007" w:rsidR="00C4129B" w:rsidRPr="00E15D52" w:rsidRDefault="00C4129B" w:rsidP="006B3EF4">
      <w:pPr>
        <w:pStyle w:val="Heading2"/>
        <w:numPr>
          <w:ilvl w:val="1"/>
          <w:numId w:val="5"/>
        </w:numPr>
        <w:rPr>
          <w:rFonts w:asciiTheme="minorHAnsi" w:hAnsiTheme="minorHAnsi"/>
        </w:rPr>
      </w:pPr>
      <w:bookmarkStart w:id="412" w:name="_Toc195544951"/>
      <w:r w:rsidRPr="00E15D52">
        <w:rPr>
          <w:rFonts w:asciiTheme="minorHAnsi" w:hAnsiTheme="minorHAnsi"/>
        </w:rPr>
        <w:t xml:space="preserve">Product Versions and </w:t>
      </w:r>
      <w:r w:rsidR="00A121A9" w:rsidRPr="00E15D52">
        <w:rPr>
          <w:rFonts w:asciiTheme="minorHAnsi" w:hAnsiTheme="minorHAnsi"/>
        </w:rPr>
        <w:t>Plan</w:t>
      </w:r>
      <w:r w:rsidRPr="00E15D52">
        <w:rPr>
          <w:rFonts w:asciiTheme="minorHAnsi" w:hAnsiTheme="minorHAnsi"/>
        </w:rPr>
        <w:t xml:space="preserve"> Codes</w:t>
      </w:r>
      <w:bookmarkEnd w:id="412"/>
    </w:p>
    <w:p w14:paraId="4CF5821E" w14:textId="77777777" w:rsidR="00922DDA" w:rsidRPr="00E15D52" w:rsidRDefault="00922DDA" w:rsidP="00922DDA">
      <w:pPr>
        <w:rPr>
          <w:rFonts w:asciiTheme="minorHAnsi" w:hAnsiTheme="minorHAnsi"/>
        </w:rPr>
      </w:pPr>
    </w:p>
    <w:p w14:paraId="5EE62E3B" w14:textId="7AA6F227" w:rsidR="00922DDA" w:rsidRPr="00E15D52" w:rsidRDefault="00922DDA" w:rsidP="005F3C75">
      <w:pPr>
        <w:rPr>
          <w:rFonts w:asciiTheme="minorHAnsi" w:hAnsiTheme="minorHAnsi" w:cs="Arial"/>
          <w:color w:val="000000"/>
        </w:rPr>
      </w:pPr>
      <w:r w:rsidRPr="00E15D52">
        <w:rPr>
          <w:rFonts w:asciiTheme="minorHAnsi" w:hAnsiTheme="minorHAnsi" w:cs="Arial"/>
          <w:color w:val="000000" w:themeColor="text1"/>
        </w:rPr>
        <w:t xml:space="preserve">Non-Qualified: </w:t>
      </w:r>
      <w:r w:rsidR="00E038FD">
        <w:rPr>
          <w:rFonts w:asciiTheme="minorHAnsi" w:hAnsiTheme="minorHAnsi" w:cs="Arial"/>
          <w:color w:val="000000" w:themeColor="text1"/>
        </w:rPr>
        <w:t xml:space="preserve">   </w:t>
      </w:r>
      <w:r w:rsidRPr="00E15D52">
        <w:rPr>
          <w:rFonts w:asciiTheme="minorHAnsi" w:hAnsiTheme="minorHAnsi" w:cs="Arial"/>
          <w:color w:val="000000" w:themeColor="text1"/>
        </w:rPr>
        <w:t>Non-Qualified</w:t>
      </w:r>
      <w:r w:rsidRPr="00E15D52">
        <w:rPr>
          <w:rFonts w:asciiTheme="minorHAnsi" w:hAnsiTheme="minorHAnsi"/>
        </w:rPr>
        <w:br/>
      </w:r>
      <w:r w:rsidRPr="00E15D52">
        <w:rPr>
          <w:rFonts w:asciiTheme="minorHAnsi" w:hAnsiTheme="minorHAnsi" w:cs="Arial"/>
          <w:color w:val="000000" w:themeColor="text1"/>
        </w:rPr>
        <w:t xml:space="preserve">Qualified:     </w:t>
      </w:r>
      <w:r w:rsidR="00E038FD">
        <w:rPr>
          <w:rFonts w:asciiTheme="minorHAnsi" w:hAnsiTheme="minorHAnsi" w:cs="Arial"/>
          <w:color w:val="000000" w:themeColor="text1"/>
        </w:rPr>
        <w:t xml:space="preserve">         </w:t>
      </w:r>
      <w:r w:rsidR="000A7021" w:rsidRPr="00E15D52">
        <w:rPr>
          <w:rFonts w:asciiTheme="minorHAnsi" w:hAnsiTheme="minorHAnsi" w:cs="Arial"/>
          <w:color w:val="000000" w:themeColor="text1"/>
        </w:rPr>
        <w:t>Traditional IRA and Traditional Inherited IRA</w:t>
      </w:r>
      <w:r w:rsidR="000A7021" w:rsidRPr="00E15D52">
        <w:rPr>
          <w:rFonts w:asciiTheme="minorHAnsi" w:hAnsiTheme="minorHAnsi" w:cs="Arial"/>
          <w:color w:val="000000" w:themeColor="text1"/>
        </w:rPr>
        <w:br/>
        <w:t xml:space="preserve">                          </w:t>
      </w:r>
      <w:r w:rsidR="00E038FD">
        <w:rPr>
          <w:rFonts w:asciiTheme="minorHAnsi" w:hAnsiTheme="minorHAnsi" w:cs="Arial"/>
          <w:color w:val="000000" w:themeColor="text1"/>
        </w:rPr>
        <w:t xml:space="preserve">         </w:t>
      </w:r>
      <w:r w:rsidR="000A7021" w:rsidRPr="00E15D52">
        <w:rPr>
          <w:rFonts w:asciiTheme="minorHAnsi" w:hAnsiTheme="minorHAnsi" w:cs="Arial"/>
          <w:color w:val="000000" w:themeColor="text1"/>
        </w:rPr>
        <w:t xml:space="preserve">Roth IRA and Inherited Roth IRA </w:t>
      </w:r>
      <w:r w:rsidR="000A7021" w:rsidRPr="00E15D52">
        <w:rPr>
          <w:rFonts w:asciiTheme="minorHAnsi" w:hAnsiTheme="minorHAnsi" w:cs="Arial"/>
          <w:color w:val="000000" w:themeColor="text1"/>
        </w:rPr>
        <w:br/>
        <w:t xml:space="preserve">                          </w:t>
      </w:r>
      <w:r w:rsidR="00E038FD">
        <w:rPr>
          <w:rFonts w:asciiTheme="minorHAnsi" w:hAnsiTheme="minorHAnsi" w:cs="Arial"/>
          <w:color w:val="000000" w:themeColor="text1"/>
        </w:rPr>
        <w:t xml:space="preserve">         </w:t>
      </w:r>
      <w:r w:rsidR="000A7021" w:rsidRPr="00E15D52">
        <w:rPr>
          <w:rFonts w:asciiTheme="minorHAnsi" w:hAnsiTheme="minorHAnsi" w:cs="Arial"/>
          <w:color w:val="000000" w:themeColor="text1"/>
        </w:rPr>
        <w:t>SEP IRA</w:t>
      </w:r>
      <w:r w:rsidR="000A7021" w:rsidRPr="00E15D52">
        <w:rPr>
          <w:rFonts w:asciiTheme="minorHAnsi" w:hAnsiTheme="minorHAnsi" w:cs="Arial"/>
          <w:color w:val="000000" w:themeColor="text1"/>
        </w:rPr>
        <w:br/>
        <w:t xml:space="preserve">                          </w:t>
      </w:r>
      <w:r w:rsidR="00E038FD">
        <w:rPr>
          <w:rFonts w:asciiTheme="minorHAnsi" w:hAnsiTheme="minorHAnsi" w:cs="Arial"/>
          <w:color w:val="000000" w:themeColor="text1"/>
        </w:rPr>
        <w:t xml:space="preserve">         </w:t>
      </w:r>
      <w:r w:rsidR="000A7021" w:rsidRPr="00E15D52">
        <w:rPr>
          <w:rFonts w:asciiTheme="minorHAnsi" w:hAnsiTheme="minorHAnsi" w:cs="Arial"/>
          <w:color w:val="000000" w:themeColor="text1"/>
        </w:rPr>
        <w:t>SIMPLE IRA</w:t>
      </w:r>
    </w:p>
    <w:p w14:paraId="32458BAC" w14:textId="77777777" w:rsidR="00922DDA" w:rsidRPr="00E15D52" w:rsidRDefault="00922DDA" w:rsidP="00922DDA">
      <w:pPr>
        <w:rPr>
          <w:rFonts w:asciiTheme="minorHAnsi" w:hAnsiTheme="minorHAnsi"/>
        </w:rPr>
      </w:pPr>
    </w:p>
    <w:p w14:paraId="4486C5FD" w14:textId="14A533A9" w:rsidR="00C4129B" w:rsidRPr="00E15D52" w:rsidRDefault="00A121A9" w:rsidP="006B3EF4">
      <w:pPr>
        <w:pStyle w:val="Heading2"/>
        <w:numPr>
          <w:ilvl w:val="1"/>
          <w:numId w:val="5"/>
        </w:numPr>
        <w:rPr>
          <w:rFonts w:asciiTheme="minorHAnsi" w:hAnsiTheme="minorHAnsi"/>
        </w:rPr>
      </w:pPr>
      <w:bookmarkStart w:id="413" w:name="_Toc195544952"/>
      <w:r w:rsidRPr="00E15D52">
        <w:rPr>
          <w:rFonts w:asciiTheme="minorHAnsi" w:hAnsiTheme="minorHAnsi"/>
        </w:rPr>
        <w:t>Marketing and Distribution Channels</w:t>
      </w:r>
      <w:bookmarkEnd w:id="413"/>
    </w:p>
    <w:p w14:paraId="1E7F9D86" w14:textId="2DFA6FC4" w:rsidR="00F92D51" w:rsidRPr="00E15D52" w:rsidRDefault="00F92D51" w:rsidP="00F92D51">
      <w:pPr>
        <w:rPr>
          <w:rFonts w:asciiTheme="minorHAnsi" w:hAnsiTheme="minorHAnsi"/>
        </w:rPr>
      </w:pPr>
      <w:r w:rsidRPr="00E15D52">
        <w:rPr>
          <w:rFonts w:asciiTheme="minorHAnsi" w:hAnsiTheme="minorHAnsi"/>
        </w:rPr>
        <w:t xml:space="preserve">To be </w:t>
      </w:r>
      <w:r w:rsidR="0078446F" w:rsidRPr="00E15D52">
        <w:rPr>
          <w:rFonts w:asciiTheme="minorHAnsi" w:hAnsiTheme="minorHAnsi"/>
        </w:rPr>
        <w:t>distributed</w:t>
      </w:r>
      <w:r w:rsidRPr="00E15D52">
        <w:rPr>
          <w:rFonts w:asciiTheme="minorHAnsi" w:hAnsiTheme="minorHAnsi"/>
        </w:rPr>
        <w:t xml:space="preserve"> through IMO distributors</w:t>
      </w:r>
    </w:p>
    <w:p w14:paraId="10F505FF" w14:textId="4E836718" w:rsidR="000B1EEE" w:rsidRPr="00E15D52" w:rsidRDefault="00A121A9" w:rsidP="006B3EF4">
      <w:pPr>
        <w:pStyle w:val="Heading2"/>
        <w:numPr>
          <w:ilvl w:val="1"/>
          <w:numId w:val="5"/>
        </w:numPr>
        <w:rPr>
          <w:rFonts w:asciiTheme="minorHAnsi" w:hAnsiTheme="minorHAnsi"/>
        </w:rPr>
      </w:pPr>
      <w:bookmarkStart w:id="414" w:name="_Toc195544953"/>
      <w:r w:rsidRPr="00E15D52">
        <w:rPr>
          <w:rFonts w:asciiTheme="minorHAnsi" w:hAnsiTheme="minorHAnsi"/>
        </w:rPr>
        <w:t>Reinsurance and Hedging</w:t>
      </w:r>
      <w:bookmarkEnd w:id="414"/>
    </w:p>
    <w:p w14:paraId="52644CD5" w14:textId="6FA0B02E" w:rsidR="00C05C3E" w:rsidRPr="00E15D52" w:rsidRDefault="00E43608" w:rsidP="22CD0150">
      <w:pPr>
        <w:rPr>
          <w:rFonts w:asciiTheme="minorHAnsi" w:hAnsiTheme="minorHAnsi"/>
        </w:rPr>
      </w:pPr>
      <w:ins w:id="415" w:author="Andrei Titioura" w:date="2025-01-27T14:32:00Z">
        <w:r w:rsidRPr="22CD0150">
          <w:rPr>
            <w:rFonts w:asciiTheme="minorHAnsi" w:hAnsiTheme="minorHAnsi"/>
          </w:rPr>
          <w:t>Reinsurance is an option</w:t>
        </w:r>
      </w:ins>
      <w:ins w:id="416" w:author="Andrei Titioura" w:date="2025-01-27T14:33:00Z">
        <w:r w:rsidR="00A7735F" w:rsidRPr="22CD0150">
          <w:rPr>
            <w:rFonts w:asciiTheme="minorHAnsi" w:hAnsiTheme="minorHAnsi"/>
          </w:rPr>
          <w:t xml:space="preserve"> or not?</w:t>
        </w:r>
      </w:ins>
    </w:p>
    <w:p w14:paraId="69651EA0" w14:textId="03E67386" w:rsidR="000F0007" w:rsidRPr="00E15D52" w:rsidRDefault="000B36B7" w:rsidP="006B3EF4">
      <w:pPr>
        <w:pStyle w:val="Heading1"/>
        <w:numPr>
          <w:ilvl w:val="0"/>
          <w:numId w:val="5"/>
        </w:numPr>
        <w:rPr>
          <w:rFonts w:asciiTheme="minorHAnsi" w:hAnsiTheme="minorHAnsi"/>
        </w:rPr>
      </w:pPr>
      <w:bookmarkStart w:id="417" w:name="_Toc195544954"/>
      <w:r w:rsidRPr="00E15D52">
        <w:rPr>
          <w:rFonts w:asciiTheme="minorHAnsi" w:hAnsiTheme="minorHAnsi"/>
        </w:rPr>
        <w:t>Issue and Administrative Rules</w:t>
      </w:r>
      <w:bookmarkEnd w:id="417"/>
    </w:p>
    <w:p w14:paraId="7400A746" w14:textId="3893EB56" w:rsidR="000B12E1" w:rsidRPr="00E15D52" w:rsidRDefault="00086F21" w:rsidP="006B3EF4">
      <w:pPr>
        <w:pStyle w:val="Heading2"/>
        <w:numPr>
          <w:ilvl w:val="1"/>
          <w:numId w:val="5"/>
        </w:numPr>
        <w:rPr>
          <w:rFonts w:asciiTheme="minorHAnsi" w:hAnsiTheme="minorHAnsi"/>
        </w:rPr>
      </w:pPr>
      <w:bookmarkStart w:id="418" w:name="_Toc195544955"/>
      <w:r w:rsidRPr="00E15D52">
        <w:rPr>
          <w:rFonts w:asciiTheme="minorHAnsi" w:hAnsiTheme="minorHAnsi"/>
        </w:rPr>
        <w:t>Eligibility</w:t>
      </w:r>
      <w:bookmarkEnd w:id="418"/>
    </w:p>
    <w:p w14:paraId="60EAAB4F" w14:textId="1E232390" w:rsidR="00102FD5" w:rsidRPr="00E15D52" w:rsidRDefault="00102FD5" w:rsidP="00102FD5">
      <w:pPr>
        <w:ind w:left="360"/>
        <w:rPr>
          <w:rFonts w:asciiTheme="minorHAnsi" w:hAnsiTheme="minorHAnsi"/>
        </w:rPr>
      </w:pPr>
      <w:r w:rsidRPr="00E15D52">
        <w:rPr>
          <w:rFonts w:asciiTheme="minorHAnsi" w:hAnsiTheme="minorHAnsi"/>
        </w:rPr>
        <w:t>Owner</w:t>
      </w:r>
      <w:r w:rsidR="00446CA4" w:rsidRPr="00E15D52">
        <w:rPr>
          <w:rFonts w:asciiTheme="minorHAnsi" w:hAnsiTheme="minorHAnsi"/>
        </w:rPr>
        <w:t xml:space="preserve">: </w:t>
      </w:r>
    </w:p>
    <w:p w14:paraId="31BF42FC" w14:textId="65C3CAAA" w:rsidR="00E4214A" w:rsidRPr="00E15D52" w:rsidRDefault="00E4214A" w:rsidP="006B3EF4">
      <w:pPr>
        <w:pStyle w:val="ListParagraph"/>
        <w:numPr>
          <w:ilvl w:val="0"/>
          <w:numId w:val="63"/>
        </w:numPr>
        <w:rPr>
          <w:rFonts w:asciiTheme="minorHAnsi" w:hAnsiTheme="minorHAnsi"/>
        </w:rPr>
      </w:pPr>
      <w:r w:rsidRPr="00E15D52">
        <w:rPr>
          <w:rFonts w:asciiTheme="minorHAnsi" w:hAnsiTheme="minorHAnsi"/>
        </w:rPr>
        <w:t xml:space="preserve">Minimum Age: </w:t>
      </w:r>
      <w:r w:rsidR="00B91990" w:rsidRPr="00E15D52">
        <w:rPr>
          <w:rFonts w:asciiTheme="minorHAnsi" w:hAnsiTheme="minorHAnsi"/>
        </w:rPr>
        <w:t xml:space="preserve">0 </w:t>
      </w:r>
      <w:ins w:id="419" w:author="Andrei Titioura" w:date="2025-01-27T14:36:00Z" w16du:dateUtc="2025-01-27T19:36:00Z">
        <w:r w:rsidR="00B27E2E">
          <w:rPr>
            <w:rFonts w:asciiTheme="minorHAnsi" w:hAnsiTheme="minorHAnsi"/>
          </w:rPr>
          <w:t>(if allowed by state law)</w:t>
        </w:r>
        <w:r w:rsidR="0071326E">
          <w:rPr>
            <w:rFonts w:asciiTheme="minorHAnsi" w:hAnsiTheme="minorHAnsi"/>
          </w:rPr>
          <w:t xml:space="preserve"> - </w:t>
        </w:r>
      </w:ins>
    </w:p>
    <w:p w14:paraId="2F2ED4EA" w14:textId="4331B9CC" w:rsidR="00B91990" w:rsidRPr="00E15D52" w:rsidRDefault="5DEF84BD" w:rsidP="5DEF84BD">
      <w:pPr>
        <w:pStyle w:val="ListParagraph"/>
        <w:numPr>
          <w:ilvl w:val="0"/>
          <w:numId w:val="63"/>
        </w:numPr>
        <w:rPr>
          <w:rFonts w:asciiTheme="minorHAnsi" w:hAnsiTheme="minorHAnsi"/>
        </w:rPr>
      </w:pPr>
      <w:r w:rsidRPr="5DEF84BD">
        <w:rPr>
          <w:rFonts w:asciiTheme="minorHAnsi" w:hAnsiTheme="minorHAnsi"/>
        </w:rPr>
        <w:t>Maximum Age: 90</w:t>
      </w:r>
      <w:ins w:id="420" w:author="Andrei Titioura" w:date="2025-01-27T14:36:00Z" w16du:dateUtc="2025-01-27T19:36:00Z">
        <w:r w:rsidR="00DE4611">
          <w:rPr>
            <w:rFonts w:asciiTheme="minorHAnsi" w:hAnsiTheme="minorHAnsi"/>
          </w:rPr>
          <w:t xml:space="preserve"> </w:t>
        </w:r>
      </w:ins>
      <w:ins w:id="421" w:author="Andrei Titioura" w:date="2025-01-27T14:38:00Z" w16du:dateUtc="2025-01-27T19:38:00Z">
        <w:r w:rsidR="003F7617">
          <w:rPr>
            <w:rFonts w:asciiTheme="minorHAnsi" w:hAnsiTheme="minorHAnsi"/>
          </w:rPr>
          <w:t>(</w:t>
        </w:r>
        <w:r w:rsidR="00D44865">
          <w:rPr>
            <w:rFonts w:asciiTheme="minorHAnsi" w:hAnsiTheme="minorHAnsi"/>
          </w:rPr>
          <w:t>might be different GLWB)</w:t>
        </w:r>
      </w:ins>
    </w:p>
    <w:p w14:paraId="6FBEF469" w14:textId="421F46BA" w:rsidR="00446CA4" w:rsidRPr="00E15D52" w:rsidRDefault="00446CA4" w:rsidP="22CD0150">
      <w:pPr>
        <w:pStyle w:val="ListParagraph"/>
        <w:numPr>
          <w:ilvl w:val="0"/>
          <w:numId w:val="63"/>
        </w:numPr>
        <w:rPr>
          <w:rFonts w:asciiTheme="minorHAnsi" w:hAnsiTheme="minorHAnsi"/>
        </w:rPr>
      </w:pPr>
      <w:r w:rsidRPr="22CD0150">
        <w:rPr>
          <w:rFonts w:asciiTheme="minorHAnsi" w:hAnsiTheme="minorHAnsi"/>
        </w:rPr>
        <w:t>Annuitant: the same requirements as an owner</w:t>
      </w:r>
      <w:r w:rsidR="00786E2F" w:rsidRPr="22CD0150">
        <w:rPr>
          <w:rFonts w:asciiTheme="minorHAnsi" w:hAnsiTheme="minorHAnsi"/>
        </w:rPr>
        <w:t xml:space="preserve"> (</w:t>
      </w:r>
      <w:r w:rsidR="00F007EB" w:rsidRPr="22CD0150">
        <w:rPr>
          <w:rFonts w:asciiTheme="minorHAnsi" w:hAnsiTheme="minorHAnsi"/>
        </w:rPr>
        <w:t>E-app</w:t>
      </w:r>
      <w:r w:rsidR="00786E2F" w:rsidRPr="22CD0150">
        <w:rPr>
          <w:rFonts w:asciiTheme="minorHAnsi" w:hAnsiTheme="minorHAnsi"/>
        </w:rPr>
        <w:t xml:space="preserve"> do</w:t>
      </w:r>
      <w:r w:rsidR="00F007EB" w:rsidRPr="22CD0150">
        <w:rPr>
          <w:rFonts w:asciiTheme="minorHAnsi" w:hAnsiTheme="minorHAnsi"/>
        </w:rPr>
        <w:t>es</w:t>
      </w:r>
      <w:r w:rsidR="00786E2F" w:rsidRPr="22CD0150">
        <w:rPr>
          <w:rFonts w:asciiTheme="minorHAnsi" w:hAnsiTheme="minorHAnsi"/>
        </w:rPr>
        <w:t>n’t check age of annuitant if owner and annuitant are different person)</w:t>
      </w:r>
    </w:p>
    <w:p w14:paraId="1BD971F6" w14:textId="55F0E380" w:rsidR="00A041BC" w:rsidRPr="00E15D52" w:rsidRDefault="00A041BC" w:rsidP="002E5910">
      <w:pPr>
        <w:pStyle w:val="ListParagraph"/>
        <w:numPr>
          <w:ilvl w:val="0"/>
          <w:numId w:val="63"/>
        </w:numPr>
        <w:rPr>
          <w:rFonts w:asciiTheme="minorHAnsi" w:hAnsiTheme="minorHAnsi"/>
        </w:rPr>
      </w:pPr>
      <w:r w:rsidRPr="00E15D52">
        <w:rPr>
          <w:rFonts w:asciiTheme="minorHAnsi" w:hAnsiTheme="minorHAnsi"/>
        </w:rPr>
        <w:t>Age determination: Age last birthday</w:t>
      </w:r>
    </w:p>
    <w:p w14:paraId="65E25B8F" w14:textId="53A849AC" w:rsidR="00A041BC" w:rsidRPr="00E15D52" w:rsidRDefault="00A041BC" w:rsidP="22CD0150">
      <w:pPr>
        <w:pStyle w:val="ListParagraph"/>
        <w:numPr>
          <w:ilvl w:val="0"/>
          <w:numId w:val="63"/>
        </w:numPr>
        <w:rPr>
          <w:rFonts w:asciiTheme="minorHAnsi" w:hAnsiTheme="minorHAnsi"/>
        </w:rPr>
      </w:pPr>
      <w:r w:rsidRPr="22CD0150">
        <w:rPr>
          <w:rFonts w:asciiTheme="minorHAnsi" w:hAnsiTheme="minorHAnsi"/>
        </w:rPr>
        <w:t xml:space="preserve">Issue age is determined based on the </w:t>
      </w:r>
      <w:r w:rsidR="00FF1DD5" w:rsidRPr="22CD0150">
        <w:rPr>
          <w:rFonts w:asciiTheme="minorHAnsi" w:hAnsiTheme="minorHAnsi"/>
        </w:rPr>
        <w:t>attained age of the owner or the oldest joint owner</w:t>
      </w:r>
      <w:r w:rsidR="006F6CA3" w:rsidRPr="22CD0150">
        <w:rPr>
          <w:rFonts w:asciiTheme="minorHAnsi" w:hAnsiTheme="minorHAnsi"/>
        </w:rPr>
        <w:t xml:space="preserve">. For entity/non-natural owner, the issue age requirements are determined by the age of annuitant. </w:t>
      </w:r>
      <w:r w:rsidR="007E0E4C" w:rsidRPr="22CD0150">
        <w:rPr>
          <w:rFonts w:asciiTheme="minorHAnsi" w:hAnsiTheme="minorHAnsi"/>
        </w:rPr>
        <w:t>Issue age limits may vary by the state and tax markets.</w:t>
      </w:r>
    </w:p>
    <w:p w14:paraId="7D53296E" w14:textId="743965EB" w:rsidR="00E4214A" w:rsidRPr="00E15D52" w:rsidRDefault="5DEF84BD" w:rsidP="5DEF84BD">
      <w:pPr>
        <w:pStyle w:val="ListParagraph"/>
        <w:numPr>
          <w:ilvl w:val="0"/>
          <w:numId w:val="63"/>
        </w:numPr>
        <w:rPr>
          <w:rFonts w:asciiTheme="minorHAnsi" w:hAnsiTheme="minorHAnsi"/>
        </w:rPr>
      </w:pPr>
      <w:r w:rsidRPr="5DEF84BD">
        <w:rPr>
          <w:rFonts w:asciiTheme="minorHAnsi" w:hAnsiTheme="minorHAnsi"/>
        </w:rPr>
        <w:t xml:space="preserve">Residency Requirements: </w:t>
      </w:r>
      <w:r w:rsidRPr="5DEF84BD">
        <w:rPr>
          <w:rFonts w:asciiTheme="minorHAnsi" w:hAnsiTheme="minorHAnsi"/>
          <w:color w:val="000000" w:themeColor="text1"/>
        </w:rPr>
        <w:t>US resident</w:t>
      </w:r>
      <w:ins w:id="422" w:author="Andrei Titioura" w:date="2025-01-27T14:35:00Z" w16du:dateUtc="2025-01-27T19:35:00Z">
        <w:r w:rsidR="006A1107">
          <w:rPr>
            <w:rFonts w:asciiTheme="minorHAnsi" w:hAnsiTheme="minorHAnsi"/>
            <w:color w:val="000000" w:themeColor="text1"/>
          </w:rPr>
          <w:t xml:space="preserve"> (citizen or resident alien)</w:t>
        </w:r>
      </w:ins>
    </w:p>
    <w:p w14:paraId="69BDCF1C" w14:textId="77777777" w:rsidR="00E4214A" w:rsidRPr="00E15D52" w:rsidRDefault="00E4214A" w:rsidP="00E4214A">
      <w:pPr>
        <w:rPr>
          <w:rFonts w:asciiTheme="minorHAnsi" w:hAnsiTheme="minorHAnsi"/>
        </w:rPr>
      </w:pPr>
    </w:p>
    <w:p w14:paraId="3AAF0974" w14:textId="7BD17F77" w:rsidR="00FD3074" w:rsidRPr="00E15D52" w:rsidRDefault="00340B5F" w:rsidP="006B3EF4">
      <w:pPr>
        <w:pStyle w:val="Heading2"/>
        <w:numPr>
          <w:ilvl w:val="1"/>
          <w:numId w:val="5"/>
        </w:numPr>
        <w:rPr>
          <w:rFonts w:asciiTheme="minorHAnsi" w:hAnsiTheme="minorHAnsi"/>
        </w:rPr>
      </w:pPr>
      <w:bookmarkStart w:id="423" w:name="_Toc195544956"/>
      <w:r w:rsidRPr="00E15D52">
        <w:rPr>
          <w:rFonts w:asciiTheme="minorHAnsi" w:hAnsiTheme="minorHAnsi"/>
        </w:rPr>
        <w:lastRenderedPageBreak/>
        <w:t>Premium</w:t>
      </w:r>
      <w:r w:rsidR="000B12E1" w:rsidRPr="00E15D52">
        <w:rPr>
          <w:rFonts w:asciiTheme="minorHAnsi" w:hAnsiTheme="minorHAnsi"/>
        </w:rPr>
        <w:t xml:space="preserve"> Payments</w:t>
      </w:r>
      <w:r w:rsidR="007C4915" w:rsidRPr="00E15D52">
        <w:rPr>
          <w:rFonts w:asciiTheme="minorHAnsi" w:hAnsiTheme="minorHAnsi"/>
        </w:rPr>
        <w:t xml:space="preserve"> and Allocations</w:t>
      </w:r>
      <w:bookmarkEnd w:id="423"/>
    </w:p>
    <w:p w14:paraId="67B7E100" w14:textId="77777777" w:rsidR="00511BAC" w:rsidRPr="00E15D52" w:rsidRDefault="00511BAC" w:rsidP="00511BAC">
      <w:pPr>
        <w:rPr>
          <w:rFonts w:asciiTheme="minorHAnsi" w:hAnsiTheme="minorHAnsi"/>
        </w:rPr>
      </w:pPr>
      <w:r w:rsidRPr="00E15D52">
        <w:rPr>
          <w:rFonts w:asciiTheme="minorHAnsi" w:hAnsiTheme="minorHAnsi"/>
        </w:rPr>
        <w:t>Minimum and maximum purchase payments</w:t>
      </w:r>
    </w:p>
    <w:p w14:paraId="143F9E2F" w14:textId="77777777" w:rsidR="00511BAC" w:rsidRPr="00E15D52" w:rsidRDefault="00511BAC" w:rsidP="006B3EF4">
      <w:pPr>
        <w:pStyle w:val="ListParagraph"/>
        <w:numPr>
          <w:ilvl w:val="0"/>
          <w:numId w:val="64"/>
        </w:numPr>
        <w:rPr>
          <w:rFonts w:asciiTheme="minorHAnsi" w:hAnsiTheme="minorHAnsi"/>
        </w:rPr>
      </w:pPr>
      <w:r w:rsidRPr="00E15D52">
        <w:rPr>
          <w:rFonts w:asciiTheme="minorHAnsi" w:hAnsiTheme="minorHAnsi"/>
        </w:rPr>
        <w:t>All states: $25,000</w:t>
      </w:r>
    </w:p>
    <w:p w14:paraId="76F463FD" w14:textId="4528EA7A" w:rsidR="00FD3074" w:rsidRPr="00E15D52" w:rsidRDefault="00511BAC" w:rsidP="006B3EF4">
      <w:pPr>
        <w:pStyle w:val="ListParagraph"/>
        <w:numPr>
          <w:ilvl w:val="0"/>
          <w:numId w:val="64"/>
        </w:numPr>
        <w:rPr>
          <w:rFonts w:asciiTheme="minorHAnsi" w:hAnsiTheme="minorHAnsi"/>
        </w:rPr>
      </w:pPr>
      <w:r w:rsidRPr="00E15D52">
        <w:rPr>
          <w:rFonts w:asciiTheme="minorHAnsi" w:hAnsiTheme="minorHAnsi"/>
        </w:rPr>
        <w:t>All states: $1,000,000</w:t>
      </w:r>
    </w:p>
    <w:p w14:paraId="2971F368" w14:textId="3B28206A" w:rsidR="00C25ED7" w:rsidRPr="00E15D52" w:rsidRDefault="5DEF84BD" w:rsidP="5DEF84BD">
      <w:pPr>
        <w:rPr>
          <w:rFonts w:asciiTheme="minorHAnsi" w:hAnsiTheme="minorHAnsi"/>
        </w:rPr>
      </w:pPr>
      <w:r w:rsidRPr="5DEF84BD">
        <w:rPr>
          <w:rFonts w:asciiTheme="minorHAnsi" w:hAnsiTheme="minorHAnsi"/>
        </w:rPr>
        <w:t>*Exclusion may be allowed and will require an officer approval</w:t>
      </w:r>
    </w:p>
    <w:p w14:paraId="7B561427" w14:textId="77777777" w:rsidR="00F903F7" w:rsidRPr="00E15D52" w:rsidRDefault="00F903F7" w:rsidP="00BB1865">
      <w:pPr>
        <w:rPr>
          <w:rFonts w:asciiTheme="minorHAnsi" w:hAnsiTheme="minorHAnsi"/>
        </w:rPr>
      </w:pPr>
    </w:p>
    <w:p w14:paraId="5FEDB326" w14:textId="285FA607" w:rsidR="00BB1865" w:rsidRDefault="5DEF84BD" w:rsidP="22CD0150">
      <w:pPr>
        <w:rPr>
          <w:rFonts w:asciiTheme="minorHAnsi" w:hAnsiTheme="minorHAnsi"/>
        </w:rPr>
      </w:pPr>
      <w:commentRangeStart w:id="424"/>
      <w:r w:rsidRPr="443B5C76">
        <w:rPr>
          <w:rFonts w:asciiTheme="minorHAnsi" w:hAnsiTheme="minorHAnsi"/>
        </w:rPr>
        <w:t>The Single Premium is shown on the Contract Schedule and is payable on or prior to the Contract Date. If the Owner pays Additional Premium, it must be sent directly to the Company and received within the Premium Period which is 60 calendar days. Additional Premium must be greater than or equal to the Minimum Additional Premium. The total Cumulative Premium cannot be more than the Maximum Cumulative Premium, unless the Company approves a larger amount. Maximum Cumulative Premium allowed, with approval, is $10,000,000 (ten million dollars).</w:t>
      </w:r>
      <w:commentRangeEnd w:id="424"/>
      <w:r>
        <w:rPr>
          <w:rStyle w:val="CommentReference"/>
        </w:rPr>
        <w:commentReference w:id="424"/>
      </w:r>
    </w:p>
    <w:p w14:paraId="0C037A35" w14:textId="77777777" w:rsidR="00196FC7" w:rsidRPr="00E15D52" w:rsidRDefault="00196FC7" w:rsidP="00BB1865">
      <w:pPr>
        <w:rPr>
          <w:rFonts w:asciiTheme="minorHAnsi" w:hAnsiTheme="minorHAnsi"/>
        </w:rPr>
      </w:pPr>
    </w:p>
    <w:p w14:paraId="5D6A90F3" w14:textId="708D3D71" w:rsidR="00F903F7" w:rsidRPr="00E15D52" w:rsidRDefault="00D16D72" w:rsidP="22CD0150">
      <w:pPr>
        <w:rPr>
          <w:rFonts w:asciiTheme="minorHAnsi" w:hAnsiTheme="minorHAnsi"/>
        </w:rPr>
      </w:pPr>
      <w:commentRangeStart w:id="427"/>
      <w:r w:rsidRPr="443B5C76">
        <w:rPr>
          <w:rFonts w:asciiTheme="minorHAnsi" w:hAnsiTheme="minorHAnsi"/>
        </w:rPr>
        <w:t xml:space="preserve">The </w:t>
      </w:r>
      <w:r w:rsidR="00F53C89" w:rsidRPr="443B5C76">
        <w:rPr>
          <w:rFonts w:asciiTheme="minorHAnsi" w:hAnsiTheme="minorHAnsi"/>
        </w:rPr>
        <w:t>contract day is determined by the first premium received.</w:t>
      </w:r>
    </w:p>
    <w:p w14:paraId="11D5D897" w14:textId="2A834243" w:rsidR="008E03E3" w:rsidRPr="00E15D52" w:rsidRDefault="008E03E3" w:rsidP="008E03E3">
      <w:pPr>
        <w:spacing w:after="160" w:line="279" w:lineRule="auto"/>
        <w:rPr>
          <w:rFonts w:asciiTheme="minorHAnsi" w:hAnsiTheme="minorHAnsi"/>
        </w:rPr>
      </w:pPr>
      <w:r w:rsidRPr="00E15D52">
        <w:rPr>
          <w:rFonts w:asciiTheme="minorHAnsi" w:hAnsiTheme="minorHAnsi"/>
        </w:rPr>
        <w:t>Example:</w:t>
      </w:r>
    </w:p>
    <w:p w14:paraId="3FA8C056" w14:textId="1EBCEDCE" w:rsidR="008E03E3" w:rsidRPr="00196FC7" w:rsidRDefault="008E03E3" w:rsidP="00196FC7">
      <w:pPr>
        <w:pStyle w:val="ListParagraph"/>
        <w:numPr>
          <w:ilvl w:val="0"/>
          <w:numId w:val="81"/>
        </w:numPr>
        <w:spacing w:after="160" w:line="279" w:lineRule="auto"/>
        <w:rPr>
          <w:rFonts w:asciiTheme="minorHAnsi" w:hAnsiTheme="minorHAnsi"/>
        </w:rPr>
      </w:pPr>
      <w:r w:rsidRPr="00196FC7">
        <w:rPr>
          <w:rFonts w:asciiTheme="minorHAnsi" w:hAnsiTheme="minorHAnsi"/>
        </w:rPr>
        <w:t>First Funds received on 12/1/24</w:t>
      </w:r>
    </w:p>
    <w:p w14:paraId="13D96148" w14:textId="39DA81B3" w:rsidR="008E03E3" w:rsidRPr="00196FC7" w:rsidRDefault="008E03E3" w:rsidP="443B5C76">
      <w:pPr>
        <w:pStyle w:val="ListParagraph"/>
        <w:numPr>
          <w:ilvl w:val="0"/>
          <w:numId w:val="81"/>
        </w:numPr>
        <w:spacing w:after="160" w:line="279" w:lineRule="auto"/>
        <w:rPr>
          <w:rFonts w:asciiTheme="minorHAnsi" w:hAnsiTheme="minorHAnsi"/>
        </w:rPr>
      </w:pPr>
      <w:r w:rsidRPr="443B5C76">
        <w:rPr>
          <w:rFonts w:asciiTheme="minorHAnsi" w:hAnsiTheme="minorHAnsi"/>
        </w:rPr>
        <w:t>Second funds received on 2/1/25</w:t>
      </w:r>
      <w:commentRangeEnd w:id="427"/>
      <w:r>
        <w:rPr>
          <w:rStyle w:val="CommentReference"/>
        </w:rPr>
        <w:commentReference w:id="427"/>
      </w:r>
    </w:p>
    <w:p w14:paraId="5269C2BD" w14:textId="528A865A" w:rsidR="008E03E3" w:rsidRPr="00E15D52" w:rsidRDefault="5DEF84BD" w:rsidP="22CD0150">
      <w:pPr>
        <w:spacing w:after="160" w:line="279" w:lineRule="auto"/>
        <w:rPr>
          <w:rFonts w:asciiTheme="minorHAnsi" w:hAnsiTheme="minorHAnsi"/>
        </w:rPr>
      </w:pPr>
      <w:r w:rsidRPr="22CD0150">
        <w:rPr>
          <w:rFonts w:asciiTheme="minorHAnsi" w:hAnsiTheme="minorHAnsi"/>
        </w:rPr>
        <w:t xml:space="preserve">Policy issued with effective date of 12/1/24 and interest paid on first funds from 12/1/24 and paid on second funds from 2/1/25. In rare occasions, we can hold for second funds beyond 2 months if they are still viable.  The </w:t>
      </w:r>
      <w:proofErr w:type="gramStart"/>
      <w:r w:rsidRPr="22CD0150">
        <w:rPr>
          <w:rFonts w:asciiTheme="minorHAnsi" w:hAnsiTheme="minorHAnsi"/>
        </w:rPr>
        <w:t>Operations</w:t>
      </w:r>
      <w:proofErr w:type="gramEnd"/>
      <w:r w:rsidRPr="22CD0150">
        <w:rPr>
          <w:rFonts w:asciiTheme="minorHAnsi" w:hAnsiTheme="minorHAnsi"/>
        </w:rPr>
        <w:t xml:space="preserve"> (New Business) will be doing follow-up calls</w:t>
      </w:r>
      <w:ins w:id="430" w:author="Andrei Titioura" w:date="2025-01-27T14:42:00Z">
        <w:r w:rsidR="00D436F0" w:rsidRPr="22CD0150">
          <w:rPr>
            <w:rFonts w:asciiTheme="minorHAnsi" w:hAnsiTheme="minorHAnsi"/>
          </w:rPr>
          <w:t xml:space="preserve"> </w:t>
        </w:r>
      </w:ins>
      <w:r w:rsidRPr="22CD0150">
        <w:rPr>
          <w:rFonts w:asciiTheme="minorHAnsi" w:hAnsiTheme="minorHAnsi"/>
        </w:rPr>
        <w:t>on the funds to ensure that they will be arriving.</w:t>
      </w:r>
    </w:p>
    <w:p w14:paraId="101DBD77" w14:textId="2A948A65" w:rsidR="004B3CD5" w:rsidRDefault="008E03E3" w:rsidP="00BB1865">
      <w:pPr>
        <w:rPr>
          <w:rFonts w:asciiTheme="minorHAnsi" w:hAnsiTheme="minorHAnsi"/>
        </w:rPr>
      </w:pPr>
      <w:r w:rsidRPr="00E15D52">
        <w:rPr>
          <w:rFonts w:asciiTheme="minorHAnsi" w:hAnsiTheme="minorHAnsi"/>
        </w:rPr>
        <w:t xml:space="preserve">Similarly, Accounting will be sending reports of aging funds not applied to policies and asking for verification to continue to hold.  Operations would confirm that the agent/client are still intent on having the last funds arrive and if so, we would continue to wait until an agreed upon final </w:t>
      </w:r>
      <w:r w:rsidR="008A3DAF" w:rsidRPr="00E15D52">
        <w:rPr>
          <w:rFonts w:asciiTheme="minorHAnsi" w:hAnsiTheme="minorHAnsi"/>
        </w:rPr>
        <w:t>deadline</w:t>
      </w:r>
      <w:r w:rsidRPr="00E15D52">
        <w:rPr>
          <w:rFonts w:asciiTheme="minorHAnsi" w:hAnsiTheme="minorHAnsi"/>
        </w:rPr>
        <w:t>. </w:t>
      </w:r>
    </w:p>
    <w:p w14:paraId="3A7D5C44" w14:textId="77777777" w:rsidR="00E15D52" w:rsidRPr="00E15D52" w:rsidRDefault="00E15D52" w:rsidP="00BB1865">
      <w:pPr>
        <w:rPr>
          <w:rFonts w:asciiTheme="minorHAnsi" w:hAnsiTheme="minorHAnsi"/>
        </w:rPr>
      </w:pPr>
    </w:p>
    <w:p w14:paraId="64B0AEC4" w14:textId="1B86E7B8" w:rsidR="006B3BBA" w:rsidRPr="002B5224" w:rsidRDefault="006B3BBA" w:rsidP="00BB1865">
      <w:pPr>
        <w:rPr>
          <w:rFonts w:asciiTheme="minorHAnsi" w:hAnsiTheme="minorHAnsi"/>
        </w:rPr>
      </w:pPr>
      <w:r w:rsidRPr="002B5224">
        <w:rPr>
          <w:rFonts w:asciiTheme="minorHAnsi" w:hAnsiTheme="minorHAnsi"/>
          <w:b/>
          <w:bCs/>
        </w:rPr>
        <w:t>Premium Period:</w:t>
      </w:r>
      <w:r w:rsidRPr="002B5224">
        <w:rPr>
          <w:rFonts w:asciiTheme="minorHAnsi" w:hAnsiTheme="minorHAnsi"/>
        </w:rPr>
        <w:t xml:space="preserve"> 60 days.</w:t>
      </w:r>
    </w:p>
    <w:p w14:paraId="583853D8" w14:textId="2E09B49E" w:rsidR="00FB4099" w:rsidRPr="002B5224" w:rsidRDefault="00FF42B8" w:rsidP="007229E8">
      <w:pPr>
        <w:rPr>
          <w:rFonts w:asciiTheme="minorHAnsi" w:hAnsiTheme="minorHAnsi"/>
        </w:rPr>
      </w:pPr>
      <w:ins w:id="431" w:author="Andrei Titioura" w:date="2025-01-27T14:40:00Z" w16du:dateUtc="2025-01-27T19:40:00Z">
        <w:r>
          <w:rPr>
            <w:rFonts w:asciiTheme="minorHAnsi" w:hAnsiTheme="minorHAnsi"/>
          </w:rPr>
          <w:t>P</w:t>
        </w:r>
      </w:ins>
      <w:del w:id="432" w:author="Andrei Titioura" w:date="2025-01-27T14:39:00Z" w16du:dateUtc="2025-01-27T19:39:00Z">
        <w:r w:rsidR="00BB1865" w:rsidRPr="002B5224" w:rsidDel="00FF42B8">
          <w:rPr>
            <w:rFonts w:asciiTheme="minorHAnsi" w:hAnsiTheme="minorHAnsi"/>
          </w:rPr>
          <w:delText>No p</w:delText>
        </w:r>
      </w:del>
      <w:r w:rsidR="00BB1865" w:rsidRPr="002B5224">
        <w:rPr>
          <w:rFonts w:asciiTheme="minorHAnsi" w:hAnsiTheme="minorHAnsi"/>
        </w:rPr>
        <w:t>remium bonus available.</w:t>
      </w:r>
    </w:p>
    <w:p w14:paraId="78CBDA8E" w14:textId="7C20C2BC" w:rsidR="00FB4099" w:rsidRPr="002B5224" w:rsidRDefault="5DEF84BD" w:rsidP="22CD0150">
      <w:pPr>
        <w:rPr>
          <w:rFonts w:asciiTheme="minorHAnsi" w:hAnsiTheme="minorHAnsi" w:cs="Arial"/>
          <w:color w:val="000000"/>
        </w:rPr>
      </w:pPr>
      <w:r w:rsidRPr="22CD0150">
        <w:rPr>
          <w:rFonts w:asciiTheme="minorHAnsi" w:hAnsiTheme="minorHAnsi" w:cs="Arial"/>
          <w:color w:val="000000" w:themeColor="text1"/>
        </w:rPr>
        <w:t xml:space="preserve">Residual Funds received by us will accumulate interest from the receipt date of funds. The residual funds could consist of dividends or interest left in the surrendering accounts after the main balance transferred.  The following criteria of residual funds must be met: </w:t>
      </w:r>
    </w:p>
    <w:p w14:paraId="4275C492" w14:textId="4382121D" w:rsidR="00FA6FD4" w:rsidRPr="002B5224" w:rsidRDefault="00A873B3" w:rsidP="006B3EF4">
      <w:pPr>
        <w:pStyle w:val="ListParagraph"/>
        <w:numPr>
          <w:ilvl w:val="0"/>
          <w:numId w:val="65"/>
        </w:numPr>
        <w:rPr>
          <w:rFonts w:asciiTheme="minorHAnsi" w:hAnsiTheme="minorHAnsi" w:cs="Arial"/>
          <w:color w:val="000000"/>
        </w:rPr>
      </w:pPr>
      <w:r w:rsidRPr="002B5224">
        <w:rPr>
          <w:rFonts w:asciiTheme="minorHAnsi" w:hAnsiTheme="minorHAnsi" w:cs="Arial"/>
          <w:color w:val="000000"/>
        </w:rPr>
        <w:t>Residual amount must be received from the same source as the main funds that funded the contract</w:t>
      </w:r>
    </w:p>
    <w:p w14:paraId="769D649C" w14:textId="153A5872" w:rsidR="00A873B3" w:rsidRPr="002B5224" w:rsidRDefault="00A873B3" w:rsidP="006B3EF4">
      <w:pPr>
        <w:pStyle w:val="ListParagraph"/>
        <w:numPr>
          <w:ilvl w:val="0"/>
          <w:numId w:val="65"/>
        </w:numPr>
        <w:rPr>
          <w:rFonts w:asciiTheme="minorHAnsi" w:hAnsiTheme="minorHAnsi" w:cs="Arial"/>
          <w:color w:val="000000"/>
        </w:rPr>
      </w:pPr>
      <w:r w:rsidRPr="002B5224">
        <w:rPr>
          <w:rFonts w:asciiTheme="minorHAnsi" w:hAnsiTheme="minorHAnsi" w:cs="Arial"/>
          <w:color w:val="000000"/>
        </w:rPr>
        <w:t>Residual funds must be received within 6 months from the data the contract is issued.</w:t>
      </w:r>
    </w:p>
    <w:p w14:paraId="49F89426" w14:textId="67A5BCD5" w:rsidR="00A873B3" w:rsidRPr="002B5224" w:rsidRDefault="00572FED" w:rsidP="006B3EF4">
      <w:pPr>
        <w:pStyle w:val="ListParagraph"/>
        <w:numPr>
          <w:ilvl w:val="0"/>
          <w:numId w:val="65"/>
        </w:numPr>
        <w:rPr>
          <w:rFonts w:asciiTheme="minorHAnsi" w:hAnsiTheme="minorHAnsi" w:cs="Arial"/>
          <w:color w:val="000000"/>
        </w:rPr>
      </w:pPr>
      <w:r w:rsidRPr="002B5224">
        <w:rPr>
          <w:rFonts w:asciiTheme="minorHAnsi" w:hAnsiTheme="minorHAnsi" w:cs="Arial"/>
          <w:color w:val="000000"/>
        </w:rPr>
        <w:t>Residual funds must be greater than $10 and less than $5,000</w:t>
      </w:r>
    </w:p>
    <w:p w14:paraId="23748122" w14:textId="13511976" w:rsidR="00572FED" w:rsidRDefault="00572FED" w:rsidP="006B3EF4">
      <w:pPr>
        <w:pStyle w:val="ListParagraph"/>
        <w:numPr>
          <w:ilvl w:val="0"/>
          <w:numId w:val="65"/>
        </w:numPr>
        <w:rPr>
          <w:rFonts w:asciiTheme="minorHAnsi" w:hAnsiTheme="minorHAnsi" w:cs="Arial"/>
          <w:color w:val="000000"/>
        </w:rPr>
      </w:pPr>
      <w:r w:rsidRPr="002B5224">
        <w:rPr>
          <w:rFonts w:asciiTheme="minorHAnsi" w:hAnsiTheme="minorHAnsi" w:cs="Arial"/>
          <w:color w:val="000000"/>
        </w:rPr>
        <w:t>Any exclusion to these rules must be approved by t</w:t>
      </w:r>
      <w:r w:rsidR="00505889" w:rsidRPr="002B5224">
        <w:rPr>
          <w:rFonts w:asciiTheme="minorHAnsi" w:hAnsiTheme="minorHAnsi" w:cs="Arial"/>
          <w:color w:val="000000"/>
        </w:rPr>
        <w:t>he officer</w:t>
      </w:r>
    </w:p>
    <w:p w14:paraId="7D2E0E95" w14:textId="77777777" w:rsidR="000F24C1" w:rsidRDefault="000F24C1" w:rsidP="000F24C1">
      <w:pPr>
        <w:rPr>
          <w:rFonts w:asciiTheme="minorHAnsi" w:hAnsiTheme="minorHAnsi" w:cs="Arial"/>
          <w:color w:val="000000"/>
        </w:rPr>
      </w:pPr>
    </w:p>
    <w:p w14:paraId="6B4028D6" w14:textId="1714EDD6" w:rsidR="000F24C1" w:rsidRDefault="000F24C1" w:rsidP="000F24C1">
      <w:pPr>
        <w:rPr>
          <w:rFonts w:asciiTheme="minorHAnsi" w:hAnsiTheme="minorHAnsi" w:cs="Arial"/>
          <w:color w:val="000000"/>
        </w:rPr>
      </w:pPr>
      <w:r w:rsidRPr="000F24C1">
        <w:rPr>
          <w:rFonts w:asciiTheme="minorHAnsi" w:hAnsiTheme="minorHAnsi" w:cs="Arial"/>
          <w:b/>
          <w:bCs/>
          <w:color w:val="000000"/>
        </w:rPr>
        <w:t>FAST (administrative system) configuration</w:t>
      </w:r>
      <w:r>
        <w:rPr>
          <w:rFonts w:asciiTheme="minorHAnsi" w:hAnsiTheme="minorHAnsi" w:cs="Arial"/>
          <w:color w:val="000000"/>
        </w:rPr>
        <w:t xml:space="preserve">: </w:t>
      </w:r>
    </w:p>
    <w:p w14:paraId="1DA31EF0" w14:textId="09F1AE16" w:rsidR="00DE2B22" w:rsidRPr="00466327" w:rsidRDefault="5DEF84BD" w:rsidP="5DEF84BD">
      <w:pPr>
        <w:pStyle w:val="ListParagraph"/>
        <w:numPr>
          <w:ilvl w:val="0"/>
          <w:numId w:val="80"/>
        </w:numPr>
        <w:rPr>
          <w:ins w:id="433" w:author="Andrei Titioura" w:date="2025-01-27T13:55:00Z" w16du:dateUtc="2025-01-27T18:55:00Z"/>
          <w:rFonts w:asciiTheme="minorHAnsi" w:hAnsiTheme="minorHAnsi" w:cs="Arial"/>
          <w:color w:val="000000"/>
          <w:highlight w:val="yellow"/>
          <w:rPrChange w:id="434" w:author="Andrei Titioura" w:date="2025-01-27T13:55:00Z" w16du:dateUtc="2025-01-27T18:55:00Z">
            <w:rPr>
              <w:ins w:id="435" w:author="Andrei Titioura" w:date="2025-01-27T13:55:00Z" w16du:dateUtc="2025-01-27T18:55:00Z"/>
              <w:rFonts w:asciiTheme="minorHAnsi" w:hAnsiTheme="minorHAnsi" w:cs="Arial"/>
              <w:color w:val="000000" w:themeColor="text1"/>
              <w:highlight w:val="yellow"/>
            </w:rPr>
          </w:rPrChange>
        </w:rPr>
      </w:pPr>
      <w:r w:rsidRPr="009B788C">
        <w:rPr>
          <w:rFonts w:asciiTheme="minorHAnsi" w:hAnsiTheme="minorHAnsi" w:cs="Arial"/>
          <w:color w:val="000000" w:themeColor="text1"/>
          <w:highlight w:val="yellow"/>
        </w:rPr>
        <w:lastRenderedPageBreak/>
        <w:t>FAST assigns different policies ID to different MYGA terms. For example, if a client buys MYGA3, MYGA5, and MYGA7, they buy three (3) different policies. This is the admin system choice, and not the business requirements.</w:t>
      </w:r>
    </w:p>
    <w:p w14:paraId="0EB804CB" w14:textId="510DACD5" w:rsidR="00466327" w:rsidRPr="009B788C" w:rsidRDefault="00466327" w:rsidP="22CD0150">
      <w:pPr>
        <w:pStyle w:val="ListParagraph"/>
        <w:numPr>
          <w:ilvl w:val="0"/>
          <w:numId w:val="80"/>
        </w:numPr>
        <w:rPr>
          <w:rFonts w:asciiTheme="minorHAnsi" w:hAnsiTheme="minorHAnsi" w:cs="Arial"/>
          <w:color w:val="000000"/>
          <w:highlight w:val="yellow"/>
        </w:rPr>
      </w:pPr>
      <w:ins w:id="436" w:author="Andrei Titioura" w:date="2025-01-27T13:55:00Z">
        <w:r w:rsidRPr="22CD0150">
          <w:rPr>
            <w:rFonts w:asciiTheme="minorHAnsi" w:hAnsiTheme="minorHAnsi" w:cs="Arial"/>
            <w:color w:val="000000" w:themeColor="text1"/>
            <w:highlight w:val="yellow"/>
          </w:rPr>
          <w:t>Not the case for FIA, 50%</w:t>
        </w:r>
      </w:ins>
      <w:ins w:id="437" w:author="Andrei Titioura" w:date="2025-01-27T13:56:00Z">
        <w:r w:rsidRPr="22CD0150">
          <w:rPr>
            <w:rFonts w:asciiTheme="minorHAnsi" w:hAnsiTheme="minorHAnsi" w:cs="Arial"/>
            <w:color w:val="000000" w:themeColor="text1"/>
            <w:highlight w:val="yellow"/>
          </w:rPr>
          <w:t xml:space="preserve"> allocated to option 1, 40% to option 2, 10% to fixed.</w:t>
        </w:r>
      </w:ins>
    </w:p>
    <w:p w14:paraId="2125CDBA" w14:textId="3218F8B2" w:rsidR="00C25ED7" w:rsidRPr="002B5224" w:rsidRDefault="00C25ED7" w:rsidP="00FD3074">
      <w:pPr>
        <w:rPr>
          <w:rFonts w:asciiTheme="minorHAnsi" w:hAnsiTheme="minorHAnsi"/>
        </w:rPr>
      </w:pPr>
    </w:p>
    <w:p w14:paraId="5033B1DE" w14:textId="288D398F" w:rsidR="00AE2EB8" w:rsidRPr="002B5224" w:rsidRDefault="5DEF84BD" w:rsidP="22CD0150">
      <w:pPr>
        <w:rPr>
          <w:rFonts w:asciiTheme="minorHAnsi" w:hAnsiTheme="minorHAnsi"/>
        </w:rPr>
      </w:pPr>
      <w:r w:rsidRPr="22CD0150">
        <w:rPr>
          <w:rFonts w:asciiTheme="minorHAnsi" w:hAnsiTheme="minorHAnsi"/>
          <w:b/>
          <w:bCs/>
        </w:rPr>
        <w:t>Renewal.</w:t>
      </w:r>
      <w:r w:rsidRPr="22CD0150">
        <w:rPr>
          <w:rFonts w:asciiTheme="minorHAnsi" w:hAnsiTheme="minorHAnsi"/>
        </w:rPr>
        <w:t xml:space="preserve"> At least thirty (30) days, but no more than forty-five (45) days, immediately prior to the end of the Initial Interest Rate Guarantee Period or any subsequent Guarantee Period, we will send You a notification.  </w:t>
      </w:r>
      <w:r w:rsidRPr="22CD0150">
        <w:rPr>
          <w:rFonts w:asciiTheme="minorHAnsi" w:hAnsiTheme="minorHAnsi"/>
          <w:highlight w:val="yellow"/>
        </w:rPr>
        <w:t>This notification will tell You the date the Guarantee Period is ending and provide the renewal crediting rate and Surrender Charges in effect for the subsequent Guarantee Period.</w:t>
      </w:r>
      <w:r w:rsidRPr="22CD0150">
        <w:rPr>
          <w:rFonts w:asciiTheme="minorHAnsi" w:hAnsiTheme="minorHAnsi"/>
        </w:rPr>
        <w:t xml:space="preserve"> In the 30-day period prior to the end of the Initial Interest Rate Guarantee Period, you may elect to:  </w:t>
      </w:r>
    </w:p>
    <w:p w14:paraId="6A3B71A1" w14:textId="77777777" w:rsidR="00AE2EB8" w:rsidRPr="002B5224" w:rsidRDefault="00AE2EB8" w:rsidP="006B3EF4">
      <w:pPr>
        <w:numPr>
          <w:ilvl w:val="0"/>
          <w:numId w:val="16"/>
        </w:numPr>
        <w:rPr>
          <w:rFonts w:asciiTheme="minorHAnsi" w:hAnsiTheme="minorHAnsi"/>
        </w:rPr>
      </w:pPr>
      <w:r w:rsidRPr="002B5224">
        <w:rPr>
          <w:rFonts w:asciiTheme="minorHAnsi" w:hAnsiTheme="minorHAnsi"/>
        </w:rPr>
        <w:t xml:space="preserve">Continue Your Contract for the same Guarantee Period, or another Guarantee Period we make available to you, at the declared renewal crediting </w:t>
      </w:r>
      <w:proofErr w:type="gramStart"/>
      <w:r w:rsidRPr="002B5224">
        <w:rPr>
          <w:rFonts w:asciiTheme="minorHAnsi" w:hAnsiTheme="minorHAnsi"/>
        </w:rPr>
        <w:t>rate;</w:t>
      </w:r>
      <w:proofErr w:type="gramEnd"/>
      <w:r w:rsidRPr="002B5224">
        <w:rPr>
          <w:rFonts w:asciiTheme="minorHAnsi" w:hAnsiTheme="minorHAnsi"/>
        </w:rPr>
        <w:t>  </w:t>
      </w:r>
    </w:p>
    <w:p w14:paraId="0583217B" w14:textId="77777777" w:rsidR="00AE2EB8" w:rsidRPr="002B5224" w:rsidRDefault="00AE2EB8" w:rsidP="006B3EF4">
      <w:pPr>
        <w:numPr>
          <w:ilvl w:val="0"/>
          <w:numId w:val="17"/>
        </w:numPr>
        <w:rPr>
          <w:rFonts w:asciiTheme="minorHAnsi" w:hAnsiTheme="minorHAnsi"/>
        </w:rPr>
      </w:pPr>
      <w:r w:rsidRPr="002B5224">
        <w:rPr>
          <w:rFonts w:asciiTheme="minorHAnsi" w:hAnsiTheme="minorHAnsi"/>
        </w:rPr>
        <w:t xml:space="preserve">Surrender the Contract without Surrender Charges or application of any Market Value </w:t>
      </w:r>
      <w:proofErr w:type="gramStart"/>
      <w:r w:rsidRPr="002B5224">
        <w:rPr>
          <w:rFonts w:asciiTheme="minorHAnsi" w:hAnsiTheme="minorHAnsi"/>
        </w:rPr>
        <w:t>Adjustment;</w:t>
      </w:r>
      <w:proofErr w:type="gramEnd"/>
      <w:r w:rsidRPr="002B5224">
        <w:rPr>
          <w:rFonts w:asciiTheme="minorHAnsi" w:hAnsiTheme="minorHAnsi"/>
        </w:rPr>
        <w:t>  </w:t>
      </w:r>
    </w:p>
    <w:p w14:paraId="12A8260E" w14:textId="77777777" w:rsidR="00AE2EB8" w:rsidRPr="002B5224" w:rsidRDefault="00AE2EB8" w:rsidP="006B3EF4">
      <w:pPr>
        <w:numPr>
          <w:ilvl w:val="0"/>
          <w:numId w:val="18"/>
        </w:numPr>
        <w:rPr>
          <w:rFonts w:asciiTheme="minorHAnsi" w:hAnsiTheme="minorHAnsi"/>
        </w:rPr>
      </w:pPr>
      <w:r w:rsidRPr="002B5224">
        <w:rPr>
          <w:rFonts w:asciiTheme="minorHAnsi" w:hAnsiTheme="minorHAnsi"/>
        </w:rPr>
        <w:t xml:space="preserve">Apply the Contract Value to a Settlement </w:t>
      </w:r>
      <w:proofErr w:type="gramStart"/>
      <w:r w:rsidRPr="002B5224">
        <w:rPr>
          <w:rFonts w:asciiTheme="minorHAnsi" w:hAnsiTheme="minorHAnsi"/>
        </w:rPr>
        <w:t>Option;</w:t>
      </w:r>
      <w:proofErr w:type="gramEnd"/>
      <w:r w:rsidRPr="002B5224">
        <w:rPr>
          <w:rFonts w:asciiTheme="minorHAnsi" w:hAnsiTheme="minorHAnsi"/>
        </w:rPr>
        <w:t>  </w:t>
      </w:r>
    </w:p>
    <w:p w14:paraId="57C8ADAB" w14:textId="77777777" w:rsidR="00AE2EB8" w:rsidRPr="002B5224" w:rsidRDefault="00AE2EB8" w:rsidP="22CD0150">
      <w:pPr>
        <w:numPr>
          <w:ilvl w:val="0"/>
          <w:numId w:val="19"/>
        </w:numPr>
        <w:rPr>
          <w:rFonts w:asciiTheme="minorHAnsi" w:hAnsiTheme="minorHAnsi"/>
        </w:rPr>
      </w:pPr>
      <w:r w:rsidRPr="22CD0150">
        <w:rPr>
          <w:rFonts w:asciiTheme="minorHAnsi" w:hAnsiTheme="minorHAnsi"/>
        </w:rPr>
        <w:t>Continue the Contract at a crediting rate that We can change in each future Contract Year. With this option, Surrender Charges will no longer apply; or  </w:t>
      </w:r>
    </w:p>
    <w:p w14:paraId="5605B20E" w14:textId="0DE9C331" w:rsidR="00AE2EB8" w:rsidRPr="002B5224" w:rsidRDefault="00AE2EB8" w:rsidP="006B3EF4">
      <w:pPr>
        <w:numPr>
          <w:ilvl w:val="0"/>
          <w:numId w:val="20"/>
        </w:numPr>
        <w:rPr>
          <w:rFonts w:asciiTheme="minorHAnsi" w:hAnsiTheme="minorHAnsi"/>
        </w:rPr>
      </w:pPr>
      <w:r w:rsidRPr="002B5224">
        <w:rPr>
          <w:rFonts w:asciiTheme="minorHAnsi" w:hAnsiTheme="minorHAnsi"/>
        </w:rPr>
        <w:t>Take a partial withdrawal, with no Surrender Charges or Market Value Adjustment, and apply the remaining value to another Guarantee Period, which may be the same or different than the prior Guarantee Period.  </w:t>
      </w:r>
    </w:p>
    <w:p w14:paraId="338CA41F" w14:textId="0FDB938C" w:rsidR="00AE2EB8" w:rsidRPr="002B5224" w:rsidRDefault="00AE2EB8" w:rsidP="22CD0150">
      <w:pPr>
        <w:rPr>
          <w:rFonts w:asciiTheme="minorHAnsi" w:hAnsiTheme="minorHAnsi"/>
          <w:highlight w:val="yellow"/>
        </w:rPr>
      </w:pPr>
      <w:commentRangeStart w:id="438"/>
      <w:commentRangeStart w:id="439"/>
      <w:commentRangeStart w:id="440"/>
      <w:r w:rsidRPr="22CD0150">
        <w:rPr>
          <w:rFonts w:asciiTheme="minorHAnsi" w:hAnsiTheme="minorHAnsi"/>
        </w:rPr>
        <w:t>I</w:t>
      </w:r>
      <w:r w:rsidRPr="22CD0150">
        <w:rPr>
          <w:rFonts w:asciiTheme="minorHAnsi" w:hAnsiTheme="minorHAnsi"/>
          <w:highlight w:val="yellow"/>
        </w:rPr>
        <w:t>f You do not make an election within the 30 days prior to the end of the Initial Interest Rate Guarantee Period, Your Contract will renew for the same Guarantee Period, or the longest Guarantee Period available to you at renewal, at a credited rate declared by us at the time of renewal and Surrender Charges will restart</w:t>
      </w:r>
      <w:commentRangeEnd w:id="438"/>
      <w:r>
        <w:rPr>
          <w:rStyle w:val="CommentReference"/>
        </w:rPr>
        <w:commentReference w:id="438"/>
      </w:r>
      <w:commentRangeEnd w:id="439"/>
      <w:r>
        <w:rPr>
          <w:rStyle w:val="CommentReference"/>
        </w:rPr>
        <w:commentReference w:id="439"/>
      </w:r>
      <w:commentRangeEnd w:id="440"/>
      <w:r>
        <w:rPr>
          <w:rStyle w:val="CommentReference"/>
        </w:rPr>
        <w:commentReference w:id="440"/>
      </w:r>
      <w:r w:rsidRPr="22CD0150">
        <w:rPr>
          <w:rFonts w:asciiTheme="minorHAnsi" w:hAnsiTheme="minorHAnsi"/>
          <w:highlight w:val="yellow"/>
        </w:rPr>
        <w:t>. If You do not make an election within the 30 days prior to the end of any subsequent</w:t>
      </w:r>
      <w:r w:rsidR="7D7ED20C" w:rsidRPr="22CD0150">
        <w:rPr>
          <w:rFonts w:asciiTheme="minorHAnsi" w:hAnsiTheme="minorHAnsi"/>
          <w:highlight w:val="yellow"/>
        </w:rPr>
        <w:t xml:space="preserve"> (</w:t>
      </w:r>
      <w:r w:rsidR="036B85C4" w:rsidRPr="22CD0150">
        <w:rPr>
          <w:rFonts w:asciiTheme="minorHAnsi" w:hAnsiTheme="minorHAnsi"/>
          <w:highlight w:val="yellow"/>
        </w:rPr>
        <w:t>any renewal after the first)</w:t>
      </w:r>
      <w:r w:rsidR="4F6C032E" w:rsidRPr="22CD0150">
        <w:rPr>
          <w:rFonts w:asciiTheme="minorHAnsi" w:hAnsiTheme="minorHAnsi"/>
          <w:highlight w:val="yellow"/>
        </w:rPr>
        <w:t xml:space="preserve"> </w:t>
      </w:r>
      <w:r w:rsidRPr="22CD0150">
        <w:rPr>
          <w:rFonts w:asciiTheme="minorHAnsi" w:hAnsiTheme="minorHAnsi"/>
          <w:highlight w:val="yellow"/>
        </w:rPr>
        <w:t>Guarantee Period, Surrender Charges will no longer apply, and We will declare credited interest to your Contract that We can change in each future Contract Year.  </w:t>
      </w:r>
    </w:p>
    <w:p w14:paraId="2ED29F64" w14:textId="396CB1D3" w:rsidR="0D58D5B3" w:rsidRDefault="0D58D5B3" w:rsidP="009B788C">
      <w:pPr>
        <w:pStyle w:val="ListParagraph"/>
        <w:numPr>
          <w:ilvl w:val="0"/>
          <w:numId w:val="1"/>
        </w:numPr>
        <w:rPr>
          <w:rFonts w:ascii="Aptos" w:eastAsia="Aptos" w:hAnsi="Aptos" w:cs="Aptos"/>
          <w:color w:val="212121"/>
          <w:sz w:val="22"/>
          <w:szCs w:val="22"/>
        </w:rPr>
      </w:pPr>
      <w:r w:rsidRPr="2D6C0BAC">
        <w:rPr>
          <w:rFonts w:ascii="Aptos" w:eastAsia="Aptos" w:hAnsi="Aptos" w:cs="Aptos"/>
          <w:color w:val="212121"/>
          <w:sz w:val="22"/>
          <w:szCs w:val="22"/>
        </w:rPr>
        <w:t>At issue, there is commission paid and surrender charge period starts.</w:t>
      </w:r>
    </w:p>
    <w:p w14:paraId="52561759" w14:textId="4F14B378" w:rsidR="0D58D5B3" w:rsidRDefault="0D58D5B3" w:rsidP="009B788C">
      <w:pPr>
        <w:pStyle w:val="ListParagraph"/>
        <w:numPr>
          <w:ilvl w:val="0"/>
          <w:numId w:val="1"/>
        </w:numPr>
        <w:rPr>
          <w:rFonts w:ascii="Aptos" w:eastAsia="Aptos" w:hAnsi="Aptos" w:cs="Aptos"/>
          <w:color w:val="212121"/>
          <w:sz w:val="22"/>
          <w:szCs w:val="22"/>
        </w:rPr>
      </w:pPr>
      <w:r w:rsidRPr="2D6C0BAC">
        <w:rPr>
          <w:rFonts w:ascii="Aptos" w:eastAsia="Aptos" w:hAnsi="Aptos" w:cs="Aptos"/>
          <w:color w:val="212121"/>
          <w:sz w:val="22"/>
          <w:szCs w:val="22"/>
        </w:rPr>
        <w:t>At 1</w:t>
      </w:r>
      <w:r w:rsidRPr="2D6C0BAC">
        <w:rPr>
          <w:rFonts w:ascii="Aptos" w:eastAsia="Aptos" w:hAnsi="Aptos" w:cs="Aptos"/>
          <w:color w:val="212121"/>
          <w:sz w:val="22"/>
          <w:szCs w:val="22"/>
          <w:vertAlign w:val="superscript"/>
        </w:rPr>
        <w:t>st</w:t>
      </w:r>
      <w:r w:rsidRPr="2D6C0BAC">
        <w:rPr>
          <w:rFonts w:ascii="Aptos" w:eastAsia="Aptos" w:hAnsi="Aptos" w:cs="Aptos"/>
          <w:color w:val="212121"/>
          <w:sz w:val="22"/>
          <w:szCs w:val="22"/>
        </w:rPr>
        <w:t xml:space="preserve"> renewal, there is commission paid and surrender charge period re-start.</w:t>
      </w:r>
    </w:p>
    <w:p w14:paraId="4F58C700" w14:textId="6984290E" w:rsidR="0D58D5B3" w:rsidRDefault="0D58D5B3" w:rsidP="009B788C">
      <w:pPr>
        <w:pStyle w:val="ListParagraph"/>
        <w:numPr>
          <w:ilvl w:val="0"/>
          <w:numId w:val="1"/>
        </w:numPr>
        <w:rPr>
          <w:rFonts w:ascii="Aptos" w:eastAsia="Aptos" w:hAnsi="Aptos" w:cs="Aptos"/>
          <w:color w:val="212121"/>
          <w:sz w:val="22"/>
          <w:szCs w:val="22"/>
        </w:rPr>
      </w:pPr>
      <w:r w:rsidRPr="2D6C0BAC">
        <w:rPr>
          <w:rFonts w:ascii="Aptos" w:eastAsia="Aptos" w:hAnsi="Aptos" w:cs="Aptos"/>
          <w:color w:val="212121"/>
          <w:sz w:val="22"/>
          <w:szCs w:val="22"/>
        </w:rPr>
        <w:t>At 2</w:t>
      </w:r>
      <w:r w:rsidRPr="2D6C0BAC">
        <w:rPr>
          <w:rFonts w:ascii="Aptos" w:eastAsia="Aptos" w:hAnsi="Aptos" w:cs="Aptos"/>
          <w:color w:val="212121"/>
          <w:sz w:val="22"/>
          <w:szCs w:val="22"/>
          <w:vertAlign w:val="superscript"/>
        </w:rPr>
        <w:t>nd</w:t>
      </w:r>
      <w:r w:rsidRPr="2D6C0BAC">
        <w:rPr>
          <w:rFonts w:ascii="Aptos" w:eastAsia="Aptos" w:hAnsi="Aptos" w:cs="Aptos"/>
          <w:color w:val="212121"/>
          <w:sz w:val="22"/>
          <w:szCs w:val="22"/>
        </w:rPr>
        <w:t xml:space="preserve"> renewal, there is NO commission and NO surrender charge.</w:t>
      </w:r>
    </w:p>
    <w:p w14:paraId="29790956" w14:textId="30FDE84B" w:rsidR="2D6C0BAC" w:rsidRDefault="2D6C0BAC">
      <w:pPr>
        <w:rPr>
          <w:rFonts w:ascii="Aptos" w:eastAsia="Aptos" w:hAnsi="Aptos" w:cs="Aptos"/>
          <w:color w:val="212121"/>
          <w:sz w:val="22"/>
          <w:szCs w:val="22"/>
        </w:rPr>
      </w:pPr>
    </w:p>
    <w:p w14:paraId="57A71A96" w14:textId="5C73609F" w:rsidR="2D6C0BAC" w:rsidRPr="009B788C" w:rsidRDefault="2D6C0BAC" w:rsidP="2D6C0BAC">
      <w:pPr>
        <w:rPr>
          <w:rFonts w:asciiTheme="minorHAnsi" w:hAnsiTheme="minorHAnsi"/>
          <w:highlight w:val="yellow"/>
        </w:rPr>
      </w:pPr>
    </w:p>
    <w:p w14:paraId="011458FC" w14:textId="6CA17291" w:rsidR="00A82E39" w:rsidRPr="009B788C" w:rsidRDefault="5DEF84BD" w:rsidP="5DEF84BD">
      <w:pPr>
        <w:pStyle w:val="Heading2"/>
        <w:numPr>
          <w:ilvl w:val="1"/>
          <w:numId w:val="5"/>
        </w:numPr>
        <w:rPr>
          <w:color w:val="FF0000"/>
          <w:highlight w:val="yellow"/>
        </w:rPr>
      </w:pPr>
      <w:bookmarkStart w:id="444" w:name="_Toc195544957"/>
      <w:r w:rsidRPr="009B788C">
        <w:rPr>
          <w:highlight w:val="yellow"/>
        </w:rPr>
        <w:t>Premium Tax</w:t>
      </w:r>
      <w:bookmarkEnd w:id="444"/>
      <w:del w:id="445" w:author="Andrei Titioura" w:date="2025-04-14T17:36:00Z" w16du:dateUtc="2025-04-14T21:36:00Z">
        <w:r w:rsidRPr="009B788C" w:rsidDel="00014F0C">
          <w:rPr>
            <w:highlight w:val="yellow"/>
          </w:rPr>
          <w:delText xml:space="preserve"> </w:delText>
        </w:r>
        <w:r w:rsidRPr="009B788C" w:rsidDel="00014F0C">
          <w:rPr>
            <w:color w:val="FF0000"/>
            <w:highlight w:val="yellow"/>
          </w:rPr>
          <w:delText>(TBD)</w:delText>
        </w:r>
      </w:del>
    </w:p>
    <w:p w14:paraId="5DB14516" w14:textId="43B27BF7" w:rsidR="00A82E39" w:rsidRPr="00E50255" w:rsidRDefault="00A82E39" w:rsidP="22CD0150">
      <w:pPr>
        <w:rPr>
          <w:rFonts w:asciiTheme="minorHAnsi" w:hAnsiTheme="minorHAnsi"/>
        </w:rPr>
      </w:pPr>
      <w:r w:rsidRPr="22CD0150">
        <w:rPr>
          <w:rFonts w:asciiTheme="minorHAnsi" w:hAnsiTheme="minorHAnsi"/>
        </w:rPr>
        <w:t xml:space="preserve">Ceres Life </w:t>
      </w:r>
      <w:ins w:id="446" w:author="Andrei Titioura" w:date="2025-04-14T17:37:00Z" w16du:dateUtc="2025-04-14T21:37:00Z">
        <w:r w:rsidR="00014F0C">
          <w:rPr>
            <w:rFonts w:asciiTheme="minorHAnsi" w:hAnsiTheme="minorHAnsi"/>
          </w:rPr>
          <w:t>will not charge the policyholder</w:t>
        </w:r>
      </w:ins>
      <w:del w:id="447" w:author="Andrei Titioura" w:date="2025-04-14T17:37:00Z" w16du:dateUtc="2025-04-14T21:37:00Z">
        <w:r w:rsidRPr="22CD0150" w:rsidDel="007072B3">
          <w:rPr>
            <w:rFonts w:asciiTheme="minorHAnsi" w:hAnsiTheme="minorHAnsi"/>
          </w:rPr>
          <w:delText>may impose</w:delText>
        </w:r>
      </w:del>
      <w:r w:rsidRPr="22CD0150">
        <w:rPr>
          <w:rFonts w:asciiTheme="minorHAnsi" w:hAnsiTheme="minorHAnsi"/>
        </w:rPr>
        <w:t xml:space="preserve"> a premium tax at </w:t>
      </w:r>
      <w:proofErr w:type="gramStart"/>
      <w:r w:rsidRPr="22CD0150">
        <w:rPr>
          <w:rFonts w:asciiTheme="minorHAnsi" w:hAnsiTheme="minorHAnsi"/>
        </w:rPr>
        <w:t>issue</w:t>
      </w:r>
      <w:ins w:id="448" w:author="Andrei Titioura" w:date="2025-04-14T17:37:00Z" w16du:dateUtc="2025-04-14T21:37:00Z">
        <w:r w:rsidR="007072B3">
          <w:rPr>
            <w:rFonts w:asciiTheme="minorHAnsi" w:hAnsiTheme="minorHAnsi"/>
          </w:rPr>
          <w:t>, but</w:t>
        </w:r>
        <w:proofErr w:type="gramEnd"/>
        <w:r w:rsidR="007072B3">
          <w:rPr>
            <w:rFonts w:asciiTheme="minorHAnsi" w:hAnsiTheme="minorHAnsi"/>
          </w:rPr>
          <w:t xml:space="preserve"> reserve the right to charge </w:t>
        </w:r>
      </w:ins>
      <w:ins w:id="449" w:author="Andrei Titioura" w:date="2025-04-14T17:38:00Z" w16du:dateUtc="2025-04-14T21:38:00Z">
        <w:r w:rsidR="00C401CC">
          <w:rPr>
            <w:rFonts w:asciiTheme="minorHAnsi" w:hAnsiTheme="minorHAnsi"/>
          </w:rPr>
          <w:t>upon</w:t>
        </w:r>
      </w:ins>
      <w:del w:id="450" w:author="Andrei Titioura" w:date="2025-04-14T17:37:00Z" w16du:dateUtc="2025-04-14T21:37:00Z">
        <w:r w:rsidRPr="22CD0150" w:rsidDel="007072B3">
          <w:rPr>
            <w:rFonts w:asciiTheme="minorHAnsi" w:hAnsiTheme="minorHAnsi"/>
          </w:rPr>
          <w:delText xml:space="preserve"> or when</w:delText>
        </w:r>
      </w:del>
      <w:r w:rsidRPr="22CD0150">
        <w:rPr>
          <w:rFonts w:asciiTheme="minorHAnsi" w:hAnsiTheme="minorHAnsi"/>
        </w:rPr>
        <w:t xml:space="preserve"> the annuitization </w:t>
      </w:r>
      <w:del w:id="451" w:author="Andrei Titioura" w:date="2025-04-14T17:38:00Z" w16du:dateUtc="2025-04-14T21:38:00Z">
        <w:r w:rsidRPr="22CD0150" w:rsidDel="00C401CC">
          <w:rPr>
            <w:rFonts w:asciiTheme="minorHAnsi" w:hAnsiTheme="minorHAnsi"/>
          </w:rPr>
          <w:delText>period begin</w:delText>
        </w:r>
      </w:del>
      <w:ins w:id="452" w:author="Andrei Titioura" w:date="2025-04-14T17:38:00Z" w16du:dateUtc="2025-04-14T21:38:00Z">
        <w:r w:rsidR="00C401CC">
          <w:rPr>
            <w:rFonts w:asciiTheme="minorHAnsi" w:hAnsiTheme="minorHAnsi"/>
          </w:rPr>
          <w:t>start date</w:t>
        </w:r>
      </w:ins>
      <w:del w:id="453" w:author="Andrei Titioura" w:date="2025-04-14T17:37:00Z" w16du:dateUtc="2025-04-14T21:37:00Z">
        <w:r w:rsidRPr="22CD0150" w:rsidDel="007072B3">
          <w:rPr>
            <w:rFonts w:asciiTheme="minorHAnsi" w:hAnsiTheme="minorHAnsi"/>
          </w:rPr>
          <w:delText>s</w:delText>
        </w:r>
      </w:del>
      <w:r w:rsidRPr="22CD0150">
        <w:rPr>
          <w:rFonts w:asciiTheme="minorHAnsi" w:hAnsiTheme="minorHAnsi"/>
        </w:rPr>
        <w:t xml:space="preserve">.  However, this tax is applicable only in certain states and under specific circumstances. </w:t>
      </w:r>
    </w:p>
    <w:p w14:paraId="2AA27DE8" w14:textId="464568A5" w:rsidR="00A25F5C" w:rsidRPr="00E50255" w:rsidRDefault="00A25F5C" w:rsidP="22CD0150">
      <w:pPr>
        <w:rPr>
          <w:rFonts w:asciiTheme="minorHAnsi" w:hAnsiTheme="minorHAnsi"/>
        </w:rPr>
      </w:pPr>
      <w:r w:rsidRPr="22CD0150">
        <w:rPr>
          <w:rFonts w:asciiTheme="minorHAnsi" w:hAnsiTheme="minorHAnsi"/>
        </w:rPr>
        <w:t>Premium tax is to be reviewed by a tax department. FAST is configured to</w:t>
      </w:r>
    </w:p>
    <w:tbl>
      <w:tblPr>
        <w:tblW w:w="4260" w:type="dxa"/>
        <w:tblCellMar>
          <w:left w:w="0" w:type="dxa"/>
          <w:right w:w="0" w:type="dxa"/>
        </w:tblCellMar>
        <w:tblLook w:val="04A0" w:firstRow="1" w:lastRow="0" w:firstColumn="1" w:lastColumn="0" w:noHBand="0" w:noVBand="1"/>
      </w:tblPr>
      <w:tblGrid>
        <w:gridCol w:w="1420"/>
        <w:gridCol w:w="1420"/>
        <w:gridCol w:w="1420"/>
      </w:tblGrid>
      <w:tr w:rsidR="002A2799" w:rsidRPr="002A2799" w14:paraId="4187487D" w14:textId="77777777" w:rsidTr="002A2799">
        <w:trPr>
          <w:trHeight w:val="300"/>
        </w:trPr>
        <w:tc>
          <w:tcPr>
            <w:tcW w:w="4260" w:type="dxa"/>
            <w:gridSpan w:val="3"/>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hideMark/>
          </w:tcPr>
          <w:p w14:paraId="5B78BA13" w14:textId="77777777" w:rsidR="002A2799" w:rsidRPr="002A2799" w:rsidRDefault="002A2799" w:rsidP="002A2799">
            <w:pPr>
              <w:jc w:val="center"/>
              <w:rPr>
                <w:rFonts w:ascii="Aptos" w:hAnsi="Aptos"/>
                <w:color w:val="000000"/>
              </w:rPr>
            </w:pPr>
            <w:r w:rsidRPr="002A2799">
              <w:rPr>
                <w:rFonts w:ascii="Aptos" w:hAnsi="Aptos"/>
                <w:color w:val="000000"/>
              </w:rPr>
              <w:t>State Premium Tax for Deferred Annuities</w:t>
            </w:r>
          </w:p>
        </w:tc>
      </w:tr>
      <w:tr w:rsidR="002A2799" w:rsidRPr="002A2799" w14:paraId="1E98D023" w14:textId="77777777" w:rsidTr="002A2799">
        <w:trPr>
          <w:trHeight w:val="300"/>
        </w:trPr>
        <w:tc>
          <w:tcPr>
            <w:tcW w:w="1420" w:type="dxa"/>
            <w:tcBorders>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DF4B83A" w14:textId="77777777" w:rsidR="002A2799" w:rsidRPr="002A2799" w:rsidRDefault="002A2799" w:rsidP="002A2799">
            <w:pPr>
              <w:jc w:val="center"/>
              <w:rPr>
                <w:rFonts w:ascii="Aptos" w:hAnsi="Aptos"/>
                <w:color w:val="000000"/>
              </w:rPr>
            </w:pPr>
            <w:r w:rsidRPr="002A2799">
              <w:rPr>
                <w:rFonts w:ascii="Aptos" w:hAnsi="Aptos"/>
                <w:color w:val="000000"/>
              </w:rPr>
              <w:t>State</w:t>
            </w:r>
          </w:p>
        </w:tc>
        <w:tc>
          <w:tcPr>
            <w:tcW w:w="1420" w:type="dxa"/>
            <w:tcBorders>
              <w:bottom w:val="single" w:sz="4" w:space="0" w:color="auto"/>
              <w:right w:val="single" w:sz="4" w:space="0" w:color="auto"/>
            </w:tcBorders>
            <w:noWrap/>
            <w:tcMar>
              <w:top w:w="15" w:type="dxa"/>
              <w:left w:w="15" w:type="dxa"/>
              <w:bottom w:w="0" w:type="dxa"/>
              <w:right w:w="15" w:type="dxa"/>
            </w:tcMar>
            <w:vAlign w:val="bottom"/>
            <w:hideMark/>
          </w:tcPr>
          <w:p w14:paraId="304C7A97" w14:textId="77777777" w:rsidR="002A2799" w:rsidRPr="002A2799" w:rsidRDefault="002A2799" w:rsidP="002A2799">
            <w:pPr>
              <w:jc w:val="center"/>
              <w:rPr>
                <w:rFonts w:ascii="Aptos" w:hAnsi="Aptos"/>
                <w:color w:val="000000"/>
              </w:rPr>
            </w:pPr>
            <w:r w:rsidRPr="002A2799">
              <w:rPr>
                <w:rFonts w:ascii="Aptos" w:hAnsi="Aptos"/>
                <w:color w:val="000000"/>
              </w:rPr>
              <w:t>Non-Qual</w:t>
            </w:r>
          </w:p>
        </w:tc>
        <w:tc>
          <w:tcPr>
            <w:tcW w:w="1420" w:type="dxa"/>
            <w:tcBorders>
              <w:bottom w:val="single" w:sz="4" w:space="0" w:color="auto"/>
              <w:right w:val="single" w:sz="4" w:space="0" w:color="auto"/>
            </w:tcBorders>
            <w:noWrap/>
            <w:tcMar>
              <w:top w:w="15" w:type="dxa"/>
              <w:left w:w="15" w:type="dxa"/>
              <w:bottom w:w="0" w:type="dxa"/>
              <w:right w:w="15" w:type="dxa"/>
            </w:tcMar>
            <w:vAlign w:val="bottom"/>
            <w:hideMark/>
          </w:tcPr>
          <w:p w14:paraId="0107AD87" w14:textId="77777777" w:rsidR="002A2799" w:rsidRPr="002A2799" w:rsidRDefault="002A2799" w:rsidP="002A2799">
            <w:pPr>
              <w:jc w:val="center"/>
              <w:rPr>
                <w:rFonts w:ascii="Aptos" w:hAnsi="Aptos"/>
                <w:color w:val="000000"/>
              </w:rPr>
            </w:pPr>
            <w:r w:rsidRPr="002A2799">
              <w:rPr>
                <w:rFonts w:ascii="Aptos" w:hAnsi="Aptos"/>
                <w:color w:val="000000"/>
              </w:rPr>
              <w:t>Qualified</w:t>
            </w:r>
          </w:p>
        </w:tc>
      </w:tr>
      <w:tr w:rsidR="002A2799" w:rsidRPr="002A2799" w14:paraId="57F062DE"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67759C1D" w14:textId="77777777" w:rsidR="002A2799" w:rsidRPr="002A2799" w:rsidRDefault="002A2799" w:rsidP="002A2799">
            <w:pPr>
              <w:jc w:val="center"/>
              <w:rPr>
                <w:rFonts w:ascii="Aptos" w:hAnsi="Aptos"/>
                <w:color w:val="000000"/>
              </w:rPr>
            </w:pPr>
            <w:r w:rsidRPr="002A2799">
              <w:rPr>
                <w:rFonts w:ascii="Aptos" w:hAnsi="Aptos"/>
                <w:color w:val="000000"/>
              </w:rPr>
              <w:t>CA</w:t>
            </w:r>
          </w:p>
        </w:tc>
        <w:tc>
          <w:tcPr>
            <w:tcW w:w="1420" w:type="dxa"/>
            <w:tcBorders>
              <w:right w:val="single" w:sz="4" w:space="0" w:color="auto"/>
            </w:tcBorders>
            <w:noWrap/>
            <w:tcMar>
              <w:top w:w="15" w:type="dxa"/>
              <w:left w:w="15" w:type="dxa"/>
              <w:bottom w:w="0" w:type="dxa"/>
              <w:right w:w="15" w:type="dxa"/>
            </w:tcMar>
            <w:vAlign w:val="bottom"/>
            <w:hideMark/>
          </w:tcPr>
          <w:p w14:paraId="25F3023B" w14:textId="77777777" w:rsidR="002A2799" w:rsidRPr="002A2799" w:rsidRDefault="002A2799" w:rsidP="002A2799">
            <w:pPr>
              <w:jc w:val="center"/>
              <w:rPr>
                <w:rFonts w:ascii="Aptos" w:hAnsi="Aptos"/>
                <w:color w:val="000000"/>
              </w:rPr>
            </w:pPr>
            <w:r w:rsidRPr="002A2799">
              <w:rPr>
                <w:rFonts w:ascii="Aptos" w:hAnsi="Aptos"/>
                <w:color w:val="000000"/>
              </w:rPr>
              <w:t>2.35%</w:t>
            </w:r>
          </w:p>
        </w:tc>
        <w:tc>
          <w:tcPr>
            <w:tcW w:w="1420" w:type="dxa"/>
            <w:tcBorders>
              <w:right w:val="single" w:sz="4" w:space="0" w:color="auto"/>
            </w:tcBorders>
            <w:noWrap/>
            <w:tcMar>
              <w:top w:w="15" w:type="dxa"/>
              <w:left w:w="15" w:type="dxa"/>
              <w:bottom w:w="0" w:type="dxa"/>
              <w:right w:w="15" w:type="dxa"/>
            </w:tcMar>
            <w:vAlign w:val="bottom"/>
            <w:hideMark/>
          </w:tcPr>
          <w:p w14:paraId="76A94CB3" w14:textId="77777777" w:rsidR="002A2799" w:rsidRPr="002A2799" w:rsidRDefault="002A2799" w:rsidP="002A2799">
            <w:pPr>
              <w:jc w:val="center"/>
              <w:rPr>
                <w:rFonts w:ascii="Aptos" w:hAnsi="Aptos"/>
                <w:color w:val="000000"/>
              </w:rPr>
            </w:pPr>
            <w:r w:rsidRPr="002A2799">
              <w:rPr>
                <w:rFonts w:ascii="Aptos" w:hAnsi="Aptos"/>
                <w:color w:val="000000"/>
              </w:rPr>
              <w:t>0.50%</w:t>
            </w:r>
          </w:p>
        </w:tc>
      </w:tr>
      <w:tr w:rsidR="002A2799" w:rsidRPr="002A2799" w14:paraId="6F950B0E"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3C0DB172" w14:textId="77777777" w:rsidR="002A2799" w:rsidRPr="002A2799" w:rsidRDefault="002A2799" w:rsidP="002A2799">
            <w:pPr>
              <w:jc w:val="center"/>
              <w:rPr>
                <w:rFonts w:ascii="Aptos" w:hAnsi="Aptos"/>
                <w:color w:val="000000"/>
              </w:rPr>
            </w:pPr>
            <w:r w:rsidRPr="002A2799">
              <w:rPr>
                <w:rFonts w:ascii="Aptos" w:hAnsi="Aptos"/>
                <w:color w:val="000000"/>
              </w:rPr>
              <w:lastRenderedPageBreak/>
              <w:t>CO</w:t>
            </w:r>
          </w:p>
        </w:tc>
        <w:tc>
          <w:tcPr>
            <w:tcW w:w="1420" w:type="dxa"/>
            <w:tcBorders>
              <w:right w:val="single" w:sz="4" w:space="0" w:color="auto"/>
            </w:tcBorders>
            <w:noWrap/>
            <w:tcMar>
              <w:top w:w="15" w:type="dxa"/>
              <w:left w:w="15" w:type="dxa"/>
              <w:bottom w:w="0" w:type="dxa"/>
              <w:right w:w="15" w:type="dxa"/>
            </w:tcMar>
            <w:vAlign w:val="bottom"/>
            <w:hideMark/>
          </w:tcPr>
          <w:p w14:paraId="745D313C" w14:textId="77777777" w:rsidR="002A2799" w:rsidRPr="002A2799" w:rsidRDefault="002A2799" w:rsidP="002A2799">
            <w:pPr>
              <w:jc w:val="center"/>
              <w:rPr>
                <w:rFonts w:ascii="Aptos" w:hAnsi="Aptos"/>
                <w:color w:val="000000"/>
              </w:rPr>
            </w:pPr>
            <w:r w:rsidRPr="002A2799">
              <w:rPr>
                <w:rFonts w:ascii="Aptos" w:hAnsi="Aptos"/>
                <w:color w:val="000000"/>
              </w:rPr>
              <w:t>2.00%</w:t>
            </w:r>
          </w:p>
        </w:tc>
        <w:tc>
          <w:tcPr>
            <w:tcW w:w="1420" w:type="dxa"/>
            <w:tcBorders>
              <w:right w:val="single" w:sz="4" w:space="0" w:color="auto"/>
            </w:tcBorders>
            <w:noWrap/>
            <w:tcMar>
              <w:top w:w="15" w:type="dxa"/>
              <w:left w:w="15" w:type="dxa"/>
              <w:bottom w:w="0" w:type="dxa"/>
              <w:right w:w="15" w:type="dxa"/>
            </w:tcMar>
            <w:vAlign w:val="bottom"/>
            <w:hideMark/>
          </w:tcPr>
          <w:p w14:paraId="3636CE4C" w14:textId="77777777" w:rsidR="002A2799" w:rsidRPr="002A2799" w:rsidRDefault="002A2799" w:rsidP="002A2799">
            <w:pPr>
              <w:jc w:val="center"/>
              <w:rPr>
                <w:rFonts w:ascii="Aptos" w:hAnsi="Aptos"/>
                <w:color w:val="000000"/>
              </w:rPr>
            </w:pPr>
            <w:r w:rsidRPr="002A2799">
              <w:rPr>
                <w:rFonts w:ascii="Aptos" w:hAnsi="Aptos"/>
                <w:color w:val="000000"/>
              </w:rPr>
              <w:t>0.00%</w:t>
            </w:r>
          </w:p>
        </w:tc>
      </w:tr>
      <w:tr w:rsidR="002A2799" w:rsidRPr="002A2799" w14:paraId="3D5E3B42"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43D602EF" w14:textId="77777777" w:rsidR="002A2799" w:rsidRPr="002A2799" w:rsidRDefault="002A2799" w:rsidP="002A2799">
            <w:pPr>
              <w:jc w:val="center"/>
              <w:rPr>
                <w:rFonts w:ascii="Aptos" w:hAnsi="Aptos"/>
                <w:color w:val="000000"/>
              </w:rPr>
            </w:pPr>
            <w:r w:rsidRPr="002A2799">
              <w:rPr>
                <w:rFonts w:ascii="Aptos" w:hAnsi="Aptos"/>
                <w:color w:val="000000"/>
              </w:rPr>
              <w:t>ME</w:t>
            </w:r>
          </w:p>
        </w:tc>
        <w:tc>
          <w:tcPr>
            <w:tcW w:w="1420" w:type="dxa"/>
            <w:tcBorders>
              <w:right w:val="single" w:sz="4" w:space="0" w:color="auto"/>
            </w:tcBorders>
            <w:noWrap/>
            <w:tcMar>
              <w:top w:w="15" w:type="dxa"/>
              <w:left w:w="15" w:type="dxa"/>
              <w:bottom w:w="0" w:type="dxa"/>
              <w:right w:w="15" w:type="dxa"/>
            </w:tcMar>
            <w:vAlign w:val="bottom"/>
            <w:hideMark/>
          </w:tcPr>
          <w:p w14:paraId="043B656B" w14:textId="77777777" w:rsidR="002A2799" w:rsidRPr="002A2799" w:rsidRDefault="002A2799" w:rsidP="002A2799">
            <w:pPr>
              <w:jc w:val="center"/>
              <w:rPr>
                <w:rFonts w:ascii="Aptos" w:hAnsi="Aptos"/>
                <w:color w:val="000000"/>
              </w:rPr>
            </w:pPr>
            <w:r w:rsidRPr="002A2799">
              <w:rPr>
                <w:rFonts w:ascii="Aptos" w:hAnsi="Aptos"/>
                <w:color w:val="000000"/>
              </w:rPr>
              <w:t>2.00%</w:t>
            </w:r>
          </w:p>
        </w:tc>
        <w:tc>
          <w:tcPr>
            <w:tcW w:w="1420" w:type="dxa"/>
            <w:tcBorders>
              <w:right w:val="single" w:sz="4" w:space="0" w:color="auto"/>
            </w:tcBorders>
            <w:noWrap/>
            <w:tcMar>
              <w:top w:w="15" w:type="dxa"/>
              <w:left w:w="15" w:type="dxa"/>
              <w:bottom w:w="0" w:type="dxa"/>
              <w:right w:w="15" w:type="dxa"/>
            </w:tcMar>
            <w:vAlign w:val="bottom"/>
            <w:hideMark/>
          </w:tcPr>
          <w:p w14:paraId="75AE5E22" w14:textId="77777777" w:rsidR="002A2799" w:rsidRPr="002A2799" w:rsidRDefault="002A2799" w:rsidP="002A2799">
            <w:pPr>
              <w:jc w:val="center"/>
              <w:rPr>
                <w:rFonts w:ascii="Aptos" w:hAnsi="Aptos"/>
                <w:color w:val="000000"/>
              </w:rPr>
            </w:pPr>
            <w:r w:rsidRPr="002A2799">
              <w:rPr>
                <w:rFonts w:ascii="Aptos" w:hAnsi="Aptos"/>
                <w:color w:val="000000"/>
              </w:rPr>
              <w:t>0.00%</w:t>
            </w:r>
          </w:p>
        </w:tc>
      </w:tr>
      <w:tr w:rsidR="002A2799" w:rsidRPr="002A2799" w14:paraId="6DD7CE98"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63142505" w14:textId="77777777" w:rsidR="002A2799" w:rsidRPr="002A2799" w:rsidRDefault="002A2799" w:rsidP="002A2799">
            <w:pPr>
              <w:jc w:val="center"/>
              <w:rPr>
                <w:rFonts w:ascii="Aptos" w:hAnsi="Aptos"/>
                <w:color w:val="000000"/>
              </w:rPr>
            </w:pPr>
            <w:r w:rsidRPr="002A2799">
              <w:rPr>
                <w:rFonts w:ascii="Aptos" w:hAnsi="Aptos"/>
                <w:color w:val="000000"/>
              </w:rPr>
              <w:t>NV</w:t>
            </w:r>
          </w:p>
        </w:tc>
        <w:tc>
          <w:tcPr>
            <w:tcW w:w="1420" w:type="dxa"/>
            <w:tcBorders>
              <w:right w:val="single" w:sz="4" w:space="0" w:color="auto"/>
            </w:tcBorders>
            <w:noWrap/>
            <w:tcMar>
              <w:top w:w="15" w:type="dxa"/>
              <w:left w:w="15" w:type="dxa"/>
              <w:bottom w:w="0" w:type="dxa"/>
              <w:right w:w="15" w:type="dxa"/>
            </w:tcMar>
            <w:vAlign w:val="bottom"/>
            <w:hideMark/>
          </w:tcPr>
          <w:p w14:paraId="16DD2D0D" w14:textId="77777777" w:rsidR="002A2799" w:rsidRPr="002A2799" w:rsidRDefault="002A2799" w:rsidP="002A2799">
            <w:pPr>
              <w:jc w:val="center"/>
              <w:rPr>
                <w:rFonts w:ascii="Aptos" w:hAnsi="Aptos"/>
                <w:color w:val="000000"/>
              </w:rPr>
            </w:pPr>
            <w:r w:rsidRPr="002A2799">
              <w:rPr>
                <w:rFonts w:ascii="Aptos" w:hAnsi="Aptos"/>
                <w:color w:val="000000"/>
              </w:rPr>
              <w:t>3.50%</w:t>
            </w:r>
          </w:p>
        </w:tc>
        <w:tc>
          <w:tcPr>
            <w:tcW w:w="1420" w:type="dxa"/>
            <w:tcBorders>
              <w:right w:val="single" w:sz="4" w:space="0" w:color="auto"/>
            </w:tcBorders>
            <w:noWrap/>
            <w:tcMar>
              <w:top w:w="15" w:type="dxa"/>
              <w:left w:w="15" w:type="dxa"/>
              <w:bottom w:w="0" w:type="dxa"/>
              <w:right w:w="15" w:type="dxa"/>
            </w:tcMar>
            <w:vAlign w:val="bottom"/>
            <w:hideMark/>
          </w:tcPr>
          <w:p w14:paraId="3E160558" w14:textId="77777777" w:rsidR="002A2799" w:rsidRPr="002A2799" w:rsidRDefault="002A2799" w:rsidP="002A2799">
            <w:pPr>
              <w:jc w:val="center"/>
              <w:rPr>
                <w:rFonts w:ascii="Aptos" w:hAnsi="Aptos"/>
                <w:color w:val="000000"/>
              </w:rPr>
            </w:pPr>
            <w:r w:rsidRPr="002A2799">
              <w:rPr>
                <w:rFonts w:ascii="Aptos" w:hAnsi="Aptos"/>
                <w:color w:val="000000"/>
              </w:rPr>
              <w:t>0.00%</w:t>
            </w:r>
          </w:p>
        </w:tc>
      </w:tr>
      <w:tr w:rsidR="002A2799" w:rsidRPr="002A2799" w14:paraId="05D48371"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0B1D7DF4" w14:textId="77777777" w:rsidR="002A2799" w:rsidRPr="002A2799" w:rsidRDefault="002A2799" w:rsidP="002A2799">
            <w:pPr>
              <w:jc w:val="center"/>
              <w:rPr>
                <w:rFonts w:ascii="Aptos" w:hAnsi="Aptos"/>
                <w:color w:val="000000"/>
              </w:rPr>
            </w:pPr>
            <w:r w:rsidRPr="002A2799">
              <w:rPr>
                <w:rFonts w:ascii="Aptos" w:hAnsi="Aptos"/>
                <w:color w:val="000000"/>
              </w:rPr>
              <w:t>SD</w:t>
            </w:r>
          </w:p>
        </w:tc>
        <w:tc>
          <w:tcPr>
            <w:tcW w:w="1420" w:type="dxa"/>
            <w:tcBorders>
              <w:right w:val="single" w:sz="4" w:space="0" w:color="auto"/>
            </w:tcBorders>
            <w:noWrap/>
            <w:tcMar>
              <w:top w:w="15" w:type="dxa"/>
              <w:left w:w="15" w:type="dxa"/>
              <w:bottom w:w="0" w:type="dxa"/>
              <w:right w:w="15" w:type="dxa"/>
            </w:tcMar>
            <w:vAlign w:val="bottom"/>
            <w:hideMark/>
          </w:tcPr>
          <w:p w14:paraId="0575C04D" w14:textId="77777777" w:rsidR="002A2799" w:rsidRPr="002A2799" w:rsidRDefault="002A2799" w:rsidP="002A2799">
            <w:pPr>
              <w:jc w:val="center"/>
              <w:rPr>
                <w:rFonts w:ascii="Aptos" w:hAnsi="Aptos"/>
                <w:color w:val="000000"/>
              </w:rPr>
            </w:pPr>
            <w:r w:rsidRPr="002A2799">
              <w:rPr>
                <w:rFonts w:ascii="Aptos" w:hAnsi="Aptos"/>
                <w:color w:val="000000"/>
              </w:rPr>
              <w:t>1.25%</w:t>
            </w:r>
          </w:p>
        </w:tc>
        <w:tc>
          <w:tcPr>
            <w:tcW w:w="1420" w:type="dxa"/>
            <w:tcBorders>
              <w:right w:val="single" w:sz="4" w:space="0" w:color="auto"/>
            </w:tcBorders>
            <w:noWrap/>
            <w:tcMar>
              <w:top w:w="15" w:type="dxa"/>
              <w:left w:w="15" w:type="dxa"/>
              <w:bottom w:w="0" w:type="dxa"/>
              <w:right w:w="15" w:type="dxa"/>
            </w:tcMar>
            <w:vAlign w:val="bottom"/>
            <w:hideMark/>
          </w:tcPr>
          <w:p w14:paraId="115F0877" w14:textId="77777777" w:rsidR="002A2799" w:rsidRPr="002A2799" w:rsidRDefault="002A2799" w:rsidP="002A2799">
            <w:pPr>
              <w:jc w:val="center"/>
              <w:rPr>
                <w:rFonts w:ascii="Aptos" w:hAnsi="Aptos"/>
                <w:color w:val="000000"/>
              </w:rPr>
            </w:pPr>
            <w:r w:rsidRPr="002A2799">
              <w:rPr>
                <w:rFonts w:ascii="Aptos" w:hAnsi="Aptos"/>
                <w:color w:val="000000"/>
              </w:rPr>
              <w:t>0.00%</w:t>
            </w:r>
          </w:p>
        </w:tc>
      </w:tr>
      <w:tr w:rsidR="002A2799" w:rsidRPr="002A2799" w14:paraId="3E4F77B7"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44C34118" w14:textId="77777777" w:rsidR="002A2799" w:rsidRPr="002A2799" w:rsidRDefault="002A2799" w:rsidP="002A2799">
            <w:pPr>
              <w:jc w:val="center"/>
              <w:rPr>
                <w:rFonts w:ascii="Aptos" w:hAnsi="Aptos"/>
                <w:color w:val="000000"/>
              </w:rPr>
            </w:pPr>
            <w:r w:rsidRPr="002A2799">
              <w:rPr>
                <w:rFonts w:ascii="Aptos" w:hAnsi="Aptos"/>
                <w:color w:val="000000"/>
              </w:rPr>
              <w:t>WV</w:t>
            </w:r>
          </w:p>
        </w:tc>
        <w:tc>
          <w:tcPr>
            <w:tcW w:w="1420" w:type="dxa"/>
            <w:tcBorders>
              <w:right w:val="single" w:sz="4" w:space="0" w:color="auto"/>
            </w:tcBorders>
            <w:noWrap/>
            <w:tcMar>
              <w:top w:w="15" w:type="dxa"/>
              <w:left w:w="15" w:type="dxa"/>
              <w:bottom w:w="0" w:type="dxa"/>
              <w:right w:w="15" w:type="dxa"/>
            </w:tcMar>
            <w:vAlign w:val="bottom"/>
            <w:hideMark/>
          </w:tcPr>
          <w:p w14:paraId="11A514A8" w14:textId="77777777" w:rsidR="002A2799" w:rsidRPr="002A2799" w:rsidRDefault="002A2799" w:rsidP="002A2799">
            <w:pPr>
              <w:jc w:val="center"/>
              <w:rPr>
                <w:rFonts w:ascii="Aptos" w:hAnsi="Aptos"/>
                <w:color w:val="000000"/>
              </w:rPr>
            </w:pPr>
            <w:r w:rsidRPr="002A2799">
              <w:rPr>
                <w:rFonts w:ascii="Aptos" w:hAnsi="Aptos"/>
                <w:color w:val="000000"/>
              </w:rPr>
              <w:t>1.00%</w:t>
            </w:r>
          </w:p>
        </w:tc>
        <w:tc>
          <w:tcPr>
            <w:tcW w:w="1420" w:type="dxa"/>
            <w:tcBorders>
              <w:right w:val="single" w:sz="4" w:space="0" w:color="auto"/>
            </w:tcBorders>
            <w:noWrap/>
            <w:tcMar>
              <w:top w:w="15" w:type="dxa"/>
              <w:left w:w="15" w:type="dxa"/>
              <w:bottom w:w="0" w:type="dxa"/>
              <w:right w:w="15" w:type="dxa"/>
            </w:tcMar>
            <w:vAlign w:val="bottom"/>
            <w:hideMark/>
          </w:tcPr>
          <w:p w14:paraId="051629D5" w14:textId="77777777" w:rsidR="002A2799" w:rsidRPr="002A2799" w:rsidRDefault="002A2799" w:rsidP="002A2799">
            <w:pPr>
              <w:jc w:val="center"/>
              <w:rPr>
                <w:rFonts w:ascii="Aptos" w:hAnsi="Aptos"/>
                <w:color w:val="000000"/>
              </w:rPr>
            </w:pPr>
            <w:r w:rsidRPr="002A2799">
              <w:rPr>
                <w:rFonts w:ascii="Aptos" w:hAnsi="Aptos"/>
                <w:color w:val="000000"/>
              </w:rPr>
              <w:t>1.00%</w:t>
            </w:r>
          </w:p>
        </w:tc>
      </w:tr>
      <w:tr w:rsidR="002A2799" w:rsidRPr="002A2799" w14:paraId="3C63C7B7"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09B08F2F" w14:textId="77777777" w:rsidR="002A2799" w:rsidRPr="002A2799" w:rsidRDefault="002A2799" w:rsidP="002A2799">
            <w:pPr>
              <w:jc w:val="center"/>
              <w:rPr>
                <w:rFonts w:ascii="Aptos" w:hAnsi="Aptos"/>
                <w:color w:val="000000"/>
              </w:rPr>
            </w:pPr>
            <w:r w:rsidRPr="002A2799">
              <w:rPr>
                <w:rFonts w:ascii="Aptos" w:hAnsi="Aptos"/>
                <w:color w:val="000000"/>
              </w:rPr>
              <w:t>WY</w:t>
            </w:r>
          </w:p>
        </w:tc>
        <w:tc>
          <w:tcPr>
            <w:tcW w:w="1420" w:type="dxa"/>
            <w:tcBorders>
              <w:right w:val="single" w:sz="4" w:space="0" w:color="auto"/>
            </w:tcBorders>
            <w:noWrap/>
            <w:tcMar>
              <w:top w:w="15" w:type="dxa"/>
              <w:left w:w="15" w:type="dxa"/>
              <w:bottom w:w="0" w:type="dxa"/>
              <w:right w:w="15" w:type="dxa"/>
            </w:tcMar>
            <w:vAlign w:val="bottom"/>
            <w:hideMark/>
          </w:tcPr>
          <w:p w14:paraId="5571C089" w14:textId="77777777" w:rsidR="002A2799" w:rsidRPr="002A2799" w:rsidRDefault="002A2799" w:rsidP="002A2799">
            <w:pPr>
              <w:jc w:val="center"/>
              <w:rPr>
                <w:rFonts w:ascii="Aptos" w:hAnsi="Aptos"/>
                <w:color w:val="000000"/>
              </w:rPr>
            </w:pPr>
            <w:r w:rsidRPr="002A2799">
              <w:rPr>
                <w:rFonts w:ascii="Aptos" w:hAnsi="Aptos"/>
                <w:color w:val="000000"/>
              </w:rPr>
              <w:t>1.00%</w:t>
            </w:r>
          </w:p>
        </w:tc>
        <w:tc>
          <w:tcPr>
            <w:tcW w:w="1420" w:type="dxa"/>
            <w:tcBorders>
              <w:right w:val="single" w:sz="4" w:space="0" w:color="auto"/>
            </w:tcBorders>
            <w:noWrap/>
            <w:tcMar>
              <w:top w:w="15" w:type="dxa"/>
              <w:left w:w="15" w:type="dxa"/>
              <w:bottom w:w="0" w:type="dxa"/>
              <w:right w:w="15" w:type="dxa"/>
            </w:tcMar>
            <w:vAlign w:val="bottom"/>
            <w:hideMark/>
          </w:tcPr>
          <w:p w14:paraId="07F42608" w14:textId="77777777" w:rsidR="002A2799" w:rsidRPr="002A2799" w:rsidRDefault="002A2799" w:rsidP="002A2799">
            <w:pPr>
              <w:jc w:val="center"/>
              <w:rPr>
                <w:rFonts w:ascii="Aptos" w:hAnsi="Aptos"/>
                <w:color w:val="000000"/>
              </w:rPr>
            </w:pPr>
            <w:r w:rsidRPr="002A2799">
              <w:rPr>
                <w:rFonts w:ascii="Aptos" w:hAnsi="Aptos"/>
                <w:color w:val="000000"/>
              </w:rPr>
              <w:t>0.00%</w:t>
            </w:r>
          </w:p>
        </w:tc>
      </w:tr>
      <w:tr w:rsidR="002A2799" w:rsidRPr="002A2799" w14:paraId="26A70DE9" w14:textId="77777777" w:rsidTr="002A2799">
        <w:trPr>
          <w:trHeight w:val="300"/>
        </w:trPr>
        <w:tc>
          <w:tcPr>
            <w:tcW w:w="1420" w:type="dxa"/>
            <w:tcBorders>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AF183E8" w14:textId="77777777" w:rsidR="002A2799" w:rsidRPr="002A2799" w:rsidRDefault="002A2799" w:rsidP="002A2799">
            <w:pPr>
              <w:jc w:val="center"/>
              <w:rPr>
                <w:rFonts w:ascii="Aptos" w:hAnsi="Aptos"/>
                <w:color w:val="000000"/>
              </w:rPr>
            </w:pPr>
            <w:r w:rsidRPr="002A2799">
              <w:rPr>
                <w:rFonts w:ascii="Aptos" w:hAnsi="Aptos"/>
                <w:color w:val="000000"/>
              </w:rPr>
              <w:t>PR</w:t>
            </w:r>
          </w:p>
        </w:tc>
        <w:tc>
          <w:tcPr>
            <w:tcW w:w="1420" w:type="dxa"/>
            <w:tcBorders>
              <w:bottom w:val="single" w:sz="4" w:space="0" w:color="auto"/>
              <w:right w:val="single" w:sz="4" w:space="0" w:color="auto"/>
            </w:tcBorders>
            <w:noWrap/>
            <w:tcMar>
              <w:top w:w="15" w:type="dxa"/>
              <w:left w:w="15" w:type="dxa"/>
              <w:bottom w:w="0" w:type="dxa"/>
              <w:right w:w="15" w:type="dxa"/>
            </w:tcMar>
            <w:vAlign w:val="bottom"/>
            <w:hideMark/>
          </w:tcPr>
          <w:p w14:paraId="7E5E3F9B" w14:textId="77777777" w:rsidR="002A2799" w:rsidRPr="002A2799" w:rsidRDefault="002A2799" w:rsidP="002A2799">
            <w:pPr>
              <w:jc w:val="center"/>
              <w:rPr>
                <w:rFonts w:ascii="Aptos" w:hAnsi="Aptos"/>
                <w:color w:val="000000"/>
              </w:rPr>
            </w:pPr>
            <w:r w:rsidRPr="002A2799">
              <w:rPr>
                <w:rFonts w:ascii="Aptos" w:hAnsi="Aptos"/>
                <w:color w:val="000000"/>
              </w:rPr>
              <w:t>1.00%</w:t>
            </w:r>
          </w:p>
        </w:tc>
        <w:tc>
          <w:tcPr>
            <w:tcW w:w="1420" w:type="dxa"/>
            <w:tcBorders>
              <w:bottom w:val="single" w:sz="4" w:space="0" w:color="auto"/>
              <w:right w:val="single" w:sz="4" w:space="0" w:color="auto"/>
            </w:tcBorders>
            <w:noWrap/>
            <w:tcMar>
              <w:top w:w="15" w:type="dxa"/>
              <w:left w:w="15" w:type="dxa"/>
              <w:bottom w:w="0" w:type="dxa"/>
              <w:right w:w="15" w:type="dxa"/>
            </w:tcMar>
            <w:vAlign w:val="bottom"/>
            <w:hideMark/>
          </w:tcPr>
          <w:p w14:paraId="00BB25D5" w14:textId="77777777" w:rsidR="002A2799" w:rsidRPr="002A2799" w:rsidRDefault="002A2799" w:rsidP="002A2799">
            <w:pPr>
              <w:jc w:val="center"/>
              <w:rPr>
                <w:rFonts w:ascii="Aptos" w:hAnsi="Aptos"/>
                <w:color w:val="000000"/>
              </w:rPr>
            </w:pPr>
            <w:r w:rsidRPr="002A2799">
              <w:rPr>
                <w:rFonts w:ascii="Aptos" w:hAnsi="Aptos"/>
                <w:color w:val="000000"/>
              </w:rPr>
              <w:t>1.00%</w:t>
            </w:r>
          </w:p>
        </w:tc>
      </w:tr>
    </w:tbl>
    <w:p w14:paraId="3BCC3D84" w14:textId="77777777" w:rsidR="00A25F5C" w:rsidRPr="00A82E39" w:rsidRDefault="00A25F5C" w:rsidP="00174BF0"/>
    <w:p w14:paraId="53EF9177" w14:textId="6DC8AD5E" w:rsidR="00D51DA6" w:rsidRDefault="002712DF" w:rsidP="006B3EF4">
      <w:pPr>
        <w:pStyle w:val="Heading2"/>
        <w:numPr>
          <w:ilvl w:val="1"/>
          <w:numId w:val="5"/>
        </w:numPr>
      </w:pPr>
      <w:bookmarkStart w:id="454" w:name="_Toc195544958"/>
      <w:r>
        <w:t>Free Look Period</w:t>
      </w:r>
      <w:bookmarkEnd w:id="454"/>
    </w:p>
    <w:p w14:paraId="21FB2FDA" w14:textId="46F329B7" w:rsidR="003031C9" w:rsidRPr="009B788C" w:rsidRDefault="5DEF84BD" w:rsidP="22CD0150">
      <w:pPr>
        <w:rPr>
          <w:rFonts w:asciiTheme="minorHAnsi" w:hAnsiTheme="minorHAnsi"/>
          <w:highlight w:val="yellow"/>
        </w:rPr>
      </w:pPr>
      <w:r w:rsidRPr="22CD0150">
        <w:rPr>
          <w:rFonts w:asciiTheme="minorHAnsi" w:hAnsiTheme="minorHAnsi"/>
        </w:rPr>
        <w:t xml:space="preserve">Free Look Period is maximum 30 days </w:t>
      </w:r>
      <w:r w:rsidRPr="22CD0150">
        <w:rPr>
          <w:rFonts w:asciiTheme="minorHAnsi" w:hAnsiTheme="minorHAnsi"/>
          <w:highlight w:val="yellow"/>
        </w:rPr>
        <w:t>unless a state law requires longer period.</w:t>
      </w:r>
    </w:p>
    <w:p w14:paraId="11199B75" w14:textId="515EDBC2" w:rsidR="00475661" w:rsidRPr="009B788C" w:rsidRDefault="5DEF84BD" w:rsidP="5DEF84BD">
      <w:pPr>
        <w:rPr>
          <w:rFonts w:asciiTheme="minorHAnsi" w:hAnsiTheme="minorHAnsi"/>
          <w:highlight w:val="yellow"/>
        </w:rPr>
      </w:pPr>
      <w:r w:rsidRPr="009B788C">
        <w:rPr>
          <w:rFonts w:asciiTheme="minorHAnsi" w:hAnsiTheme="minorHAnsi"/>
          <w:highlight w:val="yellow"/>
        </w:rPr>
        <w:t>When a contract cancelled during free look up period,</w:t>
      </w:r>
      <w:r w:rsidRPr="5DEF84BD">
        <w:rPr>
          <w:rFonts w:asciiTheme="minorHAnsi" w:hAnsiTheme="minorHAnsi"/>
        </w:rPr>
        <w:t xml:space="preserve"> </w:t>
      </w:r>
    </w:p>
    <w:p w14:paraId="02F79EEE" w14:textId="46B4E577" w:rsidR="00475661" w:rsidRPr="00E50255" w:rsidRDefault="5DEF84BD" w:rsidP="5DEF84BD">
      <w:pPr>
        <w:pStyle w:val="ListParagraph"/>
        <w:numPr>
          <w:ilvl w:val="0"/>
          <w:numId w:val="66"/>
        </w:numPr>
        <w:rPr>
          <w:rFonts w:asciiTheme="minorHAnsi" w:hAnsiTheme="minorHAnsi"/>
        </w:rPr>
      </w:pPr>
      <w:r w:rsidRPr="009B788C">
        <w:rPr>
          <w:rFonts w:asciiTheme="minorHAnsi" w:hAnsiTheme="minorHAnsi"/>
          <w:highlight w:val="yellow"/>
        </w:rPr>
        <w:t>We will not c</w:t>
      </w:r>
      <w:r w:rsidRPr="5DEF84BD">
        <w:rPr>
          <w:rFonts w:asciiTheme="minorHAnsi" w:hAnsiTheme="minorHAnsi"/>
        </w:rPr>
        <w:t>harge surrender charges nor MVA</w:t>
      </w:r>
    </w:p>
    <w:p w14:paraId="16B383A6" w14:textId="426670B0" w:rsidR="00C6011A" w:rsidRPr="00E50255" w:rsidRDefault="00C6011A" w:rsidP="006B3EF4">
      <w:pPr>
        <w:pStyle w:val="ListParagraph"/>
        <w:numPr>
          <w:ilvl w:val="0"/>
          <w:numId w:val="66"/>
        </w:numPr>
        <w:rPr>
          <w:rFonts w:asciiTheme="minorHAnsi" w:hAnsiTheme="minorHAnsi"/>
        </w:rPr>
      </w:pPr>
      <w:r w:rsidRPr="00E50255">
        <w:rPr>
          <w:rFonts w:asciiTheme="minorHAnsi" w:hAnsiTheme="minorHAnsi"/>
        </w:rPr>
        <w:t>The owner must receive either the account value or purchase deposit depending on the state of issue, funding type, tax market, and owner issue age.</w:t>
      </w:r>
    </w:p>
    <w:p w14:paraId="6F458C4F" w14:textId="32AD8F87" w:rsidR="00F03FB5" w:rsidRPr="00E50255" w:rsidRDefault="00F03FB5" w:rsidP="006B3EF4">
      <w:pPr>
        <w:pStyle w:val="ListParagraph"/>
        <w:numPr>
          <w:ilvl w:val="0"/>
          <w:numId w:val="66"/>
        </w:numPr>
        <w:rPr>
          <w:rFonts w:asciiTheme="minorHAnsi" w:hAnsiTheme="minorHAnsi"/>
        </w:rPr>
      </w:pPr>
      <w:r w:rsidRPr="00E50255">
        <w:rPr>
          <w:rFonts w:asciiTheme="minorHAnsi" w:hAnsiTheme="minorHAnsi"/>
        </w:rPr>
        <w:t>Request must be in writing, received and signed by the contract owner, and effective as of the date of request</w:t>
      </w:r>
      <w:r w:rsidR="00B4361D" w:rsidRPr="00E50255">
        <w:rPr>
          <w:rFonts w:asciiTheme="minorHAnsi" w:hAnsiTheme="minorHAnsi"/>
        </w:rPr>
        <w:t>. The request must be in Good Order.</w:t>
      </w:r>
    </w:p>
    <w:p w14:paraId="34A70958" w14:textId="77777777" w:rsidR="005D5882" w:rsidRDefault="005D5882" w:rsidP="00EF3015">
      <w:pPr>
        <w:rPr>
          <w:rFonts w:asciiTheme="minorHAnsi" w:hAnsiTheme="minorHAnsi"/>
        </w:rPr>
      </w:pPr>
    </w:p>
    <w:p w14:paraId="4CC44C90" w14:textId="6C778524" w:rsidR="00EF3015" w:rsidRPr="009B788C" w:rsidRDefault="5DEF84BD" w:rsidP="5DEF84BD">
      <w:pPr>
        <w:rPr>
          <w:rFonts w:asciiTheme="minorHAnsi" w:hAnsiTheme="minorHAnsi"/>
          <w:highlight w:val="yellow"/>
        </w:rPr>
      </w:pPr>
      <w:r w:rsidRPr="009B788C">
        <w:rPr>
          <w:rFonts w:asciiTheme="minorHAnsi" w:hAnsiTheme="minorHAnsi"/>
          <w:highlight w:val="yellow"/>
        </w:rPr>
        <w:t>FAST allows the following default configuration:</w:t>
      </w:r>
      <w:r w:rsidRPr="5DEF84BD">
        <w:rPr>
          <w:rFonts w:asciiTheme="minorHAnsi" w:hAnsiTheme="minorHAnsi"/>
        </w:rPr>
        <w:t xml:space="preserve"> </w:t>
      </w:r>
    </w:p>
    <w:p w14:paraId="5C03512C" w14:textId="6499BD02" w:rsidR="00EF3015" w:rsidRPr="009B788C" w:rsidRDefault="00EF3015"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ghlight w:val="yellow"/>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1080"/>
        <w:gridCol w:w="1080"/>
        <w:gridCol w:w="1080"/>
        <w:gridCol w:w="1080"/>
        <w:gridCol w:w="1080"/>
        <w:gridCol w:w="1080"/>
      </w:tblGrid>
      <w:tr w:rsidR="00EF3015" w:rsidRPr="004B0285" w14:paraId="73D75170" w14:textId="77777777" w:rsidTr="5DEF84BD">
        <w:tc>
          <w:tcPr>
            <w:tcW w:w="1188" w:type="dxa"/>
          </w:tcPr>
          <w:p w14:paraId="064DF71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PRODUCT NAME</w:t>
            </w:r>
          </w:p>
        </w:tc>
        <w:tc>
          <w:tcPr>
            <w:tcW w:w="1080" w:type="dxa"/>
          </w:tcPr>
          <w:p w14:paraId="780D6C6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STATE</w:t>
            </w:r>
          </w:p>
        </w:tc>
        <w:tc>
          <w:tcPr>
            <w:tcW w:w="1080" w:type="dxa"/>
          </w:tcPr>
          <w:p w14:paraId="36054C1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ISSUE DATE</w:t>
            </w:r>
          </w:p>
        </w:tc>
        <w:tc>
          <w:tcPr>
            <w:tcW w:w="1080" w:type="dxa"/>
          </w:tcPr>
          <w:p w14:paraId="0445EF7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REPLACEMENT</w:t>
            </w:r>
          </w:p>
        </w:tc>
        <w:tc>
          <w:tcPr>
            <w:tcW w:w="1080" w:type="dxa"/>
          </w:tcPr>
          <w:p w14:paraId="0A01916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REPLACEMENT</w:t>
            </w:r>
          </w:p>
          <w:p w14:paraId="793349E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TYPE</w:t>
            </w:r>
          </w:p>
        </w:tc>
        <w:tc>
          <w:tcPr>
            <w:tcW w:w="1080" w:type="dxa"/>
          </w:tcPr>
          <w:p w14:paraId="3FA7BD1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QUALIFIED</w:t>
            </w:r>
          </w:p>
        </w:tc>
        <w:tc>
          <w:tcPr>
            <w:tcW w:w="1080" w:type="dxa"/>
          </w:tcPr>
          <w:p w14:paraId="210E442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MIN ISSUE</w:t>
            </w:r>
          </w:p>
          <w:p w14:paraId="3B5A088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AGE</w:t>
            </w:r>
          </w:p>
        </w:tc>
        <w:tc>
          <w:tcPr>
            <w:tcW w:w="1080" w:type="dxa"/>
          </w:tcPr>
          <w:p w14:paraId="0805F3E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FREE LOOK</w:t>
            </w:r>
          </w:p>
          <w:p w14:paraId="676A4B4A"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PERIOD</w:t>
            </w:r>
          </w:p>
        </w:tc>
      </w:tr>
      <w:tr w:rsidR="00EF3015" w:rsidRPr="004B0285" w14:paraId="1396E7F2" w14:textId="77777777" w:rsidTr="5DEF84BD">
        <w:tc>
          <w:tcPr>
            <w:tcW w:w="1188" w:type="dxa"/>
          </w:tcPr>
          <w:p w14:paraId="265C23A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7D1BCE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449AD7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99047C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F1E9B2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433C6D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15F25F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2A40D0C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30</w:t>
            </w:r>
          </w:p>
        </w:tc>
      </w:tr>
      <w:tr w:rsidR="00EF3015" w:rsidRPr="004B0285" w14:paraId="62E53F43" w14:textId="77777777" w:rsidTr="5DEF84BD">
        <w:tc>
          <w:tcPr>
            <w:tcW w:w="1188" w:type="dxa"/>
          </w:tcPr>
          <w:p w14:paraId="1F4CED7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53F54D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9A7593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416259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0ABE0F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CE1A9B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28397AD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02B944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7</w:t>
            </w:r>
          </w:p>
        </w:tc>
      </w:tr>
      <w:tr w:rsidR="00EF3015" w:rsidRPr="004B0285" w14:paraId="415625EA" w14:textId="77777777" w:rsidTr="5DEF84BD">
        <w:tc>
          <w:tcPr>
            <w:tcW w:w="1188" w:type="dxa"/>
          </w:tcPr>
          <w:p w14:paraId="0FB8DFC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26CD6F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47F922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D15D20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19265E4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FFBDBE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2C300E6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AA5450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10</w:t>
            </w:r>
          </w:p>
        </w:tc>
      </w:tr>
      <w:tr w:rsidR="00EF3015" w:rsidRPr="004B0285" w14:paraId="1C2BA2F6" w14:textId="77777777" w:rsidTr="5DEF84BD">
        <w:tc>
          <w:tcPr>
            <w:tcW w:w="1188" w:type="dxa"/>
          </w:tcPr>
          <w:p w14:paraId="20F94BF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6E400E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4042E6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F7623D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224A3FA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577F0D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355E0F9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487E36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30</w:t>
            </w:r>
          </w:p>
        </w:tc>
      </w:tr>
      <w:tr w:rsidR="00EF3015" w:rsidRPr="004B0285" w14:paraId="3CD8B0FB" w14:textId="77777777" w:rsidTr="5DEF84BD">
        <w:tc>
          <w:tcPr>
            <w:tcW w:w="1188" w:type="dxa"/>
          </w:tcPr>
          <w:p w14:paraId="5117883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ED17F7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AZ</w:t>
            </w:r>
          </w:p>
        </w:tc>
        <w:tc>
          <w:tcPr>
            <w:tcW w:w="1080" w:type="dxa"/>
          </w:tcPr>
          <w:p w14:paraId="16130D9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3FDE14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6DB939A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5E6F25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37ED13D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0</w:t>
            </w:r>
          </w:p>
        </w:tc>
        <w:tc>
          <w:tcPr>
            <w:tcW w:w="1080" w:type="dxa"/>
          </w:tcPr>
          <w:p w14:paraId="1D1EACD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10</w:t>
            </w:r>
          </w:p>
        </w:tc>
      </w:tr>
      <w:tr w:rsidR="00EF3015" w:rsidRPr="004B0285" w14:paraId="6E8BDDDA" w14:textId="77777777" w:rsidTr="5DEF84BD">
        <w:tc>
          <w:tcPr>
            <w:tcW w:w="1188" w:type="dxa"/>
          </w:tcPr>
          <w:p w14:paraId="600A6BF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ADCDA5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AZ</w:t>
            </w:r>
          </w:p>
        </w:tc>
        <w:tc>
          <w:tcPr>
            <w:tcW w:w="1080" w:type="dxa"/>
          </w:tcPr>
          <w:p w14:paraId="55B02B5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27C9C1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617D5AF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2116FD6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0A03820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60</w:t>
            </w:r>
          </w:p>
        </w:tc>
        <w:tc>
          <w:tcPr>
            <w:tcW w:w="1080" w:type="dxa"/>
          </w:tcPr>
          <w:p w14:paraId="43A00FD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30</w:t>
            </w:r>
          </w:p>
        </w:tc>
      </w:tr>
      <w:tr w:rsidR="00EF3015" w:rsidRPr="004B0285" w14:paraId="12D6EA40" w14:textId="77777777" w:rsidTr="5DEF84BD">
        <w:tc>
          <w:tcPr>
            <w:tcW w:w="1188" w:type="dxa"/>
          </w:tcPr>
          <w:p w14:paraId="06CAE9F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17F30B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CA</w:t>
            </w:r>
          </w:p>
        </w:tc>
        <w:tc>
          <w:tcPr>
            <w:tcW w:w="1080" w:type="dxa"/>
          </w:tcPr>
          <w:p w14:paraId="777C402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4B6256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0AC5EFC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68BAB6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173ABA8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0</w:t>
            </w:r>
          </w:p>
        </w:tc>
        <w:tc>
          <w:tcPr>
            <w:tcW w:w="1080" w:type="dxa"/>
          </w:tcPr>
          <w:p w14:paraId="4311898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10</w:t>
            </w:r>
          </w:p>
        </w:tc>
      </w:tr>
      <w:tr w:rsidR="00EF3015" w:rsidRPr="004B0285" w14:paraId="1C164C26" w14:textId="77777777" w:rsidTr="5DEF84BD">
        <w:tc>
          <w:tcPr>
            <w:tcW w:w="1188" w:type="dxa"/>
          </w:tcPr>
          <w:p w14:paraId="59E54EA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D0809E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CA</w:t>
            </w:r>
          </w:p>
        </w:tc>
        <w:tc>
          <w:tcPr>
            <w:tcW w:w="1080" w:type="dxa"/>
          </w:tcPr>
          <w:p w14:paraId="486FDE1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6A7308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56FCA82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5CB60C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564C2A6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65</w:t>
            </w:r>
          </w:p>
        </w:tc>
        <w:tc>
          <w:tcPr>
            <w:tcW w:w="1080" w:type="dxa"/>
          </w:tcPr>
          <w:p w14:paraId="43046EAA"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30</w:t>
            </w:r>
          </w:p>
        </w:tc>
      </w:tr>
      <w:tr w:rsidR="00EF3015" w:rsidRPr="004B0285" w14:paraId="5137448C" w14:textId="77777777" w:rsidTr="5DEF84BD">
        <w:tc>
          <w:tcPr>
            <w:tcW w:w="1188" w:type="dxa"/>
          </w:tcPr>
          <w:p w14:paraId="1E73FFD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32B5B4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ND</w:t>
            </w:r>
          </w:p>
        </w:tc>
        <w:tc>
          <w:tcPr>
            <w:tcW w:w="1080" w:type="dxa"/>
          </w:tcPr>
          <w:p w14:paraId="1159DA7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F1F8E2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389D567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70B0D7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4E0F655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FAFAAC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6904FF6C" w14:textId="77777777" w:rsidTr="5DEF84BD">
        <w:tc>
          <w:tcPr>
            <w:tcW w:w="1188" w:type="dxa"/>
          </w:tcPr>
          <w:p w14:paraId="504D87C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95F8E4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TX</w:t>
            </w:r>
          </w:p>
        </w:tc>
        <w:tc>
          <w:tcPr>
            <w:tcW w:w="1080" w:type="dxa"/>
          </w:tcPr>
          <w:p w14:paraId="71E111BA"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271FCA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49F6D56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D65D3D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667CCFD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D3F860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45DCD791" w14:textId="77777777" w:rsidTr="5DEF84BD">
        <w:tc>
          <w:tcPr>
            <w:tcW w:w="1188" w:type="dxa"/>
          </w:tcPr>
          <w:p w14:paraId="7FC7C65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2E12192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w:t>
            </w:r>
          </w:p>
        </w:tc>
        <w:tc>
          <w:tcPr>
            <w:tcW w:w="1080" w:type="dxa"/>
          </w:tcPr>
          <w:p w14:paraId="075CDE7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0D0470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2141239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B0042F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341593A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ACF82E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362A3F61" w14:textId="77777777" w:rsidTr="5DEF84BD">
        <w:tc>
          <w:tcPr>
            <w:tcW w:w="1188" w:type="dxa"/>
          </w:tcPr>
          <w:p w14:paraId="4446A9B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5EAD695" w14:textId="77777777" w:rsidR="00EF3015" w:rsidRPr="009B788C" w:rsidRDefault="00EF3015"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p>
        </w:tc>
        <w:tc>
          <w:tcPr>
            <w:tcW w:w="1080" w:type="dxa"/>
          </w:tcPr>
          <w:p w14:paraId="7D36F5E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085A99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62C6EE2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4AA224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0DF20A2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97B9C5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56621407" w14:textId="77777777" w:rsidTr="5DEF84BD">
        <w:tc>
          <w:tcPr>
            <w:tcW w:w="1188" w:type="dxa"/>
          </w:tcPr>
          <w:p w14:paraId="0DCE2A6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93E8EA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FL</w:t>
            </w:r>
          </w:p>
        </w:tc>
        <w:tc>
          <w:tcPr>
            <w:tcW w:w="1080" w:type="dxa"/>
          </w:tcPr>
          <w:p w14:paraId="2FF3B4E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3709F2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029721D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AFB150A"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0D63273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2FE3EF5A"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21</w:t>
            </w:r>
          </w:p>
        </w:tc>
      </w:tr>
      <w:tr w:rsidR="00EF3015" w:rsidRPr="004B0285" w14:paraId="61EEB820" w14:textId="77777777" w:rsidTr="5DEF84BD">
        <w:tc>
          <w:tcPr>
            <w:tcW w:w="1188" w:type="dxa"/>
          </w:tcPr>
          <w:p w14:paraId="0BA7439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2AD797D2" w14:textId="77777777" w:rsidR="00EF3015" w:rsidRPr="009B788C" w:rsidRDefault="00EF3015"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p>
        </w:tc>
        <w:tc>
          <w:tcPr>
            <w:tcW w:w="1080" w:type="dxa"/>
          </w:tcPr>
          <w:p w14:paraId="2BE8291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47CE3A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463602B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2111FA4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49BBFFB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C4DDB9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10</w:t>
            </w:r>
          </w:p>
        </w:tc>
      </w:tr>
      <w:tr w:rsidR="00EF3015" w:rsidRPr="004B0285" w14:paraId="3FC3FF8F" w14:textId="77777777" w:rsidTr="5DEF84BD">
        <w:tc>
          <w:tcPr>
            <w:tcW w:w="1188" w:type="dxa"/>
          </w:tcPr>
          <w:p w14:paraId="1E1A964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D03851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DC</w:t>
            </w:r>
          </w:p>
        </w:tc>
        <w:tc>
          <w:tcPr>
            <w:tcW w:w="1080" w:type="dxa"/>
          </w:tcPr>
          <w:p w14:paraId="0B15D41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F775A0A"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00C614F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A20023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49016BF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698D22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10</w:t>
            </w:r>
          </w:p>
        </w:tc>
      </w:tr>
      <w:tr w:rsidR="00EF3015" w:rsidRPr="004B0285" w14:paraId="13B1607A" w14:textId="77777777" w:rsidTr="5DEF84BD">
        <w:tc>
          <w:tcPr>
            <w:tcW w:w="1188" w:type="dxa"/>
          </w:tcPr>
          <w:p w14:paraId="5D2FEA6A"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240B9B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IL</w:t>
            </w:r>
          </w:p>
        </w:tc>
        <w:tc>
          <w:tcPr>
            <w:tcW w:w="1080" w:type="dxa"/>
          </w:tcPr>
          <w:p w14:paraId="5820F60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38B108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09060EC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8715B7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3FCF553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004655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10</w:t>
            </w:r>
          </w:p>
        </w:tc>
      </w:tr>
      <w:tr w:rsidR="00EF3015" w:rsidRPr="004B0285" w14:paraId="26D072E2" w14:textId="77777777" w:rsidTr="5DEF84BD">
        <w:tc>
          <w:tcPr>
            <w:tcW w:w="1188" w:type="dxa"/>
          </w:tcPr>
          <w:p w14:paraId="16CEEAE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B1798A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MI</w:t>
            </w:r>
          </w:p>
        </w:tc>
        <w:tc>
          <w:tcPr>
            <w:tcW w:w="1080" w:type="dxa"/>
          </w:tcPr>
          <w:p w14:paraId="734849F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74A2F8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340EC4C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5A00BF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57F7DE5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B1A9B9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10</w:t>
            </w:r>
          </w:p>
        </w:tc>
      </w:tr>
      <w:tr w:rsidR="00EF3015" w:rsidRPr="004B0285" w14:paraId="5C2D0A11" w14:textId="77777777" w:rsidTr="5DEF84BD">
        <w:tc>
          <w:tcPr>
            <w:tcW w:w="1188" w:type="dxa"/>
          </w:tcPr>
          <w:p w14:paraId="25D41F5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5C250B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SD</w:t>
            </w:r>
          </w:p>
        </w:tc>
        <w:tc>
          <w:tcPr>
            <w:tcW w:w="1080" w:type="dxa"/>
          </w:tcPr>
          <w:p w14:paraId="1AA0A5E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200A363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42CE898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87F376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137CE36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92BB0D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10</w:t>
            </w:r>
          </w:p>
        </w:tc>
      </w:tr>
      <w:tr w:rsidR="00EF3015" w:rsidRPr="004B0285" w14:paraId="7F2F7FA9" w14:textId="77777777" w:rsidTr="5DEF84BD">
        <w:tc>
          <w:tcPr>
            <w:tcW w:w="1188" w:type="dxa"/>
          </w:tcPr>
          <w:p w14:paraId="46E80AB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EEFCE7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VA</w:t>
            </w:r>
          </w:p>
        </w:tc>
        <w:tc>
          <w:tcPr>
            <w:tcW w:w="1080" w:type="dxa"/>
          </w:tcPr>
          <w:p w14:paraId="60D0B01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0FFCAFA"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301ABF4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D27B95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47FE163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9A662F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10</w:t>
            </w:r>
            <w:del w:id="455" w:author="Andrei Titioura" w:date="2025-01-27T13:56:00Z" w16du:dateUtc="2025-01-27T18:56:00Z">
              <w:r w:rsidRPr="009B788C" w:rsidDel="00501512">
                <w:rPr>
                  <w:rFonts w:ascii="Helvetica" w:hAnsi="Helvetica" w:cs="Helvetica"/>
                  <w:sz w:val="16"/>
                  <w:szCs w:val="16"/>
                  <w:highlight w:val="yellow"/>
                </w:rPr>
                <w:delText>1</w:delText>
              </w:r>
            </w:del>
          </w:p>
        </w:tc>
      </w:tr>
      <w:tr w:rsidR="00EF3015" w:rsidRPr="004B0285" w14:paraId="4E373D08" w14:textId="77777777" w:rsidTr="5DEF84BD">
        <w:tc>
          <w:tcPr>
            <w:tcW w:w="1188" w:type="dxa"/>
          </w:tcPr>
          <w:p w14:paraId="5C415FD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305C4A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GA</w:t>
            </w:r>
          </w:p>
        </w:tc>
        <w:tc>
          <w:tcPr>
            <w:tcW w:w="1080" w:type="dxa"/>
          </w:tcPr>
          <w:p w14:paraId="1F55C11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7DE40D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646A40A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B3E807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07D3012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4DF867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10</w:t>
            </w:r>
          </w:p>
        </w:tc>
      </w:tr>
      <w:tr w:rsidR="00EF3015" w:rsidRPr="004B0285" w14:paraId="2284DF78" w14:textId="77777777" w:rsidTr="5DEF84BD">
        <w:tc>
          <w:tcPr>
            <w:tcW w:w="1188" w:type="dxa"/>
          </w:tcPr>
          <w:p w14:paraId="382D2AA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7CA453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ND</w:t>
            </w:r>
          </w:p>
        </w:tc>
        <w:tc>
          <w:tcPr>
            <w:tcW w:w="1080" w:type="dxa"/>
          </w:tcPr>
          <w:p w14:paraId="65CD8B0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95B225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5840860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E624CA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5C24610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AAB8E7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19978F9C" w14:textId="77777777" w:rsidTr="5DEF84BD">
        <w:tc>
          <w:tcPr>
            <w:tcW w:w="1188" w:type="dxa"/>
          </w:tcPr>
          <w:p w14:paraId="5E7DC4A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9EE0E2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KS</w:t>
            </w:r>
          </w:p>
        </w:tc>
        <w:tc>
          <w:tcPr>
            <w:tcW w:w="1080" w:type="dxa"/>
          </w:tcPr>
          <w:p w14:paraId="5CA13BE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083783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3EA890E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3CBD87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1E3C325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662DBD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0E101FCA" w14:textId="77777777" w:rsidTr="5DEF84BD">
        <w:tc>
          <w:tcPr>
            <w:tcW w:w="1188" w:type="dxa"/>
          </w:tcPr>
          <w:p w14:paraId="666D0D5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0A6A3B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w:t>
            </w:r>
          </w:p>
        </w:tc>
        <w:tc>
          <w:tcPr>
            <w:tcW w:w="1080" w:type="dxa"/>
          </w:tcPr>
          <w:p w14:paraId="13E48CA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1F4102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4B1D4DD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E40689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47F9D5E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690DA3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37283C6B" w14:textId="77777777" w:rsidTr="5DEF84BD">
        <w:tc>
          <w:tcPr>
            <w:tcW w:w="1188" w:type="dxa"/>
          </w:tcPr>
          <w:p w14:paraId="1BA0378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C7E801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ID</w:t>
            </w:r>
          </w:p>
        </w:tc>
        <w:tc>
          <w:tcPr>
            <w:tcW w:w="1080" w:type="dxa"/>
          </w:tcPr>
          <w:p w14:paraId="4C04FAF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61C1B3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2F4CC5C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2F4C30F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190067FA"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FA1A44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5106E469" w14:textId="77777777" w:rsidTr="5DEF84BD">
        <w:tc>
          <w:tcPr>
            <w:tcW w:w="1188" w:type="dxa"/>
          </w:tcPr>
          <w:p w14:paraId="1DA29BA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23B2EA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IN</w:t>
            </w:r>
          </w:p>
        </w:tc>
        <w:tc>
          <w:tcPr>
            <w:tcW w:w="1080" w:type="dxa"/>
          </w:tcPr>
          <w:p w14:paraId="3379078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52341A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749A928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8F5718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2B124D4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82C27F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138C44CB" w14:textId="77777777" w:rsidTr="5DEF84BD">
        <w:tc>
          <w:tcPr>
            <w:tcW w:w="1188" w:type="dxa"/>
          </w:tcPr>
          <w:p w14:paraId="10755F5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1D78C9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MA</w:t>
            </w:r>
          </w:p>
        </w:tc>
        <w:tc>
          <w:tcPr>
            <w:tcW w:w="1080" w:type="dxa"/>
          </w:tcPr>
          <w:p w14:paraId="45391342"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9A4B0B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7E1CDA0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3E57EE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0641886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B1BC61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0C29529B" w14:textId="77777777" w:rsidTr="5DEF84BD">
        <w:tc>
          <w:tcPr>
            <w:tcW w:w="1188" w:type="dxa"/>
          </w:tcPr>
          <w:p w14:paraId="0737D5B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40DDF1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OK</w:t>
            </w:r>
          </w:p>
        </w:tc>
        <w:tc>
          <w:tcPr>
            <w:tcW w:w="1080" w:type="dxa"/>
          </w:tcPr>
          <w:p w14:paraId="2335200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81A3A68"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313F726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A14FCA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422EBDE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638628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57587400" w14:textId="77777777" w:rsidTr="5DEF84BD">
        <w:tc>
          <w:tcPr>
            <w:tcW w:w="1188" w:type="dxa"/>
          </w:tcPr>
          <w:p w14:paraId="2852AB3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67E816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TN</w:t>
            </w:r>
          </w:p>
        </w:tc>
        <w:tc>
          <w:tcPr>
            <w:tcW w:w="1080" w:type="dxa"/>
          </w:tcPr>
          <w:p w14:paraId="3E37C10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BF6387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2FE0E2C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6169CDE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330C10C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0ED36B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73163412" w14:textId="77777777" w:rsidTr="5DEF84BD">
        <w:tc>
          <w:tcPr>
            <w:tcW w:w="1188" w:type="dxa"/>
          </w:tcPr>
          <w:p w14:paraId="7767115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810512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WA</w:t>
            </w:r>
          </w:p>
        </w:tc>
        <w:tc>
          <w:tcPr>
            <w:tcW w:w="1080" w:type="dxa"/>
          </w:tcPr>
          <w:p w14:paraId="3506214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7369D8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1545C82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11CCCB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38E6AA6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423F90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742EE9C8" w14:textId="77777777" w:rsidTr="5DEF84BD">
        <w:tc>
          <w:tcPr>
            <w:tcW w:w="1188" w:type="dxa"/>
          </w:tcPr>
          <w:p w14:paraId="35D89A4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1A2E29E"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FL</w:t>
            </w:r>
          </w:p>
        </w:tc>
        <w:tc>
          <w:tcPr>
            <w:tcW w:w="1080" w:type="dxa"/>
          </w:tcPr>
          <w:p w14:paraId="70DC9EE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5AC956D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79155C3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3803360"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283FD1F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33663C9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21</w:t>
            </w:r>
          </w:p>
        </w:tc>
      </w:tr>
      <w:tr w:rsidR="00EF3015" w:rsidRPr="004B0285" w14:paraId="7BAD1C14" w14:textId="77777777" w:rsidTr="5DEF84BD">
        <w:tc>
          <w:tcPr>
            <w:tcW w:w="1188" w:type="dxa"/>
          </w:tcPr>
          <w:p w14:paraId="46CB8CB3"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9E1903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PA</w:t>
            </w:r>
          </w:p>
        </w:tc>
        <w:tc>
          <w:tcPr>
            <w:tcW w:w="1080" w:type="dxa"/>
          </w:tcPr>
          <w:p w14:paraId="2D6631A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448B7277"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34B30BCF"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EXT</w:t>
            </w:r>
          </w:p>
        </w:tc>
        <w:tc>
          <w:tcPr>
            <w:tcW w:w="1080" w:type="dxa"/>
          </w:tcPr>
          <w:p w14:paraId="53D8D01A"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3FB44F5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03555511"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20</w:t>
            </w:r>
          </w:p>
        </w:tc>
      </w:tr>
      <w:tr w:rsidR="00EF3015" w:rsidRPr="004B0285" w14:paraId="72D13C2E" w14:textId="77777777" w:rsidTr="5DEF84BD">
        <w:tc>
          <w:tcPr>
            <w:tcW w:w="1188" w:type="dxa"/>
          </w:tcPr>
          <w:p w14:paraId="3B1B203B"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lastRenderedPageBreak/>
              <w:t>DEFAULT</w:t>
            </w:r>
          </w:p>
        </w:tc>
        <w:tc>
          <w:tcPr>
            <w:tcW w:w="1080" w:type="dxa"/>
          </w:tcPr>
          <w:p w14:paraId="1AB056A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PA</w:t>
            </w:r>
          </w:p>
        </w:tc>
        <w:tc>
          <w:tcPr>
            <w:tcW w:w="1080" w:type="dxa"/>
          </w:tcPr>
          <w:p w14:paraId="79F9B2C9"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7B4CD2F6"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TRUE</w:t>
            </w:r>
          </w:p>
        </w:tc>
        <w:tc>
          <w:tcPr>
            <w:tcW w:w="1080" w:type="dxa"/>
          </w:tcPr>
          <w:p w14:paraId="4D4610A4"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INT</w:t>
            </w:r>
          </w:p>
        </w:tc>
        <w:tc>
          <w:tcPr>
            <w:tcW w:w="1080" w:type="dxa"/>
          </w:tcPr>
          <w:p w14:paraId="13F9455D"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FALSE</w:t>
            </w:r>
          </w:p>
        </w:tc>
        <w:tc>
          <w:tcPr>
            <w:tcW w:w="1080" w:type="dxa"/>
          </w:tcPr>
          <w:p w14:paraId="5CE6B5D5"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DEFAULT</w:t>
            </w:r>
          </w:p>
        </w:tc>
        <w:tc>
          <w:tcPr>
            <w:tcW w:w="1080" w:type="dxa"/>
          </w:tcPr>
          <w:p w14:paraId="19DA9D4C" w14:textId="77777777" w:rsidR="00EF3015" w:rsidRPr="009B788C" w:rsidRDefault="5DEF84BD" w:rsidP="5DEF84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highlight w:val="yellow"/>
              </w:rPr>
            </w:pPr>
            <w:r w:rsidRPr="009B788C">
              <w:rPr>
                <w:rFonts w:ascii="Helvetica" w:hAnsi="Helvetica" w:cs="Helvetica"/>
                <w:sz w:val="16"/>
                <w:szCs w:val="16"/>
                <w:highlight w:val="yellow"/>
              </w:rPr>
              <w:t>45</w:t>
            </w:r>
          </w:p>
        </w:tc>
      </w:tr>
    </w:tbl>
    <w:p w14:paraId="297E4C35" w14:textId="77777777" w:rsidR="00402A8C" w:rsidRDefault="00402A8C" w:rsidP="00402A8C">
      <w:pPr>
        <w:pStyle w:val="NormalWeb"/>
        <w:rPr>
          <w:ins w:id="456" w:author="Andrei Titioura" w:date="2025-01-28T08:32:00Z" w16du:dateUtc="2025-01-28T13:32:00Z"/>
        </w:rPr>
      </w:pPr>
      <w:ins w:id="457" w:author="Andrei Titioura" w:date="2025-01-28T08:32:00Z">
        <w:r w:rsidRPr="22CD0150">
          <w:t>An annuity's "free look" period allows purchasers to review their contract and, if dissatisfied, cancel it without penalty for a full refund. The duration of this period varies by state, typically ranging from 10 to 30 days. Here's a summary of the minimum free look periods required by each U.S. state:</w:t>
        </w:r>
      </w:ins>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Change w:id="458" w:author="Andrei Titioura" w:date="2025-01-28T08:34:00Z" w16du:dateUtc="2025-01-28T13:34: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701"/>
        <w:gridCol w:w="7649"/>
        <w:tblGridChange w:id="459">
          <w:tblGrid>
            <w:gridCol w:w="5"/>
            <w:gridCol w:w="1677"/>
            <w:gridCol w:w="24"/>
            <w:gridCol w:w="7649"/>
            <w:gridCol w:w="5"/>
          </w:tblGrid>
        </w:tblGridChange>
      </w:tblGrid>
      <w:tr w:rsidR="00402A8C" w14:paraId="6DC261E4" w14:textId="77777777" w:rsidTr="006C6F47">
        <w:trPr>
          <w:tblHeader/>
          <w:tblCellSpacing w:w="15" w:type="dxa"/>
          <w:ins w:id="460" w:author="Andrei Titioura" w:date="2025-01-28T08:32:00Z"/>
          <w:trPrChange w:id="461" w:author="Andrei Titioura" w:date="2025-01-28T08:34:00Z" w16du:dateUtc="2025-01-28T13:34:00Z">
            <w:trPr>
              <w:tblHeader/>
              <w:tblCellSpacing w:w="15" w:type="dxa"/>
            </w:trPr>
          </w:trPrChange>
        </w:trPr>
        <w:tc>
          <w:tcPr>
            <w:tcW w:w="0" w:type="auto"/>
            <w:vAlign w:val="center"/>
            <w:hideMark/>
            <w:tcPrChange w:id="462" w:author="Andrei Titioura" w:date="2025-01-28T08:34:00Z" w16du:dateUtc="2025-01-28T13:34:00Z">
              <w:tcPr>
                <w:tcW w:w="0" w:type="auto"/>
                <w:gridSpan w:val="2"/>
                <w:vAlign w:val="center"/>
                <w:hideMark/>
              </w:tcPr>
            </w:tcPrChange>
          </w:tcPr>
          <w:p w14:paraId="6D3E58A1" w14:textId="77777777" w:rsidR="00402A8C" w:rsidRDefault="00402A8C">
            <w:pPr>
              <w:jc w:val="center"/>
              <w:rPr>
                <w:ins w:id="463" w:author="Andrei Titioura" w:date="2025-01-28T08:32:00Z" w16du:dateUtc="2025-01-28T13:32:00Z"/>
                <w:b/>
                <w:bCs/>
              </w:rPr>
            </w:pPr>
            <w:ins w:id="464" w:author="Andrei Titioura" w:date="2025-01-28T08:32:00Z" w16du:dateUtc="2025-01-28T13:32:00Z">
              <w:r>
                <w:rPr>
                  <w:b/>
                  <w:bCs/>
                </w:rPr>
                <w:t>State</w:t>
              </w:r>
            </w:ins>
          </w:p>
        </w:tc>
        <w:tc>
          <w:tcPr>
            <w:tcW w:w="0" w:type="auto"/>
            <w:vAlign w:val="center"/>
            <w:hideMark/>
            <w:tcPrChange w:id="465" w:author="Andrei Titioura" w:date="2025-01-28T08:34:00Z" w16du:dateUtc="2025-01-28T13:34:00Z">
              <w:tcPr>
                <w:tcW w:w="0" w:type="auto"/>
                <w:gridSpan w:val="3"/>
                <w:vAlign w:val="center"/>
                <w:hideMark/>
              </w:tcPr>
            </w:tcPrChange>
          </w:tcPr>
          <w:p w14:paraId="0BDB0E5B" w14:textId="77777777" w:rsidR="00402A8C" w:rsidRDefault="00402A8C">
            <w:pPr>
              <w:jc w:val="center"/>
              <w:rPr>
                <w:ins w:id="466" w:author="Andrei Titioura" w:date="2025-01-28T08:32:00Z" w16du:dateUtc="2025-01-28T13:32:00Z"/>
                <w:b/>
                <w:bCs/>
              </w:rPr>
            </w:pPr>
            <w:ins w:id="467" w:author="Andrei Titioura" w:date="2025-01-28T08:32:00Z" w16du:dateUtc="2025-01-28T13:32:00Z">
              <w:r>
                <w:rPr>
                  <w:b/>
                  <w:bCs/>
                </w:rPr>
                <w:t>Free Look Period Minimum Requirement</w:t>
              </w:r>
            </w:ins>
          </w:p>
        </w:tc>
      </w:tr>
      <w:tr w:rsidR="00402A8C" w14:paraId="76229325" w14:textId="77777777" w:rsidTr="006C6F47">
        <w:trPr>
          <w:tblCellSpacing w:w="15" w:type="dxa"/>
          <w:ins w:id="468" w:author="Andrei Titioura" w:date="2025-01-28T08:32:00Z"/>
          <w:trPrChange w:id="469" w:author="Andrei Titioura" w:date="2025-01-28T08:34:00Z" w16du:dateUtc="2025-01-28T13:34:00Z">
            <w:trPr>
              <w:tblCellSpacing w:w="15" w:type="dxa"/>
            </w:trPr>
          </w:trPrChange>
        </w:trPr>
        <w:tc>
          <w:tcPr>
            <w:tcW w:w="0" w:type="auto"/>
            <w:vAlign w:val="center"/>
            <w:hideMark/>
            <w:tcPrChange w:id="470" w:author="Andrei Titioura" w:date="2025-01-28T08:34:00Z" w16du:dateUtc="2025-01-28T13:34:00Z">
              <w:tcPr>
                <w:tcW w:w="0" w:type="auto"/>
                <w:gridSpan w:val="2"/>
                <w:vAlign w:val="center"/>
                <w:hideMark/>
              </w:tcPr>
            </w:tcPrChange>
          </w:tcPr>
          <w:p w14:paraId="553267CE" w14:textId="77777777" w:rsidR="00402A8C" w:rsidRDefault="00402A8C">
            <w:pPr>
              <w:rPr>
                <w:ins w:id="471" w:author="Andrei Titioura" w:date="2025-01-28T08:32:00Z" w16du:dateUtc="2025-01-28T13:32:00Z"/>
              </w:rPr>
            </w:pPr>
            <w:ins w:id="472" w:author="Andrei Titioura" w:date="2025-01-28T08:32:00Z" w16du:dateUtc="2025-01-28T13:32:00Z">
              <w:r>
                <w:rPr>
                  <w:rStyle w:val="Strong"/>
                  <w:rFonts w:eastAsiaTheme="majorEastAsia"/>
                </w:rPr>
                <w:t>Alabama</w:t>
              </w:r>
            </w:ins>
          </w:p>
        </w:tc>
        <w:tc>
          <w:tcPr>
            <w:tcW w:w="0" w:type="auto"/>
            <w:vAlign w:val="center"/>
            <w:hideMark/>
            <w:tcPrChange w:id="473" w:author="Andrei Titioura" w:date="2025-01-28T08:34:00Z" w16du:dateUtc="2025-01-28T13:34:00Z">
              <w:tcPr>
                <w:tcW w:w="0" w:type="auto"/>
                <w:gridSpan w:val="3"/>
                <w:vAlign w:val="center"/>
                <w:hideMark/>
              </w:tcPr>
            </w:tcPrChange>
          </w:tcPr>
          <w:p w14:paraId="09C52CF8" w14:textId="77777777" w:rsidR="00402A8C" w:rsidRDefault="00402A8C">
            <w:pPr>
              <w:rPr>
                <w:ins w:id="474" w:author="Andrei Titioura" w:date="2025-01-28T08:32:00Z" w16du:dateUtc="2025-01-28T13:32:00Z"/>
              </w:rPr>
            </w:pPr>
            <w:ins w:id="475" w:author="Andrei Titioura" w:date="2025-01-28T08:32:00Z" w16du:dateUtc="2025-01-28T13:32:00Z">
              <w:r>
                <w:t xml:space="preserve">15 days if the buyer’s guide and disclosure document are not provided at or before the time of application. </w:t>
              </w:r>
            </w:ins>
          </w:p>
          <w:p w14:paraId="6C5AE57B" w14:textId="7FA83377" w:rsidR="00402A8C" w:rsidRDefault="00402A8C" w:rsidP="00402A8C">
            <w:pPr>
              <w:rPr>
                <w:ins w:id="476" w:author="Andrei Titioura" w:date="2025-01-28T08:32:00Z" w16du:dateUtc="2025-01-28T13:32:00Z"/>
              </w:rPr>
            </w:pPr>
            <w:ins w:id="477" w:author="Andrei Titioura" w:date="2025-01-28T08:32:00Z" w16du:dateUtc="2025-01-28T13:32:00Z">
              <w:r>
                <w:fldChar w:fldCharType="begin"/>
              </w:r>
              <w:r>
                <w:instrText>HYPERLINK "https://www.annuity.org/annuities/free-look-period/?utm_source=chatgpt.com" \t "_blank"</w:instrText>
              </w:r>
              <w:r>
                <w:fldChar w:fldCharType="separate"/>
              </w:r>
              <w:r>
                <w:rPr>
                  <w:rStyle w:val="truncate"/>
                  <w:rFonts w:eastAsiaTheme="majorEastAsia"/>
                  <w:color w:val="0000FF"/>
                  <w:u w:val="single"/>
                </w:rPr>
                <w:t>Annuity.org</w:t>
              </w:r>
              <w:r>
                <w:fldChar w:fldCharType="end"/>
              </w:r>
            </w:ins>
            <w:ins w:id="478" w:author="Andrei Titioura" w:date="2025-01-28T08:35:00Z" w16du:dateUtc="2025-01-28T13:35:00Z">
              <w:r w:rsidR="00183F3B">
                <w:t xml:space="preserve"> (source)</w:t>
              </w:r>
            </w:ins>
          </w:p>
        </w:tc>
      </w:tr>
      <w:tr w:rsidR="00402A8C" w14:paraId="5B78BA53" w14:textId="77777777" w:rsidTr="006C6F47">
        <w:trPr>
          <w:tblCellSpacing w:w="15" w:type="dxa"/>
          <w:ins w:id="479" w:author="Andrei Titioura" w:date="2025-01-28T08:32:00Z"/>
          <w:trPrChange w:id="480" w:author="Andrei Titioura" w:date="2025-01-28T08:34:00Z" w16du:dateUtc="2025-01-28T13:34:00Z">
            <w:trPr>
              <w:tblCellSpacing w:w="15" w:type="dxa"/>
            </w:trPr>
          </w:trPrChange>
        </w:trPr>
        <w:tc>
          <w:tcPr>
            <w:tcW w:w="0" w:type="auto"/>
            <w:vAlign w:val="center"/>
            <w:hideMark/>
            <w:tcPrChange w:id="481" w:author="Andrei Titioura" w:date="2025-01-28T08:34:00Z" w16du:dateUtc="2025-01-28T13:34:00Z">
              <w:tcPr>
                <w:tcW w:w="0" w:type="auto"/>
                <w:gridSpan w:val="2"/>
                <w:vAlign w:val="center"/>
                <w:hideMark/>
              </w:tcPr>
            </w:tcPrChange>
          </w:tcPr>
          <w:p w14:paraId="2773EF33" w14:textId="77777777" w:rsidR="00402A8C" w:rsidRDefault="00402A8C">
            <w:pPr>
              <w:rPr>
                <w:ins w:id="482" w:author="Andrei Titioura" w:date="2025-01-28T08:32:00Z" w16du:dateUtc="2025-01-28T13:32:00Z"/>
              </w:rPr>
            </w:pPr>
            <w:ins w:id="483" w:author="Andrei Titioura" w:date="2025-01-28T08:32:00Z" w16du:dateUtc="2025-01-28T13:32:00Z">
              <w:r>
                <w:rPr>
                  <w:rStyle w:val="Strong"/>
                  <w:rFonts w:eastAsiaTheme="majorEastAsia"/>
                </w:rPr>
                <w:t>Alaska</w:t>
              </w:r>
            </w:ins>
          </w:p>
        </w:tc>
        <w:tc>
          <w:tcPr>
            <w:tcW w:w="0" w:type="auto"/>
            <w:vAlign w:val="center"/>
            <w:hideMark/>
            <w:tcPrChange w:id="484" w:author="Andrei Titioura" w:date="2025-01-28T08:34:00Z" w16du:dateUtc="2025-01-28T13:34:00Z">
              <w:tcPr>
                <w:tcW w:w="0" w:type="auto"/>
                <w:gridSpan w:val="3"/>
                <w:vAlign w:val="center"/>
                <w:hideMark/>
              </w:tcPr>
            </w:tcPrChange>
          </w:tcPr>
          <w:p w14:paraId="25AC3BA4" w14:textId="77777777" w:rsidR="00402A8C" w:rsidRDefault="00402A8C">
            <w:pPr>
              <w:rPr>
                <w:ins w:id="485" w:author="Andrei Titioura" w:date="2025-01-28T08:32:00Z" w16du:dateUtc="2025-01-28T13:32:00Z"/>
              </w:rPr>
            </w:pPr>
            <w:ins w:id="486" w:author="Andrei Titioura" w:date="2025-01-28T08:32:00Z" w16du:dateUtc="2025-01-28T13:32:00Z">
              <w:r>
                <w:t>10 days.</w:t>
              </w:r>
            </w:ins>
          </w:p>
        </w:tc>
      </w:tr>
      <w:tr w:rsidR="00402A8C" w14:paraId="5F4B956E" w14:textId="77777777" w:rsidTr="006C6F47">
        <w:trPr>
          <w:tblCellSpacing w:w="15" w:type="dxa"/>
          <w:ins w:id="487" w:author="Andrei Titioura" w:date="2025-01-28T08:32:00Z"/>
          <w:trPrChange w:id="488" w:author="Andrei Titioura" w:date="2025-01-28T08:34:00Z" w16du:dateUtc="2025-01-28T13:34:00Z">
            <w:trPr>
              <w:tblCellSpacing w:w="15" w:type="dxa"/>
            </w:trPr>
          </w:trPrChange>
        </w:trPr>
        <w:tc>
          <w:tcPr>
            <w:tcW w:w="0" w:type="auto"/>
            <w:vAlign w:val="center"/>
            <w:hideMark/>
            <w:tcPrChange w:id="489" w:author="Andrei Titioura" w:date="2025-01-28T08:34:00Z" w16du:dateUtc="2025-01-28T13:34:00Z">
              <w:tcPr>
                <w:tcW w:w="0" w:type="auto"/>
                <w:gridSpan w:val="2"/>
                <w:vAlign w:val="center"/>
                <w:hideMark/>
              </w:tcPr>
            </w:tcPrChange>
          </w:tcPr>
          <w:p w14:paraId="4190E163" w14:textId="77777777" w:rsidR="00402A8C" w:rsidRDefault="00402A8C">
            <w:pPr>
              <w:rPr>
                <w:ins w:id="490" w:author="Andrei Titioura" w:date="2025-01-28T08:32:00Z" w16du:dateUtc="2025-01-28T13:32:00Z"/>
              </w:rPr>
            </w:pPr>
            <w:ins w:id="491" w:author="Andrei Titioura" w:date="2025-01-28T08:32:00Z" w16du:dateUtc="2025-01-28T13:32:00Z">
              <w:r>
                <w:rPr>
                  <w:rStyle w:val="Strong"/>
                  <w:rFonts w:eastAsiaTheme="majorEastAsia"/>
                </w:rPr>
                <w:t>Arizona</w:t>
              </w:r>
            </w:ins>
          </w:p>
        </w:tc>
        <w:tc>
          <w:tcPr>
            <w:tcW w:w="0" w:type="auto"/>
            <w:vAlign w:val="center"/>
            <w:hideMark/>
            <w:tcPrChange w:id="492" w:author="Andrei Titioura" w:date="2025-01-28T08:34:00Z" w16du:dateUtc="2025-01-28T13:34:00Z">
              <w:tcPr>
                <w:tcW w:w="0" w:type="auto"/>
                <w:gridSpan w:val="3"/>
                <w:vAlign w:val="center"/>
                <w:hideMark/>
              </w:tcPr>
            </w:tcPrChange>
          </w:tcPr>
          <w:p w14:paraId="6E2367A2" w14:textId="77777777" w:rsidR="00402A8C" w:rsidRDefault="00402A8C">
            <w:pPr>
              <w:rPr>
                <w:ins w:id="493" w:author="Andrei Titioura" w:date="2025-01-28T08:32:00Z" w16du:dateUtc="2025-01-28T13:32:00Z"/>
              </w:rPr>
            </w:pPr>
            <w:ins w:id="494" w:author="Andrei Titioura" w:date="2025-01-28T08:32:00Z" w16du:dateUtc="2025-01-28T13:32:00Z">
              <w:r>
                <w:t>10 days; 30 days if the purchaser is 65 years old or older.</w:t>
              </w:r>
            </w:ins>
          </w:p>
        </w:tc>
      </w:tr>
      <w:tr w:rsidR="00402A8C" w14:paraId="41B3624F" w14:textId="77777777" w:rsidTr="006C6F47">
        <w:trPr>
          <w:tblCellSpacing w:w="15" w:type="dxa"/>
          <w:ins w:id="495" w:author="Andrei Titioura" w:date="2025-01-28T08:32:00Z"/>
          <w:trPrChange w:id="496" w:author="Andrei Titioura" w:date="2025-01-28T08:34:00Z" w16du:dateUtc="2025-01-28T13:34:00Z">
            <w:trPr>
              <w:tblCellSpacing w:w="15" w:type="dxa"/>
            </w:trPr>
          </w:trPrChange>
        </w:trPr>
        <w:tc>
          <w:tcPr>
            <w:tcW w:w="0" w:type="auto"/>
            <w:vAlign w:val="center"/>
            <w:hideMark/>
            <w:tcPrChange w:id="497" w:author="Andrei Titioura" w:date="2025-01-28T08:34:00Z" w16du:dateUtc="2025-01-28T13:34:00Z">
              <w:tcPr>
                <w:tcW w:w="0" w:type="auto"/>
                <w:gridSpan w:val="2"/>
                <w:vAlign w:val="center"/>
                <w:hideMark/>
              </w:tcPr>
            </w:tcPrChange>
          </w:tcPr>
          <w:p w14:paraId="71B0863C" w14:textId="77777777" w:rsidR="00402A8C" w:rsidRDefault="00402A8C">
            <w:pPr>
              <w:rPr>
                <w:ins w:id="498" w:author="Andrei Titioura" w:date="2025-01-28T08:32:00Z" w16du:dateUtc="2025-01-28T13:32:00Z"/>
              </w:rPr>
            </w:pPr>
            <w:ins w:id="499" w:author="Andrei Titioura" w:date="2025-01-28T08:32:00Z" w16du:dateUtc="2025-01-28T13:32:00Z">
              <w:r>
                <w:rPr>
                  <w:rStyle w:val="Strong"/>
                  <w:rFonts w:eastAsiaTheme="majorEastAsia"/>
                </w:rPr>
                <w:t>Arkansas</w:t>
              </w:r>
            </w:ins>
          </w:p>
        </w:tc>
        <w:tc>
          <w:tcPr>
            <w:tcW w:w="0" w:type="auto"/>
            <w:vAlign w:val="center"/>
            <w:hideMark/>
            <w:tcPrChange w:id="500" w:author="Andrei Titioura" w:date="2025-01-28T08:34:00Z" w16du:dateUtc="2025-01-28T13:34:00Z">
              <w:tcPr>
                <w:tcW w:w="0" w:type="auto"/>
                <w:gridSpan w:val="3"/>
                <w:vAlign w:val="center"/>
                <w:hideMark/>
              </w:tcPr>
            </w:tcPrChange>
          </w:tcPr>
          <w:p w14:paraId="1C1A8D82" w14:textId="77777777" w:rsidR="00402A8C" w:rsidRDefault="00402A8C">
            <w:pPr>
              <w:rPr>
                <w:ins w:id="501" w:author="Andrei Titioura" w:date="2025-01-28T08:32:00Z" w16du:dateUtc="2025-01-28T13:32:00Z"/>
              </w:rPr>
            </w:pPr>
            <w:ins w:id="502" w:author="Andrei Titioura" w:date="2025-01-28T08:32:00Z" w16du:dateUtc="2025-01-28T13:32:00Z">
              <w:r>
                <w:t>10 days if the buyer’s guide and disclosure document are not provided at or before the time of application.</w:t>
              </w:r>
            </w:ins>
          </w:p>
        </w:tc>
      </w:tr>
      <w:tr w:rsidR="00402A8C" w14:paraId="43985384" w14:textId="77777777" w:rsidTr="006C6F47">
        <w:trPr>
          <w:tblCellSpacing w:w="15" w:type="dxa"/>
          <w:ins w:id="503" w:author="Andrei Titioura" w:date="2025-01-28T08:32:00Z"/>
          <w:trPrChange w:id="504" w:author="Andrei Titioura" w:date="2025-01-28T08:34:00Z" w16du:dateUtc="2025-01-28T13:34:00Z">
            <w:trPr>
              <w:tblCellSpacing w:w="15" w:type="dxa"/>
            </w:trPr>
          </w:trPrChange>
        </w:trPr>
        <w:tc>
          <w:tcPr>
            <w:tcW w:w="0" w:type="auto"/>
            <w:vAlign w:val="center"/>
            <w:hideMark/>
            <w:tcPrChange w:id="505" w:author="Andrei Titioura" w:date="2025-01-28T08:34:00Z" w16du:dateUtc="2025-01-28T13:34:00Z">
              <w:tcPr>
                <w:tcW w:w="0" w:type="auto"/>
                <w:gridSpan w:val="2"/>
                <w:vAlign w:val="center"/>
                <w:hideMark/>
              </w:tcPr>
            </w:tcPrChange>
          </w:tcPr>
          <w:p w14:paraId="19CF3F60" w14:textId="77777777" w:rsidR="00402A8C" w:rsidRDefault="00402A8C">
            <w:pPr>
              <w:rPr>
                <w:ins w:id="506" w:author="Andrei Titioura" w:date="2025-01-28T08:32:00Z" w16du:dateUtc="2025-01-28T13:32:00Z"/>
              </w:rPr>
            </w:pPr>
            <w:ins w:id="507" w:author="Andrei Titioura" w:date="2025-01-28T08:32:00Z" w16du:dateUtc="2025-01-28T13:32:00Z">
              <w:r>
                <w:rPr>
                  <w:rStyle w:val="Strong"/>
                  <w:rFonts w:eastAsiaTheme="majorEastAsia"/>
                </w:rPr>
                <w:t>California</w:t>
              </w:r>
            </w:ins>
          </w:p>
        </w:tc>
        <w:tc>
          <w:tcPr>
            <w:tcW w:w="0" w:type="auto"/>
            <w:vAlign w:val="center"/>
            <w:hideMark/>
            <w:tcPrChange w:id="508" w:author="Andrei Titioura" w:date="2025-01-28T08:34:00Z" w16du:dateUtc="2025-01-28T13:34:00Z">
              <w:tcPr>
                <w:tcW w:w="0" w:type="auto"/>
                <w:gridSpan w:val="3"/>
                <w:vAlign w:val="center"/>
                <w:hideMark/>
              </w:tcPr>
            </w:tcPrChange>
          </w:tcPr>
          <w:p w14:paraId="3EBF1513" w14:textId="77777777" w:rsidR="00402A8C" w:rsidRDefault="00402A8C">
            <w:pPr>
              <w:rPr>
                <w:ins w:id="509" w:author="Andrei Titioura" w:date="2025-01-28T08:32:00Z" w16du:dateUtc="2025-01-28T13:32:00Z"/>
              </w:rPr>
            </w:pPr>
            <w:ins w:id="510" w:author="Andrei Titioura" w:date="2025-01-28T08:32:00Z" w16du:dateUtc="2025-01-28T13:32:00Z">
              <w:r>
                <w:t>30 days.</w:t>
              </w:r>
            </w:ins>
          </w:p>
        </w:tc>
      </w:tr>
      <w:tr w:rsidR="00402A8C" w14:paraId="0D485DB5" w14:textId="77777777" w:rsidTr="006C6F47">
        <w:trPr>
          <w:tblCellSpacing w:w="15" w:type="dxa"/>
          <w:ins w:id="511" w:author="Andrei Titioura" w:date="2025-01-28T08:32:00Z"/>
          <w:trPrChange w:id="512" w:author="Andrei Titioura" w:date="2025-01-28T08:34:00Z" w16du:dateUtc="2025-01-28T13:34:00Z">
            <w:trPr>
              <w:tblCellSpacing w:w="15" w:type="dxa"/>
            </w:trPr>
          </w:trPrChange>
        </w:trPr>
        <w:tc>
          <w:tcPr>
            <w:tcW w:w="0" w:type="auto"/>
            <w:vAlign w:val="center"/>
            <w:hideMark/>
            <w:tcPrChange w:id="513" w:author="Andrei Titioura" w:date="2025-01-28T08:34:00Z" w16du:dateUtc="2025-01-28T13:34:00Z">
              <w:tcPr>
                <w:tcW w:w="0" w:type="auto"/>
                <w:gridSpan w:val="2"/>
                <w:vAlign w:val="center"/>
                <w:hideMark/>
              </w:tcPr>
            </w:tcPrChange>
          </w:tcPr>
          <w:p w14:paraId="45C8D215" w14:textId="77777777" w:rsidR="00402A8C" w:rsidRDefault="00402A8C">
            <w:pPr>
              <w:rPr>
                <w:ins w:id="514" w:author="Andrei Titioura" w:date="2025-01-28T08:32:00Z" w16du:dateUtc="2025-01-28T13:32:00Z"/>
              </w:rPr>
            </w:pPr>
            <w:ins w:id="515" w:author="Andrei Titioura" w:date="2025-01-28T08:32:00Z" w16du:dateUtc="2025-01-28T13:32:00Z">
              <w:r>
                <w:rPr>
                  <w:rStyle w:val="Strong"/>
                  <w:rFonts w:eastAsiaTheme="majorEastAsia"/>
                </w:rPr>
                <w:t>Colorado</w:t>
              </w:r>
            </w:ins>
          </w:p>
        </w:tc>
        <w:tc>
          <w:tcPr>
            <w:tcW w:w="0" w:type="auto"/>
            <w:vAlign w:val="center"/>
            <w:hideMark/>
            <w:tcPrChange w:id="516" w:author="Andrei Titioura" w:date="2025-01-28T08:34:00Z" w16du:dateUtc="2025-01-28T13:34:00Z">
              <w:tcPr>
                <w:tcW w:w="0" w:type="auto"/>
                <w:gridSpan w:val="3"/>
                <w:vAlign w:val="center"/>
                <w:hideMark/>
              </w:tcPr>
            </w:tcPrChange>
          </w:tcPr>
          <w:p w14:paraId="44305562" w14:textId="77777777" w:rsidR="00402A8C" w:rsidRDefault="00402A8C">
            <w:pPr>
              <w:rPr>
                <w:ins w:id="517" w:author="Andrei Titioura" w:date="2025-01-28T08:32:00Z" w16du:dateUtc="2025-01-28T13:32:00Z"/>
              </w:rPr>
            </w:pPr>
            <w:ins w:id="518" w:author="Andrei Titioura" w:date="2025-01-28T08:32:00Z" w16du:dateUtc="2025-01-28T13:32:00Z">
              <w:r>
                <w:t>No legal requirement.</w:t>
              </w:r>
            </w:ins>
          </w:p>
        </w:tc>
      </w:tr>
      <w:tr w:rsidR="00402A8C" w14:paraId="02355557" w14:textId="77777777" w:rsidTr="006C6F47">
        <w:trPr>
          <w:tblCellSpacing w:w="15" w:type="dxa"/>
          <w:ins w:id="519" w:author="Andrei Titioura" w:date="2025-01-28T08:32:00Z"/>
          <w:trPrChange w:id="520" w:author="Andrei Titioura" w:date="2025-01-28T08:34:00Z" w16du:dateUtc="2025-01-28T13:34:00Z">
            <w:trPr>
              <w:tblCellSpacing w:w="15" w:type="dxa"/>
            </w:trPr>
          </w:trPrChange>
        </w:trPr>
        <w:tc>
          <w:tcPr>
            <w:tcW w:w="0" w:type="auto"/>
            <w:vAlign w:val="center"/>
            <w:hideMark/>
            <w:tcPrChange w:id="521" w:author="Andrei Titioura" w:date="2025-01-28T08:34:00Z" w16du:dateUtc="2025-01-28T13:34:00Z">
              <w:tcPr>
                <w:tcW w:w="0" w:type="auto"/>
                <w:gridSpan w:val="2"/>
                <w:vAlign w:val="center"/>
                <w:hideMark/>
              </w:tcPr>
            </w:tcPrChange>
          </w:tcPr>
          <w:p w14:paraId="2C3F98B6" w14:textId="77777777" w:rsidR="00402A8C" w:rsidRDefault="00402A8C">
            <w:pPr>
              <w:rPr>
                <w:ins w:id="522" w:author="Andrei Titioura" w:date="2025-01-28T08:32:00Z" w16du:dateUtc="2025-01-28T13:32:00Z"/>
              </w:rPr>
            </w:pPr>
            <w:ins w:id="523" w:author="Andrei Titioura" w:date="2025-01-28T08:32:00Z" w16du:dateUtc="2025-01-28T13:32:00Z">
              <w:r>
                <w:rPr>
                  <w:rStyle w:val="Strong"/>
                  <w:rFonts w:eastAsiaTheme="majorEastAsia"/>
                </w:rPr>
                <w:t>Connecticut</w:t>
              </w:r>
            </w:ins>
          </w:p>
        </w:tc>
        <w:tc>
          <w:tcPr>
            <w:tcW w:w="0" w:type="auto"/>
            <w:vAlign w:val="center"/>
            <w:hideMark/>
            <w:tcPrChange w:id="524" w:author="Andrei Titioura" w:date="2025-01-28T08:34:00Z" w16du:dateUtc="2025-01-28T13:34:00Z">
              <w:tcPr>
                <w:tcW w:w="0" w:type="auto"/>
                <w:gridSpan w:val="3"/>
                <w:vAlign w:val="center"/>
                <w:hideMark/>
              </w:tcPr>
            </w:tcPrChange>
          </w:tcPr>
          <w:p w14:paraId="1ED23B30" w14:textId="77777777" w:rsidR="00402A8C" w:rsidRDefault="00402A8C">
            <w:pPr>
              <w:rPr>
                <w:ins w:id="525" w:author="Andrei Titioura" w:date="2025-01-28T08:32:00Z" w16du:dateUtc="2025-01-28T13:32:00Z"/>
              </w:rPr>
            </w:pPr>
            <w:ins w:id="526" w:author="Andrei Titioura" w:date="2025-01-28T08:32:00Z" w16du:dateUtc="2025-01-28T13:32:00Z">
              <w:r>
                <w:t>10 days.</w:t>
              </w:r>
            </w:ins>
          </w:p>
        </w:tc>
      </w:tr>
      <w:tr w:rsidR="00402A8C" w14:paraId="6B4EBA06" w14:textId="77777777" w:rsidTr="006C6F47">
        <w:trPr>
          <w:tblCellSpacing w:w="15" w:type="dxa"/>
          <w:ins w:id="527" w:author="Andrei Titioura" w:date="2025-01-28T08:32:00Z"/>
          <w:trPrChange w:id="528" w:author="Andrei Titioura" w:date="2025-01-28T08:34:00Z" w16du:dateUtc="2025-01-28T13:34:00Z">
            <w:trPr>
              <w:tblCellSpacing w:w="15" w:type="dxa"/>
            </w:trPr>
          </w:trPrChange>
        </w:trPr>
        <w:tc>
          <w:tcPr>
            <w:tcW w:w="0" w:type="auto"/>
            <w:vAlign w:val="center"/>
            <w:hideMark/>
            <w:tcPrChange w:id="529" w:author="Andrei Titioura" w:date="2025-01-28T08:34:00Z" w16du:dateUtc="2025-01-28T13:34:00Z">
              <w:tcPr>
                <w:tcW w:w="0" w:type="auto"/>
                <w:gridSpan w:val="2"/>
                <w:vAlign w:val="center"/>
                <w:hideMark/>
              </w:tcPr>
            </w:tcPrChange>
          </w:tcPr>
          <w:p w14:paraId="5317A739" w14:textId="77777777" w:rsidR="00402A8C" w:rsidRDefault="00402A8C">
            <w:pPr>
              <w:rPr>
                <w:ins w:id="530" w:author="Andrei Titioura" w:date="2025-01-28T08:32:00Z" w16du:dateUtc="2025-01-28T13:32:00Z"/>
              </w:rPr>
            </w:pPr>
            <w:ins w:id="531" w:author="Andrei Titioura" w:date="2025-01-28T08:32:00Z" w16du:dateUtc="2025-01-28T13:32:00Z">
              <w:r>
                <w:rPr>
                  <w:rStyle w:val="Strong"/>
                  <w:rFonts w:eastAsiaTheme="majorEastAsia"/>
                </w:rPr>
                <w:t>Delaware</w:t>
              </w:r>
            </w:ins>
          </w:p>
        </w:tc>
        <w:tc>
          <w:tcPr>
            <w:tcW w:w="0" w:type="auto"/>
            <w:vAlign w:val="center"/>
            <w:hideMark/>
            <w:tcPrChange w:id="532" w:author="Andrei Titioura" w:date="2025-01-28T08:34:00Z" w16du:dateUtc="2025-01-28T13:34:00Z">
              <w:tcPr>
                <w:tcW w:w="0" w:type="auto"/>
                <w:gridSpan w:val="3"/>
                <w:vAlign w:val="center"/>
                <w:hideMark/>
              </w:tcPr>
            </w:tcPrChange>
          </w:tcPr>
          <w:p w14:paraId="4D770D86" w14:textId="77777777" w:rsidR="00402A8C" w:rsidRDefault="00402A8C">
            <w:pPr>
              <w:rPr>
                <w:ins w:id="533" w:author="Andrei Titioura" w:date="2025-01-28T08:32:00Z" w16du:dateUtc="2025-01-28T13:32:00Z"/>
              </w:rPr>
            </w:pPr>
            <w:ins w:id="534" w:author="Andrei Titioura" w:date="2025-01-28T08:32:00Z" w16du:dateUtc="2025-01-28T13:32:00Z">
              <w:r>
                <w:t>10 days for a new policy; 20 days for a replacement policy.</w:t>
              </w:r>
            </w:ins>
          </w:p>
        </w:tc>
      </w:tr>
      <w:tr w:rsidR="00402A8C" w14:paraId="5ED9AB26" w14:textId="77777777" w:rsidTr="006C6F47">
        <w:trPr>
          <w:tblCellSpacing w:w="15" w:type="dxa"/>
          <w:ins w:id="535" w:author="Andrei Titioura" w:date="2025-01-28T08:32:00Z"/>
          <w:trPrChange w:id="536" w:author="Andrei Titioura" w:date="2025-01-28T08:34:00Z" w16du:dateUtc="2025-01-28T13:34:00Z">
            <w:trPr>
              <w:tblCellSpacing w:w="15" w:type="dxa"/>
            </w:trPr>
          </w:trPrChange>
        </w:trPr>
        <w:tc>
          <w:tcPr>
            <w:tcW w:w="0" w:type="auto"/>
            <w:vAlign w:val="center"/>
            <w:hideMark/>
            <w:tcPrChange w:id="537" w:author="Andrei Titioura" w:date="2025-01-28T08:34:00Z" w16du:dateUtc="2025-01-28T13:34:00Z">
              <w:tcPr>
                <w:tcW w:w="0" w:type="auto"/>
                <w:gridSpan w:val="2"/>
                <w:vAlign w:val="center"/>
                <w:hideMark/>
              </w:tcPr>
            </w:tcPrChange>
          </w:tcPr>
          <w:p w14:paraId="46436B0B" w14:textId="77777777" w:rsidR="00402A8C" w:rsidRDefault="00402A8C">
            <w:pPr>
              <w:rPr>
                <w:ins w:id="538" w:author="Andrei Titioura" w:date="2025-01-28T08:32:00Z" w16du:dateUtc="2025-01-28T13:32:00Z"/>
              </w:rPr>
            </w:pPr>
            <w:ins w:id="539" w:author="Andrei Titioura" w:date="2025-01-28T08:32:00Z" w16du:dateUtc="2025-01-28T13:32:00Z">
              <w:r>
                <w:rPr>
                  <w:rStyle w:val="Strong"/>
                  <w:rFonts w:eastAsiaTheme="majorEastAsia"/>
                </w:rPr>
                <w:t>Florida</w:t>
              </w:r>
            </w:ins>
          </w:p>
        </w:tc>
        <w:tc>
          <w:tcPr>
            <w:tcW w:w="0" w:type="auto"/>
            <w:vAlign w:val="center"/>
            <w:hideMark/>
            <w:tcPrChange w:id="540" w:author="Andrei Titioura" w:date="2025-01-28T08:34:00Z" w16du:dateUtc="2025-01-28T13:34:00Z">
              <w:tcPr>
                <w:tcW w:w="0" w:type="auto"/>
                <w:gridSpan w:val="3"/>
                <w:vAlign w:val="center"/>
                <w:hideMark/>
              </w:tcPr>
            </w:tcPrChange>
          </w:tcPr>
          <w:p w14:paraId="236E705F" w14:textId="77777777" w:rsidR="00402A8C" w:rsidRDefault="00402A8C">
            <w:pPr>
              <w:rPr>
                <w:ins w:id="541" w:author="Andrei Titioura" w:date="2025-01-28T08:32:00Z" w16du:dateUtc="2025-01-28T13:32:00Z"/>
              </w:rPr>
            </w:pPr>
            <w:ins w:id="542" w:author="Andrei Titioura" w:date="2025-01-28T08:32:00Z" w16du:dateUtc="2025-01-28T13:32:00Z">
              <w:r>
                <w:t>21 days.</w:t>
              </w:r>
            </w:ins>
          </w:p>
        </w:tc>
      </w:tr>
      <w:tr w:rsidR="00402A8C" w14:paraId="5A5CB1C1" w14:textId="77777777" w:rsidTr="006C6F47">
        <w:trPr>
          <w:tblCellSpacing w:w="15" w:type="dxa"/>
          <w:ins w:id="543" w:author="Andrei Titioura" w:date="2025-01-28T08:32:00Z"/>
          <w:trPrChange w:id="544" w:author="Andrei Titioura" w:date="2025-01-28T08:34:00Z" w16du:dateUtc="2025-01-28T13:34:00Z">
            <w:trPr>
              <w:tblCellSpacing w:w="15" w:type="dxa"/>
            </w:trPr>
          </w:trPrChange>
        </w:trPr>
        <w:tc>
          <w:tcPr>
            <w:tcW w:w="0" w:type="auto"/>
            <w:vAlign w:val="center"/>
            <w:hideMark/>
            <w:tcPrChange w:id="545" w:author="Andrei Titioura" w:date="2025-01-28T08:34:00Z" w16du:dateUtc="2025-01-28T13:34:00Z">
              <w:tcPr>
                <w:tcW w:w="0" w:type="auto"/>
                <w:gridSpan w:val="2"/>
                <w:vAlign w:val="center"/>
                <w:hideMark/>
              </w:tcPr>
            </w:tcPrChange>
          </w:tcPr>
          <w:p w14:paraId="5F87CB50" w14:textId="77777777" w:rsidR="00402A8C" w:rsidRDefault="00402A8C">
            <w:pPr>
              <w:rPr>
                <w:ins w:id="546" w:author="Andrei Titioura" w:date="2025-01-28T08:32:00Z" w16du:dateUtc="2025-01-28T13:32:00Z"/>
              </w:rPr>
            </w:pPr>
            <w:ins w:id="547" w:author="Andrei Titioura" w:date="2025-01-28T08:32:00Z" w16du:dateUtc="2025-01-28T13:32:00Z">
              <w:r>
                <w:rPr>
                  <w:rStyle w:val="Strong"/>
                  <w:rFonts w:eastAsiaTheme="majorEastAsia"/>
                </w:rPr>
                <w:t>Georgia</w:t>
              </w:r>
            </w:ins>
          </w:p>
        </w:tc>
        <w:tc>
          <w:tcPr>
            <w:tcW w:w="0" w:type="auto"/>
            <w:vAlign w:val="center"/>
            <w:hideMark/>
            <w:tcPrChange w:id="548" w:author="Andrei Titioura" w:date="2025-01-28T08:34:00Z" w16du:dateUtc="2025-01-28T13:34:00Z">
              <w:tcPr>
                <w:tcW w:w="0" w:type="auto"/>
                <w:gridSpan w:val="3"/>
                <w:vAlign w:val="center"/>
                <w:hideMark/>
              </w:tcPr>
            </w:tcPrChange>
          </w:tcPr>
          <w:p w14:paraId="778F9539" w14:textId="77777777" w:rsidR="00402A8C" w:rsidRDefault="00402A8C">
            <w:pPr>
              <w:rPr>
                <w:ins w:id="549" w:author="Andrei Titioura" w:date="2025-01-28T08:32:00Z" w16du:dateUtc="2025-01-28T13:32:00Z"/>
              </w:rPr>
            </w:pPr>
            <w:ins w:id="550" w:author="Andrei Titioura" w:date="2025-01-28T08:32:00Z" w16du:dateUtc="2025-01-28T13:32:00Z">
              <w:r>
                <w:t>10 days.</w:t>
              </w:r>
            </w:ins>
          </w:p>
        </w:tc>
      </w:tr>
      <w:tr w:rsidR="00402A8C" w14:paraId="0CDC78DC" w14:textId="77777777" w:rsidTr="006C6F47">
        <w:trPr>
          <w:tblCellSpacing w:w="15" w:type="dxa"/>
          <w:ins w:id="551" w:author="Andrei Titioura" w:date="2025-01-28T08:32:00Z"/>
          <w:trPrChange w:id="552" w:author="Andrei Titioura" w:date="2025-01-28T08:34:00Z" w16du:dateUtc="2025-01-28T13:34:00Z">
            <w:trPr>
              <w:tblCellSpacing w:w="15" w:type="dxa"/>
            </w:trPr>
          </w:trPrChange>
        </w:trPr>
        <w:tc>
          <w:tcPr>
            <w:tcW w:w="0" w:type="auto"/>
            <w:vAlign w:val="center"/>
            <w:hideMark/>
            <w:tcPrChange w:id="553" w:author="Andrei Titioura" w:date="2025-01-28T08:34:00Z" w16du:dateUtc="2025-01-28T13:34:00Z">
              <w:tcPr>
                <w:tcW w:w="0" w:type="auto"/>
                <w:gridSpan w:val="2"/>
                <w:vAlign w:val="center"/>
                <w:hideMark/>
              </w:tcPr>
            </w:tcPrChange>
          </w:tcPr>
          <w:p w14:paraId="311C114E" w14:textId="77777777" w:rsidR="00402A8C" w:rsidRDefault="00402A8C">
            <w:pPr>
              <w:rPr>
                <w:ins w:id="554" w:author="Andrei Titioura" w:date="2025-01-28T08:32:00Z" w16du:dateUtc="2025-01-28T13:32:00Z"/>
              </w:rPr>
            </w:pPr>
            <w:ins w:id="555" w:author="Andrei Titioura" w:date="2025-01-28T08:32:00Z" w16du:dateUtc="2025-01-28T13:32:00Z">
              <w:r>
                <w:rPr>
                  <w:rStyle w:val="Strong"/>
                  <w:rFonts w:eastAsiaTheme="majorEastAsia"/>
                </w:rPr>
                <w:t>Hawaii</w:t>
              </w:r>
            </w:ins>
          </w:p>
        </w:tc>
        <w:tc>
          <w:tcPr>
            <w:tcW w:w="0" w:type="auto"/>
            <w:vAlign w:val="center"/>
            <w:hideMark/>
            <w:tcPrChange w:id="556" w:author="Andrei Titioura" w:date="2025-01-28T08:34:00Z" w16du:dateUtc="2025-01-28T13:34:00Z">
              <w:tcPr>
                <w:tcW w:w="0" w:type="auto"/>
                <w:gridSpan w:val="3"/>
                <w:vAlign w:val="center"/>
                <w:hideMark/>
              </w:tcPr>
            </w:tcPrChange>
          </w:tcPr>
          <w:p w14:paraId="1CD0AF29" w14:textId="77777777" w:rsidR="00402A8C" w:rsidRDefault="00402A8C">
            <w:pPr>
              <w:rPr>
                <w:ins w:id="557" w:author="Andrei Titioura" w:date="2025-01-28T08:32:00Z" w16du:dateUtc="2025-01-28T13:32:00Z"/>
              </w:rPr>
            </w:pPr>
            <w:ins w:id="558" w:author="Andrei Titioura" w:date="2025-01-28T08:32:00Z" w16du:dateUtc="2025-01-28T13:32:00Z">
              <w:r>
                <w:t>15 days if the buyer’s guide and disclosure document are not provided at or before the time of application.</w:t>
              </w:r>
            </w:ins>
          </w:p>
        </w:tc>
      </w:tr>
      <w:tr w:rsidR="00402A8C" w14:paraId="0F52F0F5" w14:textId="77777777" w:rsidTr="006C6F47">
        <w:trPr>
          <w:tblCellSpacing w:w="15" w:type="dxa"/>
          <w:ins w:id="559" w:author="Andrei Titioura" w:date="2025-01-28T08:32:00Z"/>
          <w:trPrChange w:id="560" w:author="Andrei Titioura" w:date="2025-01-28T08:34:00Z" w16du:dateUtc="2025-01-28T13:34:00Z">
            <w:trPr>
              <w:tblCellSpacing w:w="15" w:type="dxa"/>
            </w:trPr>
          </w:trPrChange>
        </w:trPr>
        <w:tc>
          <w:tcPr>
            <w:tcW w:w="0" w:type="auto"/>
            <w:vAlign w:val="center"/>
            <w:hideMark/>
            <w:tcPrChange w:id="561" w:author="Andrei Titioura" w:date="2025-01-28T08:34:00Z" w16du:dateUtc="2025-01-28T13:34:00Z">
              <w:tcPr>
                <w:tcW w:w="0" w:type="auto"/>
                <w:gridSpan w:val="2"/>
                <w:vAlign w:val="center"/>
                <w:hideMark/>
              </w:tcPr>
            </w:tcPrChange>
          </w:tcPr>
          <w:p w14:paraId="011555E9" w14:textId="77777777" w:rsidR="00402A8C" w:rsidRDefault="00402A8C">
            <w:pPr>
              <w:rPr>
                <w:ins w:id="562" w:author="Andrei Titioura" w:date="2025-01-28T08:32:00Z" w16du:dateUtc="2025-01-28T13:32:00Z"/>
              </w:rPr>
            </w:pPr>
            <w:ins w:id="563" w:author="Andrei Titioura" w:date="2025-01-28T08:32:00Z" w16du:dateUtc="2025-01-28T13:32:00Z">
              <w:r>
                <w:rPr>
                  <w:rStyle w:val="Strong"/>
                  <w:rFonts w:eastAsiaTheme="majorEastAsia"/>
                </w:rPr>
                <w:t>Idaho</w:t>
              </w:r>
            </w:ins>
          </w:p>
        </w:tc>
        <w:tc>
          <w:tcPr>
            <w:tcW w:w="0" w:type="auto"/>
            <w:vAlign w:val="center"/>
            <w:hideMark/>
            <w:tcPrChange w:id="564" w:author="Andrei Titioura" w:date="2025-01-28T08:34:00Z" w16du:dateUtc="2025-01-28T13:34:00Z">
              <w:tcPr>
                <w:tcW w:w="0" w:type="auto"/>
                <w:gridSpan w:val="3"/>
                <w:vAlign w:val="center"/>
                <w:hideMark/>
              </w:tcPr>
            </w:tcPrChange>
          </w:tcPr>
          <w:p w14:paraId="2A8D71C9" w14:textId="77777777" w:rsidR="00402A8C" w:rsidRDefault="00402A8C">
            <w:pPr>
              <w:rPr>
                <w:ins w:id="565" w:author="Andrei Titioura" w:date="2025-01-28T08:32:00Z" w16du:dateUtc="2025-01-28T13:32:00Z"/>
              </w:rPr>
            </w:pPr>
            <w:ins w:id="566" w:author="Andrei Titioura" w:date="2025-01-28T08:32:00Z" w16du:dateUtc="2025-01-28T13:32:00Z">
              <w:r>
                <w:t>20 days if the buyer’s guide and disclosure document are not provided at or before the time of application.</w:t>
              </w:r>
            </w:ins>
          </w:p>
        </w:tc>
      </w:tr>
      <w:tr w:rsidR="00402A8C" w14:paraId="2AC14E95" w14:textId="77777777" w:rsidTr="006C6F47">
        <w:trPr>
          <w:tblCellSpacing w:w="15" w:type="dxa"/>
          <w:ins w:id="567" w:author="Andrei Titioura" w:date="2025-01-28T08:32:00Z"/>
          <w:trPrChange w:id="568" w:author="Andrei Titioura" w:date="2025-01-28T08:34:00Z" w16du:dateUtc="2025-01-28T13:34:00Z">
            <w:trPr>
              <w:tblCellSpacing w:w="15" w:type="dxa"/>
            </w:trPr>
          </w:trPrChange>
        </w:trPr>
        <w:tc>
          <w:tcPr>
            <w:tcW w:w="0" w:type="auto"/>
            <w:vAlign w:val="center"/>
            <w:hideMark/>
            <w:tcPrChange w:id="569" w:author="Andrei Titioura" w:date="2025-01-28T08:34:00Z" w16du:dateUtc="2025-01-28T13:34:00Z">
              <w:tcPr>
                <w:tcW w:w="0" w:type="auto"/>
                <w:gridSpan w:val="2"/>
                <w:vAlign w:val="center"/>
                <w:hideMark/>
              </w:tcPr>
            </w:tcPrChange>
          </w:tcPr>
          <w:p w14:paraId="7BF2AA2C" w14:textId="77777777" w:rsidR="00402A8C" w:rsidRDefault="00402A8C">
            <w:pPr>
              <w:rPr>
                <w:ins w:id="570" w:author="Andrei Titioura" w:date="2025-01-28T08:32:00Z" w16du:dateUtc="2025-01-28T13:32:00Z"/>
              </w:rPr>
            </w:pPr>
            <w:ins w:id="571" w:author="Andrei Titioura" w:date="2025-01-28T08:32:00Z" w16du:dateUtc="2025-01-28T13:32:00Z">
              <w:r>
                <w:rPr>
                  <w:rStyle w:val="Strong"/>
                  <w:rFonts w:eastAsiaTheme="majorEastAsia"/>
                </w:rPr>
                <w:t>Illinois</w:t>
              </w:r>
            </w:ins>
          </w:p>
        </w:tc>
        <w:tc>
          <w:tcPr>
            <w:tcW w:w="0" w:type="auto"/>
            <w:vAlign w:val="center"/>
            <w:hideMark/>
            <w:tcPrChange w:id="572" w:author="Andrei Titioura" w:date="2025-01-28T08:34:00Z" w16du:dateUtc="2025-01-28T13:34:00Z">
              <w:tcPr>
                <w:tcW w:w="0" w:type="auto"/>
                <w:gridSpan w:val="3"/>
                <w:vAlign w:val="center"/>
                <w:hideMark/>
              </w:tcPr>
            </w:tcPrChange>
          </w:tcPr>
          <w:p w14:paraId="27776743" w14:textId="77777777" w:rsidR="00402A8C" w:rsidRDefault="00402A8C">
            <w:pPr>
              <w:rPr>
                <w:ins w:id="573" w:author="Andrei Titioura" w:date="2025-01-28T08:32:00Z" w16du:dateUtc="2025-01-28T13:32:00Z"/>
              </w:rPr>
            </w:pPr>
            <w:ins w:id="574" w:author="Andrei Titioura" w:date="2025-01-28T08:32:00Z" w16du:dateUtc="2025-01-28T13:32:00Z">
              <w:r>
                <w:t>10 days.</w:t>
              </w:r>
            </w:ins>
          </w:p>
        </w:tc>
      </w:tr>
      <w:tr w:rsidR="00402A8C" w14:paraId="025735E1" w14:textId="77777777" w:rsidTr="006C6F47">
        <w:trPr>
          <w:tblCellSpacing w:w="15" w:type="dxa"/>
          <w:ins w:id="575" w:author="Andrei Titioura" w:date="2025-01-28T08:32:00Z"/>
          <w:trPrChange w:id="576" w:author="Andrei Titioura" w:date="2025-01-28T08:34:00Z" w16du:dateUtc="2025-01-28T13:34:00Z">
            <w:trPr>
              <w:tblCellSpacing w:w="15" w:type="dxa"/>
            </w:trPr>
          </w:trPrChange>
        </w:trPr>
        <w:tc>
          <w:tcPr>
            <w:tcW w:w="0" w:type="auto"/>
            <w:vAlign w:val="center"/>
            <w:hideMark/>
            <w:tcPrChange w:id="577" w:author="Andrei Titioura" w:date="2025-01-28T08:34:00Z" w16du:dateUtc="2025-01-28T13:34:00Z">
              <w:tcPr>
                <w:tcW w:w="0" w:type="auto"/>
                <w:gridSpan w:val="2"/>
                <w:vAlign w:val="center"/>
                <w:hideMark/>
              </w:tcPr>
            </w:tcPrChange>
          </w:tcPr>
          <w:p w14:paraId="54F06A6B" w14:textId="77777777" w:rsidR="00402A8C" w:rsidRDefault="00402A8C">
            <w:pPr>
              <w:rPr>
                <w:ins w:id="578" w:author="Andrei Titioura" w:date="2025-01-28T08:32:00Z" w16du:dateUtc="2025-01-28T13:32:00Z"/>
              </w:rPr>
            </w:pPr>
            <w:ins w:id="579" w:author="Andrei Titioura" w:date="2025-01-28T08:32:00Z" w16du:dateUtc="2025-01-28T13:32:00Z">
              <w:r>
                <w:rPr>
                  <w:rStyle w:val="Strong"/>
                  <w:rFonts w:eastAsiaTheme="majorEastAsia"/>
                </w:rPr>
                <w:t>Indiana</w:t>
              </w:r>
            </w:ins>
          </w:p>
        </w:tc>
        <w:tc>
          <w:tcPr>
            <w:tcW w:w="0" w:type="auto"/>
            <w:vAlign w:val="center"/>
            <w:hideMark/>
            <w:tcPrChange w:id="580" w:author="Andrei Titioura" w:date="2025-01-28T08:34:00Z" w16du:dateUtc="2025-01-28T13:34:00Z">
              <w:tcPr>
                <w:tcW w:w="0" w:type="auto"/>
                <w:gridSpan w:val="3"/>
                <w:vAlign w:val="center"/>
                <w:hideMark/>
              </w:tcPr>
            </w:tcPrChange>
          </w:tcPr>
          <w:p w14:paraId="262F5EDE" w14:textId="77777777" w:rsidR="00402A8C" w:rsidRDefault="00402A8C">
            <w:pPr>
              <w:rPr>
                <w:ins w:id="581" w:author="Andrei Titioura" w:date="2025-01-28T08:32:00Z" w16du:dateUtc="2025-01-28T13:32:00Z"/>
              </w:rPr>
            </w:pPr>
            <w:ins w:id="582" w:author="Andrei Titioura" w:date="2025-01-28T08:32:00Z" w16du:dateUtc="2025-01-28T13:32:00Z">
              <w:r>
                <w:t>10 days.</w:t>
              </w:r>
            </w:ins>
          </w:p>
        </w:tc>
      </w:tr>
      <w:tr w:rsidR="00402A8C" w14:paraId="5B493981" w14:textId="77777777" w:rsidTr="006C6F47">
        <w:trPr>
          <w:tblCellSpacing w:w="15" w:type="dxa"/>
          <w:ins w:id="583" w:author="Andrei Titioura" w:date="2025-01-28T08:32:00Z"/>
          <w:trPrChange w:id="584" w:author="Andrei Titioura" w:date="2025-01-28T08:34:00Z" w16du:dateUtc="2025-01-28T13:34:00Z">
            <w:trPr>
              <w:tblCellSpacing w:w="15" w:type="dxa"/>
            </w:trPr>
          </w:trPrChange>
        </w:trPr>
        <w:tc>
          <w:tcPr>
            <w:tcW w:w="0" w:type="auto"/>
            <w:vAlign w:val="center"/>
            <w:hideMark/>
            <w:tcPrChange w:id="585" w:author="Andrei Titioura" w:date="2025-01-28T08:34:00Z" w16du:dateUtc="2025-01-28T13:34:00Z">
              <w:tcPr>
                <w:tcW w:w="0" w:type="auto"/>
                <w:gridSpan w:val="2"/>
                <w:vAlign w:val="center"/>
                <w:hideMark/>
              </w:tcPr>
            </w:tcPrChange>
          </w:tcPr>
          <w:p w14:paraId="66BABA4C" w14:textId="77777777" w:rsidR="00402A8C" w:rsidRDefault="00402A8C">
            <w:pPr>
              <w:rPr>
                <w:ins w:id="586" w:author="Andrei Titioura" w:date="2025-01-28T08:32:00Z" w16du:dateUtc="2025-01-28T13:32:00Z"/>
              </w:rPr>
            </w:pPr>
            <w:ins w:id="587" w:author="Andrei Titioura" w:date="2025-01-28T08:32:00Z" w16du:dateUtc="2025-01-28T13:32:00Z">
              <w:r>
                <w:rPr>
                  <w:rStyle w:val="Strong"/>
                  <w:rFonts w:eastAsiaTheme="majorEastAsia"/>
                </w:rPr>
                <w:t>Iowa</w:t>
              </w:r>
            </w:ins>
          </w:p>
        </w:tc>
        <w:tc>
          <w:tcPr>
            <w:tcW w:w="0" w:type="auto"/>
            <w:vAlign w:val="center"/>
            <w:hideMark/>
            <w:tcPrChange w:id="588" w:author="Andrei Titioura" w:date="2025-01-28T08:34:00Z" w16du:dateUtc="2025-01-28T13:34:00Z">
              <w:tcPr>
                <w:tcW w:w="0" w:type="auto"/>
                <w:gridSpan w:val="3"/>
                <w:vAlign w:val="center"/>
                <w:hideMark/>
              </w:tcPr>
            </w:tcPrChange>
          </w:tcPr>
          <w:p w14:paraId="2489F358" w14:textId="77777777" w:rsidR="00402A8C" w:rsidRDefault="00402A8C">
            <w:pPr>
              <w:rPr>
                <w:ins w:id="589" w:author="Andrei Titioura" w:date="2025-01-28T08:32:00Z" w16du:dateUtc="2025-01-28T13:32:00Z"/>
              </w:rPr>
            </w:pPr>
            <w:ins w:id="590" w:author="Andrei Titioura" w:date="2025-01-28T08:32:00Z" w16du:dateUtc="2025-01-28T13:32:00Z">
              <w:r>
                <w:t>10 days.</w:t>
              </w:r>
            </w:ins>
          </w:p>
        </w:tc>
      </w:tr>
      <w:tr w:rsidR="00402A8C" w14:paraId="32A51895" w14:textId="77777777" w:rsidTr="006C6F47">
        <w:trPr>
          <w:tblCellSpacing w:w="15" w:type="dxa"/>
          <w:ins w:id="591" w:author="Andrei Titioura" w:date="2025-01-28T08:32:00Z"/>
          <w:trPrChange w:id="592" w:author="Andrei Titioura" w:date="2025-01-28T08:34:00Z" w16du:dateUtc="2025-01-28T13:34:00Z">
            <w:trPr>
              <w:tblCellSpacing w:w="15" w:type="dxa"/>
            </w:trPr>
          </w:trPrChange>
        </w:trPr>
        <w:tc>
          <w:tcPr>
            <w:tcW w:w="0" w:type="auto"/>
            <w:vAlign w:val="center"/>
            <w:hideMark/>
            <w:tcPrChange w:id="593" w:author="Andrei Titioura" w:date="2025-01-28T08:34:00Z" w16du:dateUtc="2025-01-28T13:34:00Z">
              <w:tcPr>
                <w:tcW w:w="0" w:type="auto"/>
                <w:gridSpan w:val="2"/>
                <w:vAlign w:val="center"/>
                <w:hideMark/>
              </w:tcPr>
            </w:tcPrChange>
          </w:tcPr>
          <w:p w14:paraId="232FEF18" w14:textId="77777777" w:rsidR="00402A8C" w:rsidRDefault="00402A8C">
            <w:pPr>
              <w:rPr>
                <w:ins w:id="594" w:author="Andrei Titioura" w:date="2025-01-28T08:32:00Z" w16du:dateUtc="2025-01-28T13:32:00Z"/>
              </w:rPr>
            </w:pPr>
            <w:ins w:id="595" w:author="Andrei Titioura" w:date="2025-01-28T08:32:00Z" w16du:dateUtc="2025-01-28T13:32:00Z">
              <w:r>
                <w:rPr>
                  <w:rStyle w:val="Strong"/>
                  <w:rFonts w:eastAsiaTheme="majorEastAsia"/>
                </w:rPr>
                <w:t>Kansas</w:t>
              </w:r>
            </w:ins>
          </w:p>
        </w:tc>
        <w:tc>
          <w:tcPr>
            <w:tcW w:w="0" w:type="auto"/>
            <w:vAlign w:val="center"/>
            <w:hideMark/>
            <w:tcPrChange w:id="596" w:author="Andrei Titioura" w:date="2025-01-28T08:34:00Z" w16du:dateUtc="2025-01-28T13:34:00Z">
              <w:tcPr>
                <w:tcW w:w="0" w:type="auto"/>
                <w:gridSpan w:val="3"/>
                <w:vAlign w:val="center"/>
                <w:hideMark/>
              </w:tcPr>
            </w:tcPrChange>
          </w:tcPr>
          <w:p w14:paraId="00F42E69" w14:textId="77777777" w:rsidR="00402A8C" w:rsidRDefault="00402A8C">
            <w:pPr>
              <w:rPr>
                <w:ins w:id="597" w:author="Andrei Titioura" w:date="2025-01-28T08:32:00Z" w16du:dateUtc="2025-01-28T13:32:00Z"/>
              </w:rPr>
            </w:pPr>
            <w:ins w:id="598" w:author="Andrei Titioura" w:date="2025-01-28T08:32:00Z" w16du:dateUtc="2025-01-28T13:32:00Z">
              <w:r>
                <w:t>10 days.</w:t>
              </w:r>
            </w:ins>
          </w:p>
        </w:tc>
      </w:tr>
      <w:tr w:rsidR="00402A8C" w14:paraId="12B2E894" w14:textId="77777777" w:rsidTr="006C6F47">
        <w:trPr>
          <w:tblCellSpacing w:w="15" w:type="dxa"/>
          <w:ins w:id="599" w:author="Andrei Titioura" w:date="2025-01-28T08:32:00Z"/>
          <w:trPrChange w:id="600" w:author="Andrei Titioura" w:date="2025-01-28T08:34:00Z" w16du:dateUtc="2025-01-28T13:34:00Z">
            <w:trPr>
              <w:tblCellSpacing w:w="15" w:type="dxa"/>
            </w:trPr>
          </w:trPrChange>
        </w:trPr>
        <w:tc>
          <w:tcPr>
            <w:tcW w:w="0" w:type="auto"/>
            <w:vAlign w:val="center"/>
            <w:hideMark/>
            <w:tcPrChange w:id="601" w:author="Andrei Titioura" w:date="2025-01-28T08:34:00Z" w16du:dateUtc="2025-01-28T13:34:00Z">
              <w:tcPr>
                <w:tcW w:w="0" w:type="auto"/>
                <w:gridSpan w:val="2"/>
                <w:vAlign w:val="center"/>
                <w:hideMark/>
              </w:tcPr>
            </w:tcPrChange>
          </w:tcPr>
          <w:p w14:paraId="02ACECF1" w14:textId="77777777" w:rsidR="00402A8C" w:rsidRDefault="00402A8C">
            <w:pPr>
              <w:rPr>
                <w:ins w:id="602" w:author="Andrei Titioura" w:date="2025-01-28T08:32:00Z" w16du:dateUtc="2025-01-28T13:32:00Z"/>
              </w:rPr>
            </w:pPr>
            <w:ins w:id="603" w:author="Andrei Titioura" w:date="2025-01-28T08:32:00Z" w16du:dateUtc="2025-01-28T13:32:00Z">
              <w:r>
                <w:rPr>
                  <w:rStyle w:val="Strong"/>
                  <w:rFonts w:eastAsiaTheme="majorEastAsia"/>
                </w:rPr>
                <w:t>Kentucky</w:t>
              </w:r>
            </w:ins>
          </w:p>
        </w:tc>
        <w:tc>
          <w:tcPr>
            <w:tcW w:w="0" w:type="auto"/>
            <w:vAlign w:val="center"/>
            <w:hideMark/>
            <w:tcPrChange w:id="604" w:author="Andrei Titioura" w:date="2025-01-28T08:34:00Z" w16du:dateUtc="2025-01-28T13:34:00Z">
              <w:tcPr>
                <w:tcW w:w="0" w:type="auto"/>
                <w:gridSpan w:val="3"/>
                <w:vAlign w:val="center"/>
                <w:hideMark/>
              </w:tcPr>
            </w:tcPrChange>
          </w:tcPr>
          <w:p w14:paraId="3F0A8C3D" w14:textId="77777777" w:rsidR="00402A8C" w:rsidRDefault="00402A8C">
            <w:pPr>
              <w:rPr>
                <w:ins w:id="605" w:author="Andrei Titioura" w:date="2025-01-28T08:32:00Z" w16du:dateUtc="2025-01-28T13:32:00Z"/>
              </w:rPr>
            </w:pPr>
            <w:ins w:id="606" w:author="Andrei Titioura" w:date="2025-01-28T08:32:00Z" w16du:dateUtc="2025-01-28T13:32:00Z">
              <w:r>
                <w:t>10 days.</w:t>
              </w:r>
            </w:ins>
          </w:p>
        </w:tc>
      </w:tr>
      <w:tr w:rsidR="00402A8C" w14:paraId="64C43486" w14:textId="77777777" w:rsidTr="006C6F47">
        <w:trPr>
          <w:tblCellSpacing w:w="15" w:type="dxa"/>
          <w:ins w:id="607" w:author="Andrei Titioura" w:date="2025-01-28T08:32:00Z"/>
          <w:trPrChange w:id="608" w:author="Andrei Titioura" w:date="2025-01-28T08:34:00Z" w16du:dateUtc="2025-01-28T13:34:00Z">
            <w:trPr>
              <w:tblCellSpacing w:w="15" w:type="dxa"/>
            </w:trPr>
          </w:trPrChange>
        </w:trPr>
        <w:tc>
          <w:tcPr>
            <w:tcW w:w="0" w:type="auto"/>
            <w:vAlign w:val="center"/>
            <w:hideMark/>
            <w:tcPrChange w:id="609" w:author="Andrei Titioura" w:date="2025-01-28T08:34:00Z" w16du:dateUtc="2025-01-28T13:34:00Z">
              <w:tcPr>
                <w:tcW w:w="0" w:type="auto"/>
                <w:gridSpan w:val="2"/>
                <w:vAlign w:val="center"/>
                <w:hideMark/>
              </w:tcPr>
            </w:tcPrChange>
          </w:tcPr>
          <w:p w14:paraId="7491317B" w14:textId="77777777" w:rsidR="00402A8C" w:rsidRDefault="00402A8C">
            <w:pPr>
              <w:rPr>
                <w:ins w:id="610" w:author="Andrei Titioura" w:date="2025-01-28T08:32:00Z" w16du:dateUtc="2025-01-28T13:32:00Z"/>
              </w:rPr>
            </w:pPr>
            <w:ins w:id="611" w:author="Andrei Titioura" w:date="2025-01-28T08:32:00Z" w16du:dateUtc="2025-01-28T13:32:00Z">
              <w:r>
                <w:rPr>
                  <w:rStyle w:val="Strong"/>
                  <w:rFonts w:eastAsiaTheme="majorEastAsia"/>
                </w:rPr>
                <w:t>Louisiana</w:t>
              </w:r>
            </w:ins>
          </w:p>
        </w:tc>
        <w:tc>
          <w:tcPr>
            <w:tcW w:w="0" w:type="auto"/>
            <w:vAlign w:val="center"/>
            <w:hideMark/>
            <w:tcPrChange w:id="612" w:author="Andrei Titioura" w:date="2025-01-28T08:34:00Z" w16du:dateUtc="2025-01-28T13:34:00Z">
              <w:tcPr>
                <w:tcW w:w="0" w:type="auto"/>
                <w:gridSpan w:val="3"/>
                <w:vAlign w:val="center"/>
                <w:hideMark/>
              </w:tcPr>
            </w:tcPrChange>
          </w:tcPr>
          <w:p w14:paraId="012432F9" w14:textId="77777777" w:rsidR="00402A8C" w:rsidRDefault="00402A8C">
            <w:pPr>
              <w:rPr>
                <w:ins w:id="613" w:author="Andrei Titioura" w:date="2025-01-28T08:32:00Z" w16du:dateUtc="2025-01-28T13:32:00Z"/>
              </w:rPr>
            </w:pPr>
            <w:ins w:id="614" w:author="Andrei Titioura" w:date="2025-01-28T08:32:00Z" w16du:dateUtc="2025-01-28T13:32:00Z">
              <w:r>
                <w:t>10 days.</w:t>
              </w:r>
            </w:ins>
          </w:p>
        </w:tc>
      </w:tr>
      <w:tr w:rsidR="00402A8C" w14:paraId="45D53753" w14:textId="77777777" w:rsidTr="006C6F47">
        <w:trPr>
          <w:tblCellSpacing w:w="15" w:type="dxa"/>
          <w:ins w:id="615" w:author="Andrei Titioura" w:date="2025-01-28T08:32:00Z"/>
          <w:trPrChange w:id="616" w:author="Andrei Titioura" w:date="2025-01-28T08:34:00Z" w16du:dateUtc="2025-01-28T13:34:00Z">
            <w:trPr>
              <w:tblCellSpacing w:w="15" w:type="dxa"/>
            </w:trPr>
          </w:trPrChange>
        </w:trPr>
        <w:tc>
          <w:tcPr>
            <w:tcW w:w="0" w:type="auto"/>
            <w:vAlign w:val="center"/>
            <w:hideMark/>
            <w:tcPrChange w:id="617" w:author="Andrei Titioura" w:date="2025-01-28T08:34:00Z" w16du:dateUtc="2025-01-28T13:34:00Z">
              <w:tcPr>
                <w:tcW w:w="0" w:type="auto"/>
                <w:gridSpan w:val="2"/>
                <w:vAlign w:val="center"/>
                <w:hideMark/>
              </w:tcPr>
            </w:tcPrChange>
          </w:tcPr>
          <w:p w14:paraId="561FF01E" w14:textId="77777777" w:rsidR="00402A8C" w:rsidRDefault="00402A8C">
            <w:pPr>
              <w:rPr>
                <w:ins w:id="618" w:author="Andrei Titioura" w:date="2025-01-28T08:32:00Z" w16du:dateUtc="2025-01-28T13:32:00Z"/>
              </w:rPr>
            </w:pPr>
            <w:ins w:id="619" w:author="Andrei Titioura" w:date="2025-01-28T08:32:00Z" w16du:dateUtc="2025-01-28T13:32:00Z">
              <w:r>
                <w:rPr>
                  <w:rStyle w:val="Strong"/>
                  <w:rFonts w:eastAsiaTheme="majorEastAsia"/>
                </w:rPr>
                <w:t>Maine</w:t>
              </w:r>
            </w:ins>
          </w:p>
        </w:tc>
        <w:tc>
          <w:tcPr>
            <w:tcW w:w="0" w:type="auto"/>
            <w:vAlign w:val="center"/>
            <w:hideMark/>
            <w:tcPrChange w:id="620" w:author="Andrei Titioura" w:date="2025-01-28T08:34:00Z" w16du:dateUtc="2025-01-28T13:34:00Z">
              <w:tcPr>
                <w:tcW w:w="0" w:type="auto"/>
                <w:gridSpan w:val="3"/>
                <w:vAlign w:val="center"/>
                <w:hideMark/>
              </w:tcPr>
            </w:tcPrChange>
          </w:tcPr>
          <w:p w14:paraId="224B825F" w14:textId="77777777" w:rsidR="00402A8C" w:rsidRDefault="00402A8C">
            <w:pPr>
              <w:rPr>
                <w:ins w:id="621" w:author="Andrei Titioura" w:date="2025-01-28T08:32:00Z" w16du:dateUtc="2025-01-28T13:32:00Z"/>
              </w:rPr>
            </w:pPr>
            <w:ins w:id="622" w:author="Andrei Titioura" w:date="2025-01-28T08:32:00Z" w16du:dateUtc="2025-01-28T13:32:00Z">
              <w:r>
                <w:t>15 days.</w:t>
              </w:r>
            </w:ins>
          </w:p>
        </w:tc>
      </w:tr>
      <w:tr w:rsidR="00402A8C" w14:paraId="7EBB79A1" w14:textId="77777777" w:rsidTr="006C6F47">
        <w:trPr>
          <w:tblCellSpacing w:w="15" w:type="dxa"/>
          <w:ins w:id="623" w:author="Andrei Titioura" w:date="2025-01-28T08:32:00Z"/>
          <w:trPrChange w:id="624" w:author="Andrei Titioura" w:date="2025-01-28T08:34:00Z" w16du:dateUtc="2025-01-28T13:34:00Z">
            <w:trPr>
              <w:tblCellSpacing w:w="15" w:type="dxa"/>
            </w:trPr>
          </w:trPrChange>
        </w:trPr>
        <w:tc>
          <w:tcPr>
            <w:tcW w:w="0" w:type="auto"/>
            <w:vAlign w:val="center"/>
            <w:hideMark/>
            <w:tcPrChange w:id="625" w:author="Andrei Titioura" w:date="2025-01-28T08:34:00Z" w16du:dateUtc="2025-01-28T13:34:00Z">
              <w:tcPr>
                <w:tcW w:w="0" w:type="auto"/>
                <w:gridSpan w:val="2"/>
                <w:vAlign w:val="center"/>
                <w:hideMark/>
              </w:tcPr>
            </w:tcPrChange>
          </w:tcPr>
          <w:p w14:paraId="1FB84990" w14:textId="77777777" w:rsidR="00402A8C" w:rsidRDefault="00402A8C">
            <w:pPr>
              <w:rPr>
                <w:ins w:id="626" w:author="Andrei Titioura" w:date="2025-01-28T08:32:00Z" w16du:dateUtc="2025-01-28T13:32:00Z"/>
              </w:rPr>
            </w:pPr>
            <w:ins w:id="627" w:author="Andrei Titioura" w:date="2025-01-28T08:32:00Z" w16du:dateUtc="2025-01-28T13:32:00Z">
              <w:r>
                <w:rPr>
                  <w:rStyle w:val="Strong"/>
                  <w:rFonts w:eastAsiaTheme="majorEastAsia"/>
                </w:rPr>
                <w:t>Maryland</w:t>
              </w:r>
            </w:ins>
          </w:p>
        </w:tc>
        <w:tc>
          <w:tcPr>
            <w:tcW w:w="0" w:type="auto"/>
            <w:vAlign w:val="center"/>
            <w:hideMark/>
            <w:tcPrChange w:id="628" w:author="Andrei Titioura" w:date="2025-01-28T08:34:00Z" w16du:dateUtc="2025-01-28T13:34:00Z">
              <w:tcPr>
                <w:tcW w:w="0" w:type="auto"/>
                <w:gridSpan w:val="3"/>
                <w:vAlign w:val="center"/>
                <w:hideMark/>
              </w:tcPr>
            </w:tcPrChange>
          </w:tcPr>
          <w:p w14:paraId="7BEAEE0E" w14:textId="77777777" w:rsidR="00402A8C" w:rsidRDefault="00402A8C">
            <w:pPr>
              <w:rPr>
                <w:ins w:id="629" w:author="Andrei Titioura" w:date="2025-01-28T08:32:00Z" w16du:dateUtc="2025-01-28T13:32:00Z"/>
              </w:rPr>
            </w:pPr>
            <w:ins w:id="630" w:author="Andrei Titioura" w:date="2025-01-28T08:32:00Z" w16du:dateUtc="2025-01-28T13:32:00Z">
              <w:r>
                <w:t>10 days.</w:t>
              </w:r>
            </w:ins>
          </w:p>
        </w:tc>
      </w:tr>
      <w:tr w:rsidR="00402A8C" w14:paraId="30A32D65" w14:textId="77777777" w:rsidTr="006C6F47">
        <w:trPr>
          <w:tblCellSpacing w:w="15" w:type="dxa"/>
          <w:ins w:id="631" w:author="Andrei Titioura" w:date="2025-01-28T08:32:00Z"/>
          <w:trPrChange w:id="632" w:author="Andrei Titioura" w:date="2025-01-28T08:34:00Z" w16du:dateUtc="2025-01-28T13:34:00Z">
            <w:trPr>
              <w:tblCellSpacing w:w="15" w:type="dxa"/>
            </w:trPr>
          </w:trPrChange>
        </w:trPr>
        <w:tc>
          <w:tcPr>
            <w:tcW w:w="0" w:type="auto"/>
            <w:vAlign w:val="center"/>
            <w:hideMark/>
            <w:tcPrChange w:id="633" w:author="Andrei Titioura" w:date="2025-01-28T08:34:00Z" w16du:dateUtc="2025-01-28T13:34:00Z">
              <w:tcPr>
                <w:tcW w:w="0" w:type="auto"/>
                <w:gridSpan w:val="2"/>
                <w:vAlign w:val="center"/>
                <w:hideMark/>
              </w:tcPr>
            </w:tcPrChange>
          </w:tcPr>
          <w:p w14:paraId="793620ED" w14:textId="77777777" w:rsidR="00402A8C" w:rsidRDefault="00402A8C">
            <w:pPr>
              <w:rPr>
                <w:ins w:id="634" w:author="Andrei Titioura" w:date="2025-01-28T08:32:00Z" w16du:dateUtc="2025-01-28T13:32:00Z"/>
              </w:rPr>
            </w:pPr>
            <w:ins w:id="635" w:author="Andrei Titioura" w:date="2025-01-28T08:32:00Z" w16du:dateUtc="2025-01-28T13:32:00Z">
              <w:r>
                <w:rPr>
                  <w:rStyle w:val="Strong"/>
                  <w:rFonts w:eastAsiaTheme="majorEastAsia"/>
                </w:rPr>
                <w:t>Massachusetts</w:t>
              </w:r>
            </w:ins>
          </w:p>
        </w:tc>
        <w:tc>
          <w:tcPr>
            <w:tcW w:w="0" w:type="auto"/>
            <w:vAlign w:val="center"/>
            <w:hideMark/>
            <w:tcPrChange w:id="636" w:author="Andrei Titioura" w:date="2025-01-28T08:34:00Z" w16du:dateUtc="2025-01-28T13:34:00Z">
              <w:tcPr>
                <w:tcW w:w="0" w:type="auto"/>
                <w:gridSpan w:val="3"/>
                <w:vAlign w:val="center"/>
                <w:hideMark/>
              </w:tcPr>
            </w:tcPrChange>
          </w:tcPr>
          <w:p w14:paraId="2C9A25A6" w14:textId="77777777" w:rsidR="00402A8C" w:rsidRDefault="00402A8C">
            <w:pPr>
              <w:rPr>
                <w:ins w:id="637" w:author="Andrei Titioura" w:date="2025-01-28T08:32:00Z" w16du:dateUtc="2025-01-28T13:32:00Z"/>
              </w:rPr>
            </w:pPr>
            <w:ins w:id="638" w:author="Andrei Titioura" w:date="2025-01-28T08:32:00Z" w16du:dateUtc="2025-01-28T13:32:00Z">
              <w:r>
                <w:t>20 days.</w:t>
              </w:r>
            </w:ins>
          </w:p>
        </w:tc>
      </w:tr>
      <w:tr w:rsidR="00402A8C" w14:paraId="7182617A" w14:textId="77777777" w:rsidTr="006C6F47">
        <w:trPr>
          <w:tblCellSpacing w:w="15" w:type="dxa"/>
          <w:ins w:id="639" w:author="Andrei Titioura" w:date="2025-01-28T08:32:00Z"/>
          <w:trPrChange w:id="640" w:author="Andrei Titioura" w:date="2025-01-28T08:34:00Z" w16du:dateUtc="2025-01-28T13:34:00Z">
            <w:trPr>
              <w:tblCellSpacing w:w="15" w:type="dxa"/>
            </w:trPr>
          </w:trPrChange>
        </w:trPr>
        <w:tc>
          <w:tcPr>
            <w:tcW w:w="0" w:type="auto"/>
            <w:vAlign w:val="center"/>
            <w:hideMark/>
            <w:tcPrChange w:id="641" w:author="Andrei Titioura" w:date="2025-01-28T08:34:00Z" w16du:dateUtc="2025-01-28T13:34:00Z">
              <w:tcPr>
                <w:tcW w:w="0" w:type="auto"/>
                <w:gridSpan w:val="2"/>
                <w:vAlign w:val="center"/>
                <w:hideMark/>
              </w:tcPr>
            </w:tcPrChange>
          </w:tcPr>
          <w:p w14:paraId="7F11383B" w14:textId="77777777" w:rsidR="00402A8C" w:rsidRDefault="00402A8C">
            <w:pPr>
              <w:rPr>
                <w:ins w:id="642" w:author="Andrei Titioura" w:date="2025-01-28T08:32:00Z" w16du:dateUtc="2025-01-28T13:32:00Z"/>
              </w:rPr>
            </w:pPr>
            <w:ins w:id="643" w:author="Andrei Titioura" w:date="2025-01-28T08:32:00Z" w16du:dateUtc="2025-01-28T13:32:00Z">
              <w:r>
                <w:rPr>
                  <w:rStyle w:val="Strong"/>
                  <w:rFonts w:eastAsiaTheme="majorEastAsia"/>
                </w:rPr>
                <w:t>Michigan</w:t>
              </w:r>
            </w:ins>
          </w:p>
        </w:tc>
        <w:tc>
          <w:tcPr>
            <w:tcW w:w="0" w:type="auto"/>
            <w:vAlign w:val="center"/>
            <w:hideMark/>
            <w:tcPrChange w:id="644" w:author="Andrei Titioura" w:date="2025-01-28T08:34:00Z" w16du:dateUtc="2025-01-28T13:34:00Z">
              <w:tcPr>
                <w:tcW w:w="0" w:type="auto"/>
                <w:gridSpan w:val="3"/>
                <w:vAlign w:val="center"/>
                <w:hideMark/>
              </w:tcPr>
            </w:tcPrChange>
          </w:tcPr>
          <w:p w14:paraId="52A726A5" w14:textId="77777777" w:rsidR="00402A8C" w:rsidRDefault="00402A8C">
            <w:pPr>
              <w:rPr>
                <w:ins w:id="645" w:author="Andrei Titioura" w:date="2025-01-28T08:32:00Z" w16du:dateUtc="2025-01-28T13:32:00Z"/>
              </w:rPr>
            </w:pPr>
            <w:ins w:id="646" w:author="Andrei Titioura" w:date="2025-01-28T08:32:00Z" w16du:dateUtc="2025-01-28T13:32:00Z">
              <w:r>
                <w:t>10 days.</w:t>
              </w:r>
            </w:ins>
          </w:p>
        </w:tc>
      </w:tr>
      <w:tr w:rsidR="00402A8C" w14:paraId="54C423B2" w14:textId="77777777" w:rsidTr="006C6F47">
        <w:trPr>
          <w:tblCellSpacing w:w="15" w:type="dxa"/>
          <w:ins w:id="647" w:author="Andrei Titioura" w:date="2025-01-28T08:32:00Z"/>
          <w:trPrChange w:id="648" w:author="Andrei Titioura" w:date="2025-01-28T08:34:00Z" w16du:dateUtc="2025-01-28T13:34:00Z">
            <w:trPr>
              <w:tblCellSpacing w:w="15" w:type="dxa"/>
            </w:trPr>
          </w:trPrChange>
        </w:trPr>
        <w:tc>
          <w:tcPr>
            <w:tcW w:w="0" w:type="auto"/>
            <w:vAlign w:val="center"/>
            <w:hideMark/>
            <w:tcPrChange w:id="649" w:author="Andrei Titioura" w:date="2025-01-28T08:34:00Z" w16du:dateUtc="2025-01-28T13:34:00Z">
              <w:tcPr>
                <w:tcW w:w="0" w:type="auto"/>
                <w:gridSpan w:val="2"/>
                <w:vAlign w:val="center"/>
                <w:hideMark/>
              </w:tcPr>
            </w:tcPrChange>
          </w:tcPr>
          <w:p w14:paraId="31E287D9" w14:textId="77777777" w:rsidR="00402A8C" w:rsidRDefault="00402A8C">
            <w:pPr>
              <w:rPr>
                <w:ins w:id="650" w:author="Andrei Titioura" w:date="2025-01-28T08:32:00Z" w16du:dateUtc="2025-01-28T13:32:00Z"/>
              </w:rPr>
            </w:pPr>
            <w:ins w:id="651" w:author="Andrei Titioura" w:date="2025-01-28T08:32:00Z" w16du:dateUtc="2025-01-28T13:32:00Z">
              <w:r>
                <w:rPr>
                  <w:rStyle w:val="Strong"/>
                  <w:rFonts w:eastAsiaTheme="majorEastAsia"/>
                </w:rPr>
                <w:t>Minnesota</w:t>
              </w:r>
            </w:ins>
          </w:p>
        </w:tc>
        <w:tc>
          <w:tcPr>
            <w:tcW w:w="0" w:type="auto"/>
            <w:vAlign w:val="center"/>
            <w:hideMark/>
            <w:tcPrChange w:id="652" w:author="Andrei Titioura" w:date="2025-01-28T08:34:00Z" w16du:dateUtc="2025-01-28T13:34:00Z">
              <w:tcPr>
                <w:tcW w:w="0" w:type="auto"/>
                <w:gridSpan w:val="3"/>
                <w:vAlign w:val="center"/>
                <w:hideMark/>
              </w:tcPr>
            </w:tcPrChange>
          </w:tcPr>
          <w:p w14:paraId="5A825357" w14:textId="77777777" w:rsidR="00402A8C" w:rsidRDefault="00402A8C">
            <w:pPr>
              <w:rPr>
                <w:ins w:id="653" w:author="Andrei Titioura" w:date="2025-01-28T08:32:00Z" w16du:dateUtc="2025-01-28T13:32:00Z"/>
              </w:rPr>
            </w:pPr>
            <w:ins w:id="654" w:author="Andrei Titioura" w:date="2025-01-28T08:32:00Z" w16du:dateUtc="2025-01-28T13:32:00Z">
              <w:r>
                <w:t>10 days for a new policy; 30 days for a replacement policy.</w:t>
              </w:r>
            </w:ins>
          </w:p>
        </w:tc>
      </w:tr>
      <w:tr w:rsidR="00402A8C" w14:paraId="71961428" w14:textId="77777777" w:rsidTr="006C6F47">
        <w:trPr>
          <w:tblCellSpacing w:w="15" w:type="dxa"/>
          <w:ins w:id="655" w:author="Andrei Titioura" w:date="2025-01-28T08:32:00Z"/>
          <w:trPrChange w:id="656" w:author="Andrei Titioura" w:date="2025-01-28T08:34:00Z" w16du:dateUtc="2025-01-28T13:34:00Z">
            <w:trPr>
              <w:tblCellSpacing w:w="15" w:type="dxa"/>
            </w:trPr>
          </w:trPrChange>
        </w:trPr>
        <w:tc>
          <w:tcPr>
            <w:tcW w:w="0" w:type="auto"/>
            <w:vAlign w:val="center"/>
            <w:hideMark/>
            <w:tcPrChange w:id="657" w:author="Andrei Titioura" w:date="2025-01-28T08:34:00Z" w16du:dateUtc="2025-01-28T13:34:00Z">
              <w:tcPr>
                <w:tcW w:w="0" w:type="auto"/>
                <w:gridSpan w:val="2"/>
                <w:vAlign w:val="center"/>
                <w:hideMark/>
              </w:tcPr>
            </w:tcPrChange>
          </w:tcPr>
          <w:p w14:paraId="039A3D82" w14:textId="77777777" w:rsidR="00402A8C" w:rsidRDefault="00402A8C">
            <w:pPr>
              <w:rPr>
                <w:ins w:id="658" w:author="Andrei Titioura" w:date="2025-01-28T08:32:00Z" w16du:dateUtc="2025-01-28T13:32:00Z"/>
              </w:rPr>
            </w:pPr>
            <w:ins w:id="659" w:author="Andrei Titioura" w:date="2025-01-28T08:32:00Z" w16du:dateUtc="2025-01-28T13:32:00Z">
              <w:r>
                <w:rPr>
                  <w:rStyle w:val="Strong"/>
                  <w:rFonts w:eastAsiaTheme="majorEastAsia"/>
                </w:rPr>
                <w:t>Mississippi</w:t>
              </w:r>
            </w:ins>
          </w:p>
        </w:tc>
        <w:tc>
          <w:tcPr>
            <w:tcW w:w="0" w:type="auto"/>
            <w:vAlign w:val="center"/>
            <w:hideMark/>
            <w:tcPrChange w:id="660" w:author="Andrei Titioura" w:date="2025-01-28T08:34:00Z" w16du:dateUtc="2025-01-28T13:34:00Z">
              <w:tcPr>
                <w:tcW w:w="0" w:type="auto"/>
                <w:gridSpan w:val="3"/>
                <w:vAlign w:val="center"/>
                <w:hideMark/>
              </w:tcPr>
            </w:tcPrChange>
          </w:tcPr>
          <w:p w14:paraId="4F364F89" w14:textId="77777777" w:rsidR="00402A8C" w:rsidRDefault="00402A8C">
            <w:pPr>
              <w:rPr>
                <w:ins w:id="661" w:author="Andrei Titioura" w:date="2025-01-28T08:32:00Z" w16du:dateUtc="2025-01-28T13:32:00Z"/>
              </w:rPr>
            </w:pPr>
            <w:ins w:id="662" w:author="Andrei Titioura" w:date="2025-01-28T08:32:00Z" w16du:dateUtc="2025-01-28T13:32:00Z">
              <w:r>
                <w:t>No legal requirement.</w:t>
              </w:r>
            </w:ins>
          </w:p>
        </w:tc>
      </w:tr>
      <w:tr w:rsidR="00402A8C" w14:paraId="06FFA16F" w14:textId="77777777" w:rsidTr="006C6F47">
        <w:trPr>
          <w:tblCellSpacing w:w="15" w:type="dxa"/>
          <w:ins w:id="663" w:author="Andrei Titioura" w:date="2025-01-28T08:32:00Z"/>
          <w:trPrChange w:id="664" w:author="Andrei Titioura" w:date="2025-01-28T08:34:00Z" w16du:dateUtc="2025-01-28T13:34:00Z">
            <w:trPr>
              <w:tblCellSpacing w:w="15" w:type="dxa"/>
            </w:trPr>
          </w:trPrChange>
        </w:trPr>
        <w:tc>
          <w:tcPr>
            <w:tcW w:w="0" w:type="auto"/>
            <w:vAlign w:val="center"/>
            <w:hideMark/>
            <w:tcPrChange w:id="665" w:author="Andrei Titioura" w:date="2025-01-28T08:34:00Z" w16du:dateUtc="2025-01-28T13:34:00Z">
              <w:tcPr>
                <w:tcW w:w="0" w:type="auto"/>
                <w:gridSpan w:val="2"/>
                <w:vAlign w:val="center"/>
                <w:hideMark/>
              </w:tcPr>
            </w:tcPrChange>
          </w:tcPr>
          <w:p w14:paraId="2590371F" w14:textId="77777777" w:rsidR="00402A8C" w:rsidRDefault="00402A8C">
            <w:pPr>
              <w:rPr>
                <w:ins w:id="666" w:author="Andrei Titioura" w:date="2025-01-28T08:32:00Z" w16du:dateUtc="2025-01-28T13:32:00Z"/>
              </w:rPr>
            </w:pPr>
            <w:ins w:id="667" w:author="Andrei Titioura" w:date="2025-01-28T08:32:00Z" w16du:dateUtc="2025-01-28T13:32:00Z">
              <w:r>
                <w:rPr>
                  <w:rStyle w:val="Strong"/>
                  <w:rFonts w:eastAsiaTheme="majorEastAsia"/>
                </w:rPr>
                <w:t>Missouri</w:t>
              </w:r>
            </w:ins>
          </w:p>
        </w:tc>
        <w:tc>
          <w:tcPr>
            <w:tcW w:w="0" w:type="auto"/>
            <w:vAlign w:val="center"/>
            <w:hideMark/>
            <w:tcPrChange w:id="668" w:author="Andrei Titioura" w:date="2025-01-28T08:34:00Z" w16du:dateUtc="2025-01-28T13:34:00Z">
              <w:tcPr>
                <w:tcW w:w="0" w:type="auto"/>
                <w:gridSpan w:val="3"/>
                <w:vAlign w:val="center"/>
                <w:hideMark/>
              </w:tcPr>
            </w:tcPrChange>
          </w:tcPr>
          <w:p w14:paraId="289F6C04" w14:textId="77777777" w:rsidR="00402A8C" w:rsidRDefault="00402A8C">
            <w:pPr>
              <w:rPr>
                <w:ins w:id="669" w:author="Andrei Titioura" w:date="2025-01-28T08:32:00Z" w16du:dateUtc="2025-01-28T13:32:00Z"/>
              </w:rPr>
            </w:pPr>
            <w:ins w:id="670" w:author="Andrei Titioura" w:date="2025-01-28T08:32:00Z" w16du:dateUtc="2025-01-28T13:32:00Z">
              <w:r>
                <w:t>10 days.</w:t>
              </w:r>
            </w:ins>
          </w:p>
        </w:tc>
      </w:tr>
      <w:tr w:rsidR="00402A8C" w14:paraId="56C94A8D" w14:textId="77777777" w:rsidTr="006C6F47">
        <w:trPr>
          <w:tblCellSpacing w:w="15" w:type="dxa"/>
          <w:ins w:id="671" w:author="Andrei Titioura" w:date="2025-01-28T08:32:00Z"/>
          <w:trPrChange w:id="672" w:author="Andrei Titioura" w:date="2025-01-28T08:34:00Z" w16du:dateUtc="2025-01-28T13:34:00Z">
            <w:trPr>
              <w:tblCellSpacing w:w="15" w:type="dxa"/>
            </w:trPr>
          </w:trPrChange>
        </w:trPr>
        <w:tc>
          <w:tcPr>
            <w:tcW w:w="0" w:type="auto"/>
            <w:vAlign w:val="center"/>
            <w:hideMark/>
            <w:tcPrChange w:id="673" w:author="Andrei Titioura" w:date="2025-01-28T08:34:00Z" w16du:dateUtc="2025-01-28T13:34:00Z">
              <w:tcPr>
                <w:tcW w:w="0" w:type="auto"/>
                <w:gridSpan w:val="2"/>
                <w:vAlign w:val="center"/>
                <w:hideMark/>
              </w:tcPr>
            </w:tcPrChange>
          </w:tcPr>
          <w:p w14:paraId="17E0D9D9" w14:textId="77777777" w:rsidR="00402A8C" w:rsidRDefault="00402A8C">
            <w:pPr>
              <w:rPr>
                <w:ins w:id="674" w:author="Andrei Titioura" w:date="2025-01-28T08:32:00Z" w16du:dateUtc="2025-01-28T13:32:00Z"/>
              </w:rPr>
            </w:pPr>
            <w:ins w:id="675" w:author="Andrei Titioura" w:date="2025-01-28T08:32:00Z" w16du:dateUtc="2025-01-28T13:32:00Z">
              <w:r>
                <w:rPr>
                  <w:rStyle w:val="Strong"/>
                  <w:rFonts w:eastAsiaTheme="majorEastAsia"/>
                </w:rPr>
                <w:lastRenderedPageBreak/>
                <w:t>Montana</w:t>
              </w:r>
            </w:ins>
          </w:p>
        </w:tc>
        <w:tc>
          <w:tcPr>
            <w:tcW w:w="0" w:type="auto"/>
            <w:vAlign w:val="center"/>
            <w:hideMark/>
            <w:tcPrChange w:id="676" w:author="Andrei Titioura" w:date="2025-01-28T08:34:00Z" w16du:dateUtc="2025-01-28T13:34:00Z">
              <w:tcPr>
                <w:tcW w:w="0" w:type="auto"/>
                <w:gridSpan w:val="3"/>
                <w:vAlign w:val="center"/>
                <w:hideMark/>
              </w:tcPr>
            </w:tcPrChange>
          </w:tcPr>
          <w:p w14:paraId="281207FD" w14:textId="77777777" w:rsidR="00402A8C" w:rsidRDefault="00402A8C">
            <w:pPr>
              <w:rPr>
                <w:ins w:id="677" w:author="Andrei Titioura" w:date="2025-01-28T08:32:00Z" w16du:dateUtc="2025-01-28T13:32:00Z"/>
              </w:rPr>
            </w:pPr>
            <w:ins w:id="678" w:author="Andrei Titioura" w:date="2025-01-28T08:32:00Z" w16du:dateUtc="2025-01-28T13:32:00Z">
              <w:r>
                <w:t>15 days if the buyer’s guide and disclosure document are not provided at or before the time of application.</w:t>
              </w:r>
            </w:ins>
          </w:p>
        </w:tc>
      </w:tr>
      <w:tr w:rsidR="00402A8C" w14:paraId="7D3039FF" w14:textId="77777777" w:rsidTr="006C6F47">
        <w:trPr>
          <w:tblCellSpacing w:w="15" w:type="dxa"/>
          <w:ins w:id="679" w:author="Andrei Titioura" w:date="2025-01-28T08:32:00Z"/>
          <w:trPrChange w:id="680" w:author="Andrei Titioura" w:date="2025-01-28T08:34:00Z" w16du:dateUtc="2025-01-28T13:34:00Z">
            <w:trPr>
              <w:tblCellSpacing w:w="15" w:type="dxa"/>
            </w:trPr>
          </w:trPrChange>
        </w:trPr>
        <w:tc>
          <w:tcPr>
            <w:tcW w:w="0" w:type="auto"/>
            <w:vAlign w:val="center"/>
            <w:hideMark/>
            <w:tcPrChange w:id="681" w:author="Andrei Titioura" w:date="2025-01-28T08:34:00Z" w16du:dateUtc="2025-01-28T13:34:00Z">
              <w:tcPr>
                <w:tcW w:w="0" w:type="auto"/>
                <w:gridSpan w:val="2"/>
                <w:vAlign w:val="center"/>
                <w:hideMark/>
              </w:tcPr>
            </w:tcPrChange>
          </w:tcPr>
          <w:p w14:paraId="033DF4AB" w14:textId="77777777" w:rsidR="00402A8C" w:rsidRDefault="00402A8C">
            <w:pPr>
              <w:rPr>
                <w:ins w:id="682" w:author="Andrei Titioura" w:date="2025-01-28T08:32:00Z" w16du:dateUtc="2025-01-28T13:32:00Z"/>
              </w:rPr>
            </w:pPr>
            <w:ins w:id="683" w:author="Andrei Titioura" w:date="2025-01-28T08:32:00Z" w16du:dateUtc="2025-01-28T13:32:00Z">
              <w:r>
                <w:rPr>
                  <w:rStyle w:val="Strong"/>
                  <w:rFonts w:eastAsiaTheme="majorEastAsia"/>
                </w:rPr>
                <w:t>Nebraska</w:t>
              </w:r>
            </w:ins>
          </w:p>
        </w:tc>
        <w:tc>
          <w:tcPr>
            <w:tcW w:w="0" w:type="auto"/>
            <w:vAlign w:val="center"/>
            <w:hideMark/>
            <w:tcPrChange w:id="684" w:author="Andrei Titioura" w:date="2025-01-28T08:34:00Z" w16du:dateUtc="2025-01-28T13:34:00Z">
              <w:tcPr>
                <w:tcW w:w="0" w:type="auto"/>
                <w:gridSpan w:val="3"/>
                <w:vAlign w:val="center"/>
                <w:hideMark/>
              </w:tcPr>
            </w:tcPrChange>
          </w:tcPr>
          <w:p w14:paraId="7ADFF7BE" w14:textId="77777777" w:rsidR="00402A8C" w:rsidRDefault="00402A8C">
            <w:pPr>
              <w:rPr>
                <w:ins w:id="685" w:author="Andrei Titioura" w:date="2025-01-28T08:32:00Z" w16du:dateUtc="2025-01-28T13:32:00Z"/>
              </w:rPr>
            </w:pPr>
            <w:ins w:id="686" w:author="Andrei Titioura" w:date="2025-01-28T08:32:00Z" w16du:dateUtc="2025-01-28T13:32:00Z">
              <w:r>
                <w:t>10 days for a new policy; 30 days for a replacement policy.</w:t>
              </w:r>
            </w:ins>
          </w:p>
        </w:tc>
      </w:tr>
      <w:tr w:rsidR="00402A8C" w14:paraId="02DB22C3" w14:textId="77777777" w:rsidTr="006C6F47">
        <w:trPr>
          <w:tblCellSpacing w:w="15" w:type="dxa"/>
          <w:ins w:id="687" w:author="Andrei Titioura" w:date="2025-01-28T08:32:00Z"/>
          <w:trPrChange w:id="688" w:author="Andrei Titioura" w:date="2025-01-28T08:34:00Z" w16du:dateUtc="2025-01-28T13:34:00Z">
            <w:trPr>
              <w:tblCellSpacing w:w="15" w:type="dxa"/>
            </w:trPr>
          </w:trPrChange>
        </w:trPr>
        <w:tc>
          <w:tcPr>
            <w:tcW w:w="0" w:type="auto"/>
            <w:vAlign w:val="center"/>
            <w:hideMark/>
            <w:tcPrChange w:id="689" w:author="Andrei Titioura" w:date="2025-01-28T08:34:00Z" w16du:dateUtc="2025-01-28T13:34:00Z">
              <w:tcPr>
                <w:tcW w:w="0" w:type="auto"/>
                <w:gridSpan w:val="2"/>
                <w:vAlign w:val="center"/>
                <w:hideMark/>
              </w:tcPr>
            </w:tcPrChange>
          </w:tcPr>
          <w:p w14:paraId="3E2DD3B6" w14:textId="77777777" w:rsidR="00402A8C" w:rsidRDefault="00402A8C">
            <w:pPr>
              <w:rPr>
                <w:ins w:id="690" w:author="Andrei Titioura" w:date="2025-01-28T08:32:00Z" w16du:dateUtc="2025-01-28T13:32:00Z"/>
              </w:rPr>
            </w:pPr>
            <w:ins w:id="691" w:author="Andrei Titioura" w:date="2025-01-28T08:32:00Z" w16du:dateUtc="2025-01-28T13:32:00Z">
              <w:r>
                <w:rPr>
                  <w:rStyle w:val="Strong"/>
                  <w:rFonts w:eastAsiaTheme="majorEastAsia"/>
                </w:rPr>
                <w:t>Nevada</w:t>
              </w:r>
            </w:ins>
          </w:p>
        </w:tc>
        <w:tc>
          <w:tcPr>
            <w:tcW w:w="0" w:type="auto"/>
            <w:vAlign w:val="center"/>
            <w:hideMark/>
            <w:tcPrChange w:id="692" w:author="Andrei Titioura" w:date="2025-01-28T08:34:00Z" w16du:dateUtc="2025-01-28T13:34:00Z">
              <w:tcPr>
                <w:tcW w:w="0" w:type="auto"/>
                <w:gridSpan w:val="3"/>
                <w:vAlign w:val="center"/>
                <w:hideMark/>
              </w:tcPr>
            </w:tcPrChange>
          </w:tcPr>
          <w:p w14:paraId="7F1FD27E" w14:textId="77777777" w:rsidR="00402A8C" w:rsidRDefault="00402A8C">
            <w:pPr>
              <w:rPr>
                <w:ins w:id="693" w:author="Andrei Titioura" w:date="2025-01-28T08:32:00Z" w16du:dateUtc="2025-01-28T13:32:00Z"/>
              </w:rPr>
            </w:pPr>
            <w:ins w:id="694" w:author="Andrei Titioura" w:date="2025-01-28T08:32:00Z" w16du:dateUtc="2025-01-28T13:32:00Z">
              <w:r>
                <w:t>10 days for a new policy; 30 days for a replacement policy.</w:t>
              </w:r>
            </w:ins>
          </w:p>
        </w:tc>
      </w:tr>
      <w:tr w:rsidR="00402A8C" w14:paraId="0033F58D" w14:textId="77777777" w:rsidTr="006C6F47">
        <w:trPr>
          <w:tblCellSpacing w:w="15" w:type="dxa"/>
          <w:ins w:id="695" w:author="Andrei Titioura" w:date="2025-01-28T08:32:00Z"/>
          <w:trPrChange w:id="696" w:author="Andrei Titioura" w:date="2025-01-28T08:34:00Z" w16du:dateUtc="2025-01-28T13:34:00Z">
            <w:trPr>
              <w:tblCellSpacing w:w="15" w:type="dxa"/>
            </w:trPr>
          </w:trPrChange>
        </w:trPr>
        <w:tc>
          <w:tcPr>
            <w:tcW w:w="0" w:type="auto"/>
            <w:vAlign w:val="center"/>
            <w:hideMark/>
            <w:tcPrChange w:id="697" w:author="Andrei Titioura" w:date="2025-01-28T08:34:00Z" w16du:dateUtc="2025-01-28T13:34:00Z">
              <w:tcPr>
                <w:tcW w:w="0" w:type="auto"/>
                <w:gridSpan w:val="2"/>
                <w:vAlign w:val="center"/>
                <w:hideMark/>
              </w:tcPr>
            </w:tcPrChange>
          </w:tcPr>
          <w:p w14:paraId="2BD15767" w14:textId="77777777" w:rsidR="00402A8C" w:rsidRDefault="00402A8C">
            <w:pPr>
              <w:rPr>
                <w:ins w:id="698" w:author="Andrei Titioura" w:date="2025-01-28T08:32:00Z" w16du:dateUtc="2025-01-28T13:32:00Z"/>
              </w:rPr>
            </w:pPr>
            <w:ins w:id="699" w:author="Andrei Titioura" w:date="2025-01-28T08:32:00Z" w16du:dateUtc="2025-01-28T13:32:00Z">
              <w:r>
                <w:rPr>
                  <w:rStyle w:val="Strong"/>
                  <w:rFonts w:eastAsiaTheme="majorEastAsia"/>
                </w:rPr>
                <w:t>New Hampshire</w:t>
              </w:r>
            </w:ins>
          </w:p>
        </w:tc>
        <w:tc>
          <w:tcPr>
            <w:tcW w:w="0" w:type="auto"/>
            <w:vAlign w:val="center"/>
            <w:hideMark/>
            <w:tcPrChange w:id="700" w:author="Andrei Titioura" w:date="2025-01-28T08:34:00Z" w16du:dateUtc="2025-01-28T13:34:00Z">
              <w:tcPr>
                <w:tcW w:w="0" w:type="auto"/>
                <w:gridSpan w:val="3"/>
                <w:vAlign w:val="center"/>
                <w:hideMark/>
              </w:tcPr>
            </w:tcPrChange>
          </w:tcPr>
          <w:p w14:paraId="1912C59E" w14:textId="77777777" w:rsidR="00402A8C" w:rsidRDefault="00402A8C">
            <w:pPr>
              <w:rPr>
                <w:ins w:id="701" w:author="Andrei Titioura" w:date="2025-01-28T08:32:00Z" w16du:dateUtc="2025-01-28T13:32:00Z"/>
              </w:rPr>
            </w:pPr>
            <w:ins w:id="702" w:author="Andrei Titioura" w:date="2025-01-28T08:32:00Z" w16du:dateUtc="2025-01-28T13:32:00Z">
              <w:r>
                <w:t>15 days if the buyer’s guide and disclosure document are not provided at or before the time of application.</w:t>
              </w:r>
            </w:ins>
          </w:p>
        </w:tc>
      </w:tr>
      <w:tr w:rsidR="00402A8C" w14:paraId="69635D4B" w14:textId="77777777" w:rsidTr="006C6F47">
        <w:trPr>
          <w:tblCellSpacing w:w="15" w:type="dxa"/>
          <w:ins w:id="703" w:author="Andrei Titioura" w:date="2025-01-28T08:32:00Z"/>
          <w:trPrChange w:id="704" w:author="Andrei Titioura" w:date="2025-01-28T08:34:00Z" w16du:dateUtc="2025-01-28T13:34:00Z">
            <w:trPr>
              <w:tblCellSpacing w:w="15" w:type="dxa"/>
            </w:trPr>
          </w:trPrChange>
        </w:trPr>
        <w:tc>
          <w:tcPr>
            <w:tcW w:w="0" w:type="auto"/>
            <w:vAlign w:val="center"/>
            <w:hideMark/>
            <w:tcPrChange w:id="705" w:author="Andrei Titioura" w:date="2025-01-28T08:34:00Z" w16du:dateUtc="2025-01-28T13:34:00Z">
              <w:tcPr>
                <w:tcW w:w="0" w:type="auto"/>
                <w:gridSpan w:val="2"/>
                <w:vAlign w:val="center"/>
                <w:hideMark/>
              </w:tcPr>
            </w:tcPrChange>
          </w:tcPr>
          <w:p w14:paraId="645FC9B5" w14:textId="77777777" w:rsidR="00402A8C" w:rsidRDefault="00402A8C">
            <w:pPr>
              <w:rPr>
                <w:ins w:id="706" w:author="Andrei Titioura" w:date="2025-01-28T08:32:00Z" w16du:dateUtc="2025-01-28T13:32:00Z"/>
              </w:rPr>
            </w:pPr>
            <w:ins w:id="707" w:author="Andrei Titioura" w:date="2025-01-28T08:32:00Z" w16du:dateUtc="2025-01-28T13:32:00Z">
              <w:r>
                <w:rPr>
                  <w:rStyle w:val="Strong"/>
                  <w:rFonts w:eastAsiaTheme="majorEastAsia"/>
                </w:rPr>
                <w:t>New Jersey</w:t>
              </w:r>
            </w:ins>
          </w:p>
        </w:tc>
        <w:tc>
          <w:tcPr>
            <w:tcW w:w="0" w:type="auto"/>
            <w:vAlign w:val="center"/>
            <w:hideMark/>
            <w:tcPrChange w:id="708" w:author="Andrei Titioura" w:date="2025-01-28T08:34:00Z" w16du:dateUtc="2025-01-28T13:34:00Z">
              <w:tcPr>
                <w:tcW w:w="0" w:type="auto"/>
                <w:gridSpan w:val="3"/>
                <w:vAlign w:val="center"/>
                <w:hideMark/>
              </w:tcPr>
            </w:tcPrChange>
          </w:tcPr>
          <w:p w14:paraId="49CA1A64" w14:textId="77777777" w:rsidR="00402A8C" w:rsidRDefault="00402A8C">
            <w:pPr>
              <w:rPr>
                <w:ins w:id="709" w:author="Andrei Titioura" w:date="2025-01-28T08:32:00Z" w16du:dateUtc="2025-01-28T13:32:00Z"/>
              </w:rPr>
            </w:pPr>
            <w:ins w:id="710" w:author="Andrei Titioura" w:date="2025-01-28T08:32:00Z" w16du:dateUtc="2025-01-28T13:32:00Z">
              <w:r>
                <w:t>10 days.</w:t>
              </w:r>
            </w:ins>
          </w:p>
        </w:tc>
      </w:tr>
      <w:tr w:rsidR="00402A8C" w14:paraId="1700959F" w14:textId="77777777" w:rsidTr="006C6F47">
        <w:trPr>
          <w:tblCellSpacing w:w="15" w:type="dxa"/>
          <w:ins w:id="711" w:author="Andrei Titioura" w:date="2025-01-28T08:32:00Z"/>
          <w:trPrChange w:id="712" w:author="Andrei Titioura" w:date="2025-01-28T08:34:00Z" w16du:dateUtc="2025-01-28T13:34:00Z">
            <w:trPr>
              <w:tblCellSpacing w:w="15" w:type="dxa"/>
            </w:trPr>
          </w:trPrChange>
        </w:trPr>
        <w:tc>
          <w:tcPr>
            <w:tcW w:w="0" w:type="auto"/>
            <w:vAlign w:val="center"/>
            <w:hideMark/>
            <w:tcPrChange w:id="713" w:author="Andrei Titioura" w:date="2025-01-28T08:34:00Z" w16du:dateUtc="2025-01-28T13:34:00Z">
              <w:tcPr>
                <w:tcW w:w="0" w:type="auto"/>
                <w:gridSpan w:val="2"/>
                <w:vAlign w:val="center"/>
                <w:hideMark/>
              </w:tcPr>
            </w:tcPrChange>
          </w:tcPr>
          <w:p w14:paraId="23FF06D3" w14:textId="77777777" w:rsidR="00402A8C" w:rsidRDefault="00402A8C">
            <w:pPr>
              <w:rPr>
                <w:ins w:id="714" w:author="Andrei Titioura" w:date="2025-01-28T08:32:00Z" w16du:dateUtc="2025-01-28T13:32:00Z"/>
              </w:rPr>
            </w:pPr>
            <w:ins w:id="715" w:author="Andrei Titioura" w:date="2025-01-28T08:32:00Z" w16du:dateUtc="2025-01-28T13:32:00Z">
              <w:r>
                <w:rPr>
                  <w:rStyle w:val="Strong"/>
                  <w:rFonts w:eastAsiaTheme="majorEastAsia"/>
                </w:rPr>
                <w:t>New Mexico</w:t>
              </w:r>
            </w:ins>
          </w:p>
        </w:tc>
        <w:tc>
          <w:tcPr>
            <w:tcW w:w="0" w:type="auto"/>
            <w:vAlign w:val="center"/>
            <w:hideMark/>
            <w:tcPrChange w:id="716" w:author="Andrei Titioura" w:date="2025-01-28T08:34:00Z" w16du:dateUtc="2025-01-28T13:34:00Z">
              <w:tcPr>
                <w:tcW w:w="0" w:type="auto"/>
                <w:gridSpan w:val="3"/>
                <w:vAlign w:val="center"/>
                <w:hideMark/>
              </w:tcPr>
            </w:tcPrChange>
          </w:tcPr>
          <w:p w14:paraId="09B59ACE" w14:textId="77777777" w:rsidR="00402A8C" w:rsidRDefault="00402A8C">
            <w:pPr>
              <w:rPr>
                <w:ins w:id="717" w:author="Andrei Titioura" w:date="2025-01-28T08:32:00Z" w16du:dateUtc="2025-01-28T13:32:00Z"/>
              </w:rPr>
            </w:pPr>
            <w:ins w:id="718" w:author="Andrei Titioura" w:date="2025-01-28T08:32:00Z" w16du:dateUtc="2025-01-28T13:32:00Z">
              <w:r>
                <w:t>15 days if the buyer’s guide and disclosure document are not provided at or before the time of application.</w:t>
              </w:r>
            </w:ins>
          </w:p>
        </w:tc>
      </w:tr>
      <w:tr w:rsidR="00402A8C" w14:paraId="785AB000" w14:textId="77777777" w:rsidTr="006C6F47">
        <w:trPr>
          <w:tblCellSpacing w:w="15" w:type="dxa"/>
          <w:ins w:id="719" w:author="Andrei Titioura" w:date="2025-01-28T08:32:00Z"/>
          <w:trPrChange w:id="720" w:author="Andrei Titioura" w:date="2025-01-28T08:34:00Z" w16du:dateUtc="2025-01-28T13:34:00Z">
            <w:trPr>
              <w:tblCellSpacing w:w="15" w:type="dxa"/>
            </w:trPr>
          </w:trPrChange>
        </w:trPr>
        <w:tc>
          <w:tcPr>
            <w:tcW w:w="0" w:type="auto"/>
            <w:vAlign w:val="center"/>
            <w:hideMark/>
            <w:tcPrChange w:id="721" w:author="Andrei Titioura" w:date="2025-01-28T08:34:00Z" w16du:dateUtc="2025-01-28T13:34:00Z">
              <w:tcPr>
                <w:tcW w:w="0" w:type="auto"/>
                <w:gridSpan w:val="2"/>
                <w:vAlign w:val="center"/>
                <w:hideMark/>
              </w:tcPr>
            </w:tcPrChange>
          </w:tcPr>
          <w:p w14:paraId="0C78C4DD" w14:textId="77777777" w:rsidR="00402A8C" w:rsidRDefault="00402A8C">
            <w:pPr>
              <w:rPr>
                <w:ins w:id="722" w:author="Andrei Titioura" w:date="2025-01-28T08:32:00Z" w16du:dateUtc="2025-01-28T13:32:00Z"/>
              </w:rPr>
            </w:pPr>
            <w:ins w:id="723" w:author="Andrei Titioura" w:date="2025-01-28T08:32:00Z" w16du:dateUtc="2025-01-28T13:32:00Z">
              <w:r>
                <w:rPr>
                  <w:rStyle w:val="Strong"/>
                  <w:rFonts w:eastAsiaTheme="majorEastAsia"/>
                </w:rPr>
                <w:t>New York</w:t>
              </w:r>
            </w:ins>
          </w:p>
        </w:tc>
        <w:tc>
          <w:tcPr>
            <w:tcW w:w="0" w:type="auto"/>
            <w:vAlign w:val="center"/>
            <w:hideMark/>
            <w:tcPrChange w:id="724" w:author="Andrei Titioura" w:date="2025-01-28T08:34:00Z" w16du:dateUtc="2025-01-28T13:34:00Z">
              <w:tcPr>
                <w:tcW w:w="0" w:type="auto"/>
                <w:gridSpan w:val="3"/>
                <w:vAlign w:val="center"/>
                <w:hideMark/>
              </w:tcPr>
            </w:tcPrChange>
          </w:tcPr>
          <w:p w14:paraId="10250C6F" w14:textId="77777777" w:rsidR="00402A8C" w:rsidRDefault="00402A8C">
            <w:pPr>
              <w:rPr>
                <w:ins w:id="725" w:author="Andrei Titioura" w:date="2025-01-28T08:32:00Z" w16du:dateUtc="2025-01-28T13:32:00Z"/>
              </w:rPr>
            </w:pPr>
            <w:ins w:id="726" w:author="Andrei Titioura" w:date="2025-01-28T08:32:00Z" w16du:dateUtc="2025-01-28T13:32:00Z">
              <w:r>
                <w:t>10 to 30 days.</w:t>
              </w:r>
            </w:ins>
          </w:p>
        </w:tc>
      </w:tr>
      <w:tr w:rsidR="00402A8C" w14:paraId="63AA57BC" w14:textId="77777777" w:rsidTr="006C6F47">
        <w:trPr>
          <w:tblCellSpacing w:w="15" w:type="dxa"/>
          <w:ins w:id="727" w:author="Andrei Titioura" w:date="2025-01-28T08:32:00Z"/>
          <w:trPrChange w:id="728" w:author="Andrei Titioura" w:date="2025-01-28T08:34:00Z" w16du:dateUtc="2025-01-28T13:34:00Z">
            <w:trPr>
              <w:tblCellSpacing w:w="15" w:type="dxa"/>
            </w:trPr>
          </w:trPrChange>
        </w:trPr>
        <w:tc>
          <w:tcPr>
            <w:tcW w:w="0" w:type="auto"/>
            <w:vAlign w:val="center"/>
            <w:hideMark/>
            <w:tcPrChange w:id="729" w:author="Andrei Titioura" w:date="2025-01-28T08:34:00Z" w16du:dateUtc="2025-01-28T13:34:00Z">
              <w:tcPr>
                <w:tcW w:w="0" w:type="auto"/>
                <w:gridSpan w:val="2"/>
                <w:vAlign w:val="center"/>
                <w:hideMark/>
              </w:tcPr>
            </w:tcPrChange>
          </w:tcPr>
          <w:p w14:paraId="4A1EDA3F" w14:textId="77777777" w:rsidR="00402A8C" w:rsidRDefault="00402A8C">
            <w:pPr>
              <w:rPr>
                <w:ins w:id="730" w:author="Andrei Titioura" w:date="2025-01-28T08:32:00Z" w16du:dateUtc="2025-01-28T13:32:00Z"/>
              </w:rPr>
            </w:pPr>
            <w:ins w:id="731" w:author="Andrei Titioura" w:date="2025-01-28T08:32:00Z" w16du:dateUtc="2025-01-28T13:32:00Z">
              <w:r>
                <w:rPr>
                  <w:rStyle w:val="Strong"/>
                  <w:rFonts w:eastAsiaTheme="majorEastAsia"/>
                </w:rPr>
                <w:t>North Carolina</w:t>
              </w:r>
            </w:ins>
          </w:p>
        </w:tc>
        <w:tc>
          <w:tcPr>
            <w:tcW w:w="0" w:type="auto"/>
            <w:vAlign w:val="center"/>
            <w:hideMark/>
            <w:tcPrChange w:id="732" w:author="Andrei Titioura" w:date="2025-01-28T08:34:00Z" w16du:dateUtc="2025-01-28T13:34:00Z">
              <w:tcPr>
                <w:tcW w:w="0" w:type="auto"/>
                <w:gridSpan w:val="3"/>
                <w:vAlign w:val="center"/>
                <w:hideMark/>
              </w:tcPr>
            </w:tcPrChange>
          </w:tcPr>
          <w:p w14:paraId="1CA79275" w14:textId="77777777" w:rsidR="00402A8C" w:rsidRDefault="00402A8C">
            <w:pPr>
              <w:rPr>
                <w:ins w:id="733" w:author="Andrei Titioura" w:date="2025-01-28T08:32:00Z" w16du:dateUtc="2025-01-28T13:32:00Z"/>
              </w:rPr>
            </w:pPr>
            <w:ins w:id="734" w:author="Andrei Titioura" w:date="2025-01-28T08:32:00Z" w16du:dateUtc="2025-01-28T13:32:00Z">
              <w:r>
                <w:t>10 days for a new contract; 30 days for a replacement contract.</w:t>
              </w:r>
            </w:ins>
          </w:p>
        </w:tc>
      </w:tr>
      <w:tr w:rsidR="00402A8C" w14:paraId="4EB3F18F" w14:textId="77777777" w:rsidTr="006C6F47">
        <w:trPr>
          <w:tblCellSpacing w:w="15" w:type="dxa"/>
          <w:ins w:id="735" w:author="Andrei Titioura" w:date="2025-01-28T08:32:00Z"/>
          <w:trPrChange w:id="736" w:author="Andrei Titioura" w:date="2025-01-28T08:34:00Z" w16du:dateUtc="2025-01-28T13:34:00Z">
            <w:trPr>
              <w:tblCellSpacing w:w="15" w:type="dxa"/>
            </w:trPr>
          </w:trPrChange>
        </w:trPr>
        <w:tc>
          <w:tcPr>
            <w:tcW w:w="0" w:type="auto"/>
            <w:vAlign w:val="center"/>
            <w:hideMark/>
            <w:tcPrChange w:id="737" w:author="Andrei Titioura" w:date="2025-01-28T08:34:00Z" w16du:dateUtc="2025-01-28T13:34:00Z">
              <w:tcPr>
                <w:tcW w:w="0" w:type="auto"/>
                <w:gridSpan w:val="2"/>
                <w:vAlign w:val="center"/>
                <w:hideMark/>
              </w:tcPr>
            </w:tcPrChange>
          </w:tcPr>
          <w:p w14:paraId="18F4C135" w14:textId="77777777" w:rsidR="00402A8C" w:rsidRDefault="00402A8C">
            <w:pPr>
              <w:rPr>
                <w:ins w:id="738" w:author="Andrei Titioura" w:date="2025-01-28T08:32:00Z" w16du:dateUtc="2025-01-28T13:32:00Z"/>
              </w:rPr>
            </w:pPr>
            <w:ins w:id="739" w:author="Andrei Titioura" w:date="2025-01-28T08:32:00Z" w16du:dateUtc="2025-01-28T13:32:00Z">
              <w:r>
                <w:rPr>
                  <w:rStyle w:val="Strong"/>
                  <w:rFonts w:eastAsiaTheme="majorEastAsia"/>
                </w:rPr>
                <w:t>North Dakota</w:t>
              </w:r>
            </w:ins>
          </w:p>
        </w:tc>
        <w:tc>
          <w:tcPr>
            <w:tcW w:w="0" w:type="auto"/>
            <w:vAlign w:val="center"/>
            <w:hideMark/>
            <w:tcPrChange w:id="740" w:author="Andrei Titioura" w:date="2025-01-28T08:34:00Z" w16du:dateUtc="2025-01-28T13:34:00Z">
              <w:tcPr>
                <w:tcW w:w="0" w:type="auto"/>
                <w:gridSpan w:val="3"/>
                <w:vAlign w:val="center"/>
                <w:hideMark/>
              </w:tcPr>
            </w:tcPrChange>
          </w:tcPr>
          <w:p w14:paraId="00A4D60A" w14:textId="77777777" w:rsidR="00402A8C" w:rsidRDefault="00402A8C">
            <w:pPr>
              <w:rPr>
                <w:ins w:id="741" w:author="Andrei Titioura" w:date="2025-01-28T08:32:00Z" w16du:dateUtc="2025-01-28T13:32:00Z"/>
              </w:rPr>
            </w:pPr>
            <w:ins w:id="742" w:author="Andrei Titioura" w:date="2025-01-28T08:32:00Z" w16du:dateUtc="2025-01-28T13:32:00Z">
              <w:r>
                <w:t>10 days.</w:t>
              </w:r>
            </w:ins>
          </w:p>
        </w:tc>
      </w:tr>
      <w:tr w:rsidR="00402A8C" w14:paraId="13A47E94" w14:textId="77777777" w:rsidTr="006C6F47">
        <w:trPr>
          <w:tblCellSpacing w:w="15" w:type="dxa"/>
          <w:ins w:id="743" w:author="Andrei Titioura" w:date="2025-01-28T08:32:00Z"/>
          <w:trPrChange w:id="744" w:author="Andrei Titioura" w:date="2025-01-28T08:34:00Z" w16du:dateUtc="2025-01-28T13:34:00Z">
            <w:trPr>
              <w:tblCellSpacing w:w="15" w:type="dxa"/>
            </w:trPr>
          </w:trPrChange>
        </w:trPr>
        <w:tc>
          <w:tcPr>
            <w:tcW w:w="0" w:type="auto"/>
            <w:vAlign w:val="center"/>
            <w:hideMark/>
            <w:tcPrChange w:id="745" w:author="Andrei Titioura" w:date="2025-01-28T08:34:00Z" w16du:dateUtc="2025-01-28T13:34:00Z">
              <w:tcPr>
                <w:tcW w:w="0" w:type="auto"/>
                <w:gridSpan w:val="2"/>
                <w:vAlign w:val="center"/>
                <w:hideMark/>
              </w:tcPr>
            </w:tcPrChange>
          </w:tcPr>
          <w:p w14:paraId="6846D011" w14:textId="77777777" w:rsidR="00402A8C" w:rsidRDefault="00402A8C">
            <w:pPr>
              <w:rPr>
                <w:ins w:id="746" w:author="Andrei Titioura" w:date="2025-01-28T08:32:00Z" w16du:dateUtc="2025-01-28T13:32:00Z"/>
              </w:rPr>
            </w:pPr>
            <w:ins w:id="747" w:author="Andrei Titioura" w:date="2025-01-28T08:32:00Z" w16du:dateUtc="2025-01-28T13:32:00Z">
              <w:r>
                <w:rPr>
                  <w:rStyle w:val="Strong"/>
                  <w:rFonts w:eastAsiaTheme="majorEastAsia"/>
                </w:rPr>
                <w:t>Ohio</w:t>
              </w:r>
            </w:ins>
          </w:p>
        </w:tc>
        <w:tc>
          <w:tcPr>
            <w:tcW w:w="0" w:type="auto"/>
            <w:vAlign w:val="center"/>
            <w:hideMark/>
            <w:tcPrChange w:id="748" w:author="Andrei Titioura" w:date="2025-01-28T08:34:00Z" w16du:dateUtc="2025-01-28T13:34:00Z">
              <w:tcPr>
                <w:tcW w:w="0" w:type="auto"/>
                <w:gridSpan w:val="3"/>
                <w:vAlign w:val="center"/>
                <w:hideMark/>
              </w:tcPr>
            </w:tcPrChange>
          </w:tcPr>
          <w:p w14:paraId="7FA90EAA" w14:textId="77777777" w:rsidR="00402A8C" w:rsidRDefault="00402A8C">
            <w:pPr>
              <w:rPr>
                <w:ins w:id="749" w:author="Andrei Titioura" w:date="2025-01-28T08:32:00Z" w16du:dateUtc="2025-01-28T13:32:00Z"/>
              </w:rPr>
            </w:pPr>
            <w:ins w:id="750" w:author="Andrei Titioura" w:date="2025-01-28T08:32:00Z" w16du:dateUtc="2025-01-28T13:32:00Z">
              <w:r>
                <w:t>15 days if the buyer’s guide and disclosure document are not provided at or before the time of application.</w:t>
              </w:r>
            </w:ins>
          </w:p>
        </w:tc>
      </w:tr>
      <w:tr w:rsidR="00402A8C" w14:paraId="69BBF640" w14:textId="77777777" w:rsidTr="006C6F47">
        <w:trPr>
          <w:tblCellSpacing w:w="15" w:type="dxa"/>
          <w:ins w:id="751" w:author="Andrei Titioura" w:date="2025-01-28T08:32:00Z"/>
          <w:trPrChange w:id="752" w:author="Andrei Titioura" w:date="2025-01-28T08:34:00Z" w16du:dateUtc="2025-01-28T13:34:00Z">
            <w:trPr>
              <w:tblCellSpacing w:w="15" w:type="dxa"/>
            </w:trPr>
          </w:trPrChange>
        </w:trPr>
        <w:tc>
          <w:tcPr>
            <w:tcW w:w="0" w:type="auto"/>
            <w:vAlign w:val="center"/>
            <w:hideMark/>
            <w:tcPrChange w:id="753" w:author="Andrei Titioura" w:date="2025-01-28T08:34:00Z" w16du:dateUtc="2025-01-28T13:34:00Z">
              <w:tcPr>
                <w:tcW w:w="0" w:type="auto"/>
                <w:gridSpan w:val="2"/>
                <w:vAlign w:val="center"/>
                <w:hideMark/>
              </w:tcPr>
            </w:tcPrChange>
          </w:tcPr>
          <w:p w14:paraId="2898C01F" w14:textId="77777777" w:rsidR="00402A8C" w:rsidRDefault="00402A8C">
            <w:pPr>
              <w:rPr>
                <w:ins w:id="754" w:author="Andrei Titioura" w:date="2025-01-28T08:32:00Z" w16du:dateUtc="2025-01-28T13:32:00Z"/>
              </w:rPr>
            </w:pPr>
            <w:ins w:id="755" w:author="Andrei Titioura" w:date="2025-01-28T08:32:00Z" w16du:dateUtc="2025-01-28T13:32:00Z">
              <w:r>
                <w:rPr>
                  <w:rStyle w:val="Strong"/>
                  <w:rFonts w:eastAsiaTheme="majorEastAsia"/>
                </w:rPr>
                <w:t>Oklahoma</w:t>
              </w:r>
            </w:ins>
          </w:p>
        </w:tc>
        <w:tc>
          <w:tcPr>
            <w:tcW w:w="0" w:type="auto"/>
            <w:vAlign w:val="center"/>
            <w:hideMark/>
            <w:tcPrChange w:id="756" w:author="Andrei Titioura" w:date="2025-01-28T08:34:00Z" w16du:dateUtc="2025-01-28T13:34:00Z">
              <w:tcPr>
                <w:tcW w:w="0" w:type="auto"/>
                <w:gridSpan w:val="3"/>
                <w:vAlign w:val="center"/>
                <w:hideMark/>
              </w:tcPr>
            </w:tcPrChange>
          </w:tcPr>
          <w:p w14:paraId="070F1C43" w14:textId="77777777" w:rsidR="00402A8C" w:rsidRDefault="00402A8C">
            <w:pPr>
              <w:rPr>
                <w:ins w:id="757" w:author="Andrei Titioura" w:date="2025-01-28T08:32:00Z" w16du:dateUtc="2025-01-28T13:32:00Z"/>
              </w:rPr>
            </w:pPr>
            <w:ins w:id="758" w:author="Andrei Titioura" w:date="2025-01-28T08:32:00Z" w16du:dateUtc="2025-01-28T13:32:00Z">
              <w:r>
                <w:t>15 days if the buyer’s guide and disclosure document are not provided at or before the time of application.</w:t>
              </w:r>
            </w:ins>
          </w:p>
        </w:tc>
      </w:tr>
      <w:tr w:rsidR="00402A8C" w14:paraId="5C43166A" w14:textId="77777777" w:rsidTr="006C6F47">
        <w:trPr>
          <w:tblCellSpacing w:w="15" w:type="dxa"/>
          <w:ins w:id="759" w:author="Andrei Titioura" w:date="2025-01-28T08:32:00Z"/>
          <w:trPrChange w:id="760" w:author="Andrei Titioura" w:date="2025-01-28T08:34:00Z" w16du:dateUtc="2025-01-28T13:34:00Z">
            <w:trPr>
              <w:tblCellSpacing w:w="15" w:type="dxa"/>
            </w:trPr>
          </w:trPrChange>
        </w:trPr>
        <w:tc>
          <w:tcPr>
            <w:tcW w:w="0" w:type="auto"/>
            <w:vAlign w:val="center"/>
            <w:hideMark/>
            <w:tcPrChange w:id="761" w:author="Andrei Titioura" w:date="2025-01-28T08:34:00Z" w16du:dateUtc="2025-01-28T13:34:00Z">
              <w:tcPr>
                <w:tcW w:w="0" w:type="auto"/>
                <w:gridSpan w:val="2"/>
                <w:vAlign w:val="center"/>
                <w:hideMark/>
              </w:tcPr>
            </w:tcPrChange>
          </w:tcPr>
          <w:p w14:paraId="6AE2F321" w14:textId="77777777" w:rsidR="00402A8C" w:rsidRDefault="00402A8C">
            <w:pPr>
              <w:rPr>
                <w:ins w:id="762" w:author="Andrei Titioura" w:date="2025-01-28T08:32:00Z" w16du:dateUtc="2025-01-28T13:32:00Z"/>
              </w:rPr>
            </w:pPr>
            <w:ins w:id="763" w:author="Andrei Titioura" w:date="2025-01-28T08:32:00Z" w16du:dateUtc="2025-01-28T13:32:00Z">
              <w:r>
                <w:rPr>
                  <w:rStyle w:val="Strong"/>
                  <w:rFonts w:eastAsiaTheme="majorEastAsia"/>
                </w:rPr>
                <w:t>Oregon</w:t>
              </w:r>
            </w:ins>
          </w:p>
        </w:tc>
        <w:tc>
          <w:tcPr>
            <w:tcW w:w="0" w:type="auto"/>
            <w:vAlign w:val="center"/>
            <w:hideMark/>
            <w:tcPrChange w:id="764" w:author="Andrei Titioura" w:date="2025-01-28T08:34:00Z" w16du:dateUtc="2025-01-28T13:34:00Z">
              <w:tcPr>
                <w:tcW w:w="0" w:type="auto"/>
                <w:gridSpan w:val="3"/>
                <w:vAlign w:val="center"/>
                <w:hideMark/>
              </w:tcPr>
            </w:tcPrChange>
          </w:tcPr>
          <w:p w14:paraId="1F9618D3" w14:textId="77777777" w:rsidR="00402A8C" w:rsidRDefault="00402A8C">
            <w:pPr>
              <w:rPr>
                <w:ins w:id="765" w:author="Andrei Titioura" w:date="2025-01-28T08:32:00Z" w16du:dateUtc="2025-01-28T13:32:00Z"/>
              </w:rPr>
            </w:pPr>
            <w:ins w:id="766" w:author="Andrei Titioura" w:date="2025-01-28T08:32:00Z" w16du:dateUtc="2025-01-28T13:32:00Z">
              <w:r>
                <w:t>10 days for a new contract; 30 days for a replacement contract.</w:t>
              </w:r>
            </w:ins>
          </w:p>
        </w:tc>
      </w:tr>
      <w:tr w:rsidR="00402A8C" w14:paraId="057C9781" w14:textId="77777777" w:rsidTr="006C6F47">
        <w:trPr>
          <w:tblCellSpacing w:w="15" w:type="dxa"/>
          <w:ins w:id="767" w:author="Andrei Titioura" w:date="2025-01-28T08:32:00Z"/>
          <w:trPrChange w:id="768" w:author="Andrei Titioura" w:date="2025-01-28T08:34:00Z" w16du:dateUtc="2025-01-28T13:34:00Z">
            <w:trPr>
              <w:tblCellSpacing w:w="15" w:type="dxa"/>
            </w:trPr>
          </w:trPrChange>
        </w:trPr>
        <w:tc>
          <w:tcPr>
            <w:tcW w:w="0" w:type="auto"/>
            <w:vAlign w:val="center"/>
            <w:hideMark/>
            <w:tcPrChange w:id="769" w:author="Andrei Titioura" w:date="2025-01-28T08:34:00Z" w16du:dateUtc="2025-01-28T13:34:00Z">
              <w:tcPr>
                <w:tcW w:w="0" w:type="auto"/>
                <w:gridSpan w:val="2"/>
                <w:vAlign w:val="center"/>
                <w:hideMark/>
              </w:tcPr>
            </w:tcPrChange>
          </w:tcPr>
          <w:p w14:paraId="14BFD074" w14:textId="77777777" w:rsidR="00402A8C" w:rsidRDefault="00402A8C">
            <w:pPr>
              <w:rPr>
                <w:ins w:id="770" w:author="Andrei Titioura" w:date="2025-01-28T08:32:00Z" w16du:dateUtc="2025-01-28T13:32:00Z"/>
              </w:rPr>
            </w:pPr>
            <w:ins w:id="771" w:author="Andrei Titioura" w:date="2025-01-28T08:32:00Z" w16du:dateUtc="2025-01-28T13:32:00Z">
              <w:r>
                <w:rPr>
                  <w:rStyle w:val="Strong"/>
                  <w:rFonts w:eastAsiaTheme="majorEastAsia"/>
                </w:rPr>
                <w:t>Pennsylvania</w:t>
              </w:r>
            </w:ins>
          </w:p>
        </w:tc>
        <w:tc>
          <w:tcPr>
            <w:tcW w:w="0" w:type="auto"/>
            <w:vAlign w:val="center"/>
            <w:hideMark/>
            <w:tcPrChange w:id="772" w:author="Andrei Titioura" w:date="2025-01-28T08:34:00Z" w16du:dateUtc="2025-01-28T13:34:00Z">
              <w:tcPr>
                <w:tcW w:w="0" w:type="auto"/>
                <w:gridSpan w:val="3"/>
                <w:vAlign w:val="center"/>
                <w:hideMark/>
              </w:tcPr>
            </w:tcPrChange>
          </w:tcPr>
          <w:p w14:paraId="1DACB3DB" w14:textId="77777777" w:rsidR="00402A8C" w:rsidRDefault="00402A8C">
            <w:pPr>
              <w:rPr>
                <w:ins w:id="773" w:author="Andrei Titioura" w:date="2025-01-28T08:32:00Z" w16du:dateUtc="2025-01-28T13:32:00Z"/>
              </w:rPr>
            </w:pPr>
            <w:ins w:id="774" w:author="Andrei Titioura" w:date="2025-01-28T08:32:00Z" w16du:dateUtc="2025-01-28T13:32:00Z">
              <w:r>
                <w:t>10 days for a new contract; 20 days for a replacement contract.</w:t>
              </w:r>
            </w:ins>
          </w:p>
        </w:tc>
      </w:tr>
      <w:tr w:rsidR="00402A8C" w14:paraId="0F09EECD" w14:textId="77777777" w:rsidTr="006C6F47">
        <w:trPr>
          <w:tblCellSpacing w:w="15" w:type="dxa"/>
          <w:ins w:id="775" w:author="Andrei Titioura" w:date="2025-01-28T08:32:00Z"/>
          <w:trPrChange w:id="776" w:author="Andrei Titioura" w:date="2025-01-28T08:34:00Z" w16du:dateUtc="2025-01-28T13:34:00Z">
            <w:trPr>
              <w:tblCellSpacing w:w="15" w:type="dxa"/>
            </w:trPr>
          </w:trPrChange>
        </w:trPr>
        <w:tc>
          <w:tcPr>
            <w:tcW w:w="0" w:type="auto"/>
            <w:vAlign w:val="center"/>
            <w:hideMark/>
            <w:tcPrChange w:id="777" w:author="Andrei Titioura" w:date="2025-01-28T08:34:00Z" w16du:dateUtc="2025-01-28T13:34:00Z">
              <w:tcPr>
                <w:tcW w:w="0" w:type="auto"/>
                <w:gridSpan w:val="2"/>
                <w:vAlign w:val="center"/>
                <w:hideMark/>
              </w:tcPr>
            </w:tcPrChange>
          </w:tcPr>
          <w:p w14:paraId="17CCD328" w14:textId="77777777" w:rsidR="00402A8C" w:rsidRDefault="00402A8C">
            <w:pPr>
              <w:rPr>
                <w:ins w:id="778" w:author="Andrei Titioura" w:date="2025-01-28T08:32:00Z" w16du:dateUtc="2025-01-28T13:32:00Z"/>
              </w:rPr>
            </w:pPr>
            <w:ins w:id="779" w:author="Andrei Titioura" w:date="2025-01-28T08:32:00Z" w16du:dateUtc="2025-01-28T13:32:00Z">
              <w:r>
                <w:rPr>
                  <w:rStyle w:val="Strong"/>
                  <w:rFonts w:eastAsiaTheme="majorEastAsia"/>
                </w:rPr>
                <w:t>Rhode Island</w:t>
              </w:r>
            </w:ins>
          </w:p>
        </w:tc>
        <w:tc>
          <w:tcPr>
            <w:tcW w:w="0" w:type="auto"/>
            <w:vAlign w:val="center"/>
            <w:hideMark/>
            <w:tcPrChange w:id="780" w:author="Andrei Titioura" w:date="2025-01-28T08:34:00Z" w16du:dateUtc="2025-01-28T13:34:00Z">
              <w:tcPr>
                <w:tcW w:w="0" w:type="auto"/>
                <w:gridSpan w:val="3"/>
                <w:vAlign w:val="center"/>
                <w:hideMark/>
              </w:tcPr>
            </w:tcPrChange>
          </w:tcPr>
          <w:p w14:paraId="27CD6E37" w14:textId="77777777" w:rsidR="00402A8C" w:rsidRDefault="00402A8C">
            <w:pPr>
              <w:rPr>
                <w:ins w:id="781" w:author="Andrei Titioura" w:date="2025-01-28T08:32:00Z" w16du:dateUtc="2025-01-28T13:32:00Z"/>
              </w:rPr>
            </w:pPr>
            <w:ins w:id="782" w:author="Andrei Titioura" w:date="2025-01-28T08:32:00Z" w16du:dateUtc="2025-01-28T13:32:00Z">
              <w:r>
                <w:t>20 days.</w:t>
              </w:r>
            </w:ins>
          </w:p>
        </w:tc>
      </w:tr>
      <w:tr w:rsidR="00402A8C" w14:paraId="62D7DCC1" w14:textId="77777777" w:rsidTr="006C6F47">
        <w:trPr>
          <w:tblCellSpacing w:w="15" w:type="dxa"/>
          <w:ins w:id="783" w:author="Andrei Titioura" w:date="2025-01-28T08:32:00Z"/>
          <w:trPrChange w:id="784" w:author="Andrei Titioura" w:date="2025-01-28T08:34:00Z" w16du:dateUtc="2025-01-28T13:34:00Z">
            <w:trPr>
              <w:tblCellSpacing w:w="15" w:type="dxa"/>
            </w:trPr>
          </w:trPrChange>
        </w:trPr>
        <w:tc>
          <w:tcPr>
            <w:tcW w:w="0" w:type="auto"/>
            <w:vAlign w:val="center"/>
            <w:hideMark/>
            <w:tcPrChange w:id="785" w:author="Andrei Titioura" w:date="2025-01-28T08:34:00Z" w16du:dateUtc="2025-01-28T13:34:00Z">
              <w:tcPr>
                <w:tcW w:w="0" w:type="auto"/>
                <w:gridSpan w:val="2"/>
                <w:vAlign w:val="center"/>
                <w:hideMark/>
              </w:tcPr>
            </w:tcPrChange>
          </w:tcPr>
          <w:p w14:paraId="0B1AF881" w14:textId="77777777" w:rsidR="00402A8C" w:rsidRDefault="00402A8C">
            <w:pPr>
              <w:rPr>
                <w:ins w:id="786" w:author="Andrei Titioura" w:date="2025-01-28T08:32:00Z" w16du:dateUtc="2025-01-28T13:32:00Z"/>
              </w:rPr>
            </w:pPr>
            <w:ins w:id="787" w:author="Andrei Titioura" w:date="2025-01-28T08:32:00Z" w16du:dateUtc="2025-01-28T13:32:00Z">
              <w:r>
                <w:rPr>
                  <w:rStyle w:val="Strong"/>
                  <w:rFonts w:eastAsiaTheme="majorEastAsia"/>
                </w:rPr>
                <w:t>South Carolina</w:t>
              </w:r>
            </w:ins>
          </w:p>
        </w:tc>
        <w:tc>
          <w:tcPr>
            <w:tcW w:w="0" w:type="auto"/>
            <w:vAlign w:val="center"/>
            <w:hideMark/>
            <w:tcPrChange w:id="788" w:author="Andrei Titioura" w:date="2025-01-28T08:34:00Z" w16du:dateUtc="2025-01-28T13:34:00Z">
              <w:tcPr>
                <w:tcW w:w="0" w:type="auto"/>
                <w:gridSpan w:val="3"/>
                <w:vAlign w:val="center"/>
                <w:hideMark/>
              </w:tcPr>
            </w:tcPrChange>
          </w:tcPr>
          <w:p w14:paraId="24BC3206" w14:textId="77777777" w:rsidR="00402A8C" w:rsidRDefault="00402A8C">
            <w:pPr>
              <w:rPr>
                <w:ins w:id="789" w:author="Andrei Titioura" w:date="2025-01-28T08:32:00Z" w16du:dateUtc="2025-01-28T13:32:00Z"/>
              </w:rPr>
            </w:pPr>
            <w:ins w:id="790" w:author="Andrei Titioura" w:date="2025-01-28T08:32:00Z" w16du:dateUtc="2025-01-28T13:32:00Z">
              <w:r>
                <w:t>10 days; 30 days if sold by mail order.</w:t>
              </w:r>
            </w:ins>
          </w:p>
        </w:tc>
      </w:tr>
      <w:tr w:rsidR="00402A8C" w14:paraId="499441CF" w14:textId="77777777" w:rsidTr="006C6F47">
        <w:trPr>
          <w:tblCellSpacing w:w="15" w:type="dxa"/>
          <w:ins w:id="791" w:author="Andrei Titioura" w:date="2025-01-28T08:32:00Z"/>
          <w:trPrChange w:id="792" w:author="Andrei Titioura" w:date="2025-01-28T08:34:00Z" w16du:dateUtc="2025-01-28T13:34:00Z">
            <w:trPr>
              <w:tblCellSpacing w:w="15" w:type="dxa"/>
            </w:trPr>
          </w:trPrChange>
        </w:trPr>
        <w:tc>
          <w:tcPr>
            <w:tcW w:w="0" w:type="auto"/>
            <w:vAlign w:val="center"/>
            <w:hideMark/>
            <w:tcPrChange w:id="793" w:author="Andrei Titioura" w:date="2025-01-28T08:34:00Z" w16du:dateUtc="2025-01-28T13:34:00Z">
              <w:tcPr>
                <w:tcW w:w="0" w:type="auto"/>
                <w:gridSpan w:val="2"/>
                <w:vAlign w:val="center"/>
                <w:hideMark/>
              </w:tcPr>
            </w:tcPrChange>
          </w:tcPr>
          <w:p w14:paraId="0E3CCA62" w14:textId="77777777" w:rsidR="00402A8C" w:rsidRDefault="00402A8C">
            <w:pPr>
              <w:rPr>
                <w:ins w:id="794" w:author="Andrei Titioura" w:date="2025-01-28T08:32:00Z" w16du:dateUtc="2025-01-28T13:32:00Z"/>
              </w:rPr>
            </w:pPr>
            <w:ins w:id="795" w:author="Andrei Titioura" w:date="2025-01-28T08:32:00Z" w16du:dateUtc="2025-01-28T13:32:00Z">
              <w:r>
                <w:rPr>
                  <w:rStyle w:val="Strong"/>
                  <w:rFonts w:eastAsiaTheme="majorEastAsia"/>
                </w:rPr>
                <w:t>South Dakota</w:t>
              </w:r>
            </w:ins>
          </w:p>
        </w:tc>
        <w:tc>
          <w:tcPr>
            <w:tcW w:w="0" w:type="auto"/>
            <w:vAlign w:val="center"/>
            <w:hideMark/>
            <w:tcPrChange w:id="796" w:author="Andrei Titioura" w:date="2025-01-28T08:34:00Z" w16du:dateUtc="2025-01-28T13:34:00Z">
              <w:tcPr>
                <w:tcW w:w="0" w:type="auto"/>
                <w:gridSpan w:val="3"/>
                <w:vAlign w:val="center"/>
                <w:hideMark/>
              </w:tcPr>
            </w:tcPrChange>
          </w:tcPr>
          <w:p w14:paraId="4D2CC527" w14:textId="77777777" w:rsidR="00402A8C" w:rsidRDefault="00402A8C">
            <w:pPr>
              <w:rPr>
                <w:ins w:id="797" w:author="Andrei Titioura" w:date="2025-01-28T08:32:00Z" w16du:dateUtc="2025-01-28T13:32:00Z"/>
              </w:rPr>
            </w:pPr>
            <w:ins w:id="798" w:author="Andrei Titioura" w:date="2025-01-28T08:32:00Z" w16du:dateUtc="2025-01-28T13:32:00Z">
              <w:r>
                <w:t>10 days.</w:t>
              </w:r>
            </w:ins>
          </w:p>
        </w:tc>
      </w:tr>
      <w:tr w:rsidR="00402A8C" w14:paraId="384D1765" w14:textId="77777777" w:rsidTr="006C6F47">
        <w:trPr>
          <w:tblCellSpacing w:w="15" w:type="dxa"/>
          <w:ins w:id="799" w:author="Andrei Titioura" w:date="2025-01-28T08:32:00Z"/>
          <w:trPrChange w:id="800" w:author="Andrei Titioura" w:date="2025-01-28T08:34:00Z" w16du:dateUtc="2025-01-28T13:34:00Z">
            <w:trPr>
              <w:tblCellSpacing w:w="15" w:type="dxa"/>
            </w:trPr>
          </w:trPrChange>
        </w:trPr>
        <w:tc>
          <w:tcPr>
            <w:tcW w:w="0" w:type="auto"/>
            <w:vAlign w:val="center"/>
            <w:hideMark/>
            <w:tcPrChange w:id="801" w:author="Andrei Titioura" w:date="2025-01-28T08:34:00Z" w16du:dateUtc="2025-01-28T13:34:00Z">
              <w:tcPr>
                <w:tcW w:w="0" w:type="auto"/>
                <w:gridSpan w:val="2"/>
                <w:vAlign w:val="center"/>
                <w:hideMark/>
              </w:tcPr>
            </w:tcPrChange>
          </w:tcPr>
          <w:p w14:paraId="57AD7777" w14:textId="77777777" w:rsidR="00402A8C" w:rsidRDefault="00402A8C">
            <w:pPr>
              <w:rPr>
                <w:ins w:id="802" w:author="Andrei Titioura" w:date="2025-01-28T08:32:00Z" w16du:dateUtc="2025-01-28T13:32:00Z"/>
              </w:rPr>
            </w:pPr>
            <w:ins w:id="803" w:author="Andrei Titioura" w:date="2025-01-28T08:32:00Z" w16du:dateUtc="2025-01-28T13:32:00Z">
              <w:r>
                <w:rPr>
                  <w:rStyle w:val="Strong"/>
                  <w:rFonts w:eastAsiaTheme="majorEastAsia"/>
                </w:rPr>
                <w:t>Tennessee</w:t>
              </w:r>
            </w:ins>
          </w:p>
        </w:tc>
        <w:tc>
          <w:tcPr>
            <w:tcW w:w="0" w:type="auto"/>
            <w:vAlign w:val="center"/>
            <w:hideMark/>
            <w:tcPrChange w:id="804" w:author="Andrei Titioura" w:date="2025-01-28T08:34:00Z" w16du:dateUtc="2025-01-28T13:34:00Z">
              <w:tcPr>
                <w:tcW w:w="0" w:type="auto"/>
                <w:gridSpan w:val="3"/>
                <w:vAlign w:val="center"/>
                <w:hideMark/>
              </w:tcPr>
            </w:tcPrChange>
          </w:tcPr>
          <w:p w14:paraId="34CD0532" w14:textId="77777777" w:rsidR="00402A8C" w:rsidRDefault="00402A8C">
            <w:pPr>
              <w:rPr>
                <w:ins w:id="805" w:author="Andrei Titioura" w:date="2025-01-28T08:32:00Z" w16du:dateUtc="2025-01-28T13:32:00Z"/>
              </w:rPr>
            </w:pPr>
            <w:ins w:id="806" w:author="Andrei Titioura" w:date="2025-01-28T08:32:00Z" w16du:dateUtc="2025-01-28T13:32:00Z">
              <w:r>
                <w:t>10 days.</w:t>
              </w:r>
            </w:ins>
          </w:p>
        </w:tc>
      </w:tr>
      <w:tr w:rsidR="00402A8C" w14:paraId="087D30F9" w14:textId="77777777" w:rsidTr="006C6F47">
        <w:trPr>
          <w:tblCellSpacing w:w="15" w:type="dxa"/>
          <w:ins w:id="807" w:author="Andrei Titioura" w:date="2025-01-28T08:32:00Z"/>
          <w:trPrChange w:id="808" w:author="Andrei Titioura" w:date="2025-01-28T08:34:00Z" w16du:dateUtc="2025-01-28T13:34:00Z">
            <w:trPr>
              <w:tblCellSpacing w:w="15" w:type="dxa"/>
            </w:trPr>
          </w:trPrChange>
        </w:trPr>
        <w:tc>
          <w:tcPr>
            <w:tcW w:w="0" w:type="auto"/>
            <w:vAlign w:val="center"/>
            <w:hideMark/>
            <w:tcPrChange w:id="809" w:author="Andrei Titioura" w:date="2025-01-28T08:34:00Z" w16du:dateUtc="2025-01-28T13:34:00Z">
              <w:tcPr>
                <w:tcW w:w="0" w:type="auto"/>
                <w:gridSpan w:val="2"/>
                <w:vAlign w:val="center"/>
                <w:hideMark/>
              </w:tcPr>
            </w:tcPrChange>
          </w:tcPr>
          <w:p w14:paraId="00875B6E" w14:textId="77777777" w:rsidR="00402A8C" w:rsidRDefault="00402A8C">
            <w:pPr>
              <w:rPr>
                <w:ins w:id="810" w:author="Andrei Titioura" w:date="2025-01-28T08:32:00Z" w16du:dateUtc="2025-01-28T13:32:00Z"/>
              </w:rPr>
            </w:pPr>
            <w:ins w:id="811" w:author="Andrei Titioura" w:date="2025-01-28T08:32:00Z" w16du:dateUtc="2025-01-28T13:32:00Z">
              <w:r>
                <w:rPr>
                  <w:rStyle w:val="Strong"/>
                  <w:rFonts w:eastAsiaTheme="majorEastAsia"/>
                </w:rPr>
                <w:t>Texas</w:t>
              </w:r>
            </w:ins>
          </w:p>
        </w:tc>
        <w:tc>
          <w:tcPr>
            <w:tcW w:w="0" w:type="auto"/>
            <w:vAlign w:val="center"/>
            <w:hideMark/>
            <w:tcPrChange w:id="812" w:author="Andrei Titioura" w:date="2025-01-28T08:34:00Z" w16du:dateUtc="2025-01-28T13:34:00Z">
              <w:tcPr>
                <w:tcW w:w="0" w:type="auto"/>
                <w:gridSpan w:val="3"/>
                <w:vAlign w:val="center"/>
                <w:hideMark/>
              </w:tcPr>
            </w:tcPrChange>
          </w:tcPr>
          <w:p w14:paraId="63CB475A" w14:textId="77777777" w:rsidR="00402A8C" w:rsidRDefault="00402A8C">
            <w:pPr>
              <w:rPr>
                <w:ins w:id="813" w:author="Andrei Titioura" w:date="2025-01-28T08:32:00Z" w16du:dateUtc="2025-01-28T13:32:00Z"/>
              </w:rPr>
            </w:pPr>
            <w:ins w:id="814" w:author="Andrei Titioura" w:date="2025-01-28T08:32:00Z" w16du:dateUtc="2025-01-28T13:32:00Z">
              <w:r>
                <w:t>20 days for a new contract; 30 days for a replacement contract.</w:t>
              </w:r>
            </w:ins>
          </w:p>
        </w:tc>
      </w:tr>
      <w:tr w:rsidR="00402A8C" w14:paraId="623ABE51" w14:textId="77777777" w:rsidTr="006C6F47">
        <w:trPr>
          <w:tblCellSpacing w:w="15" w:type="dxa"/>
          <w:ins w:id="815" w:author="Andrei Titioura" w:date="2025-01-28T08:32:00Z"/>
          <w:trPrChange w:id="816" w:author="Andrei Titioura" w:date="2025-01-28T08:34:00Z" w16du:dateUtc="2025-01-28T13:34:00Z">
            <w:trPr>
              <w:tblCellSpacing w:w="15" w:type="dxa"/>
            </w:trPr>
          </w:trPrChange>
        </w:trPr>
        <w:tc>
          <w:tcPr>
            <w:tcW w:w="0" w:type="auto"/>
            <w:vAlign w:val="center"/>
            <w:hideMark/>
            <w:tcPrChange w:id="817" w:author="Andrei Titioura" w:date="2025-01-28T08:34:00Z" w16du:dateUtc="2025-01-28T13:34:00Z">
              <w:tcPr>
                <w:tcW w:w="0" w:type="auto"/>
                <w:gridSpan w:val="2"/>
                <w:vAlign w:val="center"/>
                <w:hideMark/>
              </w:tcPr>
            </w:tcPrChange>
          </w:tcPr>
          <w:p w14:paraId="45CC8744" w14:textId="77777777" w:rsidR="00402A8C" w:rsidRDefault="00402A8C">
            <w:pPr>
              <w:rPr>
                <w:ins w:id="818" w:author="Andrei Titioura" w:date="2025-01-28T08:32:00Z" w16du:dateUtc="2025-01-28T13:32:00Z"/>
              </w:rPr>
            </w:pPr>
            <w:ins w:id="819" w:author="Andrei Titioura" w:date="2025-01-28T08:32:00Z" w16du:dateUtc="2025-01-28T13:32:00Z">
              <w:r>
                <w:rPr>
                  <w:rStyle w:val="Strong"/>
                  <w:rFonts w:eastAsiaTheme="majorEastAsia"/>
                </w:rPr>
                <w:t>Utah</w:t>
              </w:r>
            </w:ins>
          </w:p>
        </w:tc>
        <w:tc>
          <w:tcPr>
            <w:tcW w:w="0" w:type="auto"/>
            <w:vAlign w:val="center"/>
            <w:hideMark/>
            <w:tcPrChange w:id="820" w:author="Andrei Titioura" w:date="2025-01-28T08:34:00Z" w16du:dateUtc="2025-01-28T13:34:00Z">
              <w:tcPr>
                <w:tcW w:w="0" w:type="auto"/>
                <w:gridSpan w:val="3"/>
                <w:vAlign w:val="center"/>
                <w:hideMark/>
              </w:tcPr>
            </w:tcPrChange>
          </w:tcPr>
          <w:p w14:paraId="526E0821" w14:textId="77777777" w:rsidR="00402A8C" w:rsidRDefault="00402A8C">
            <w:pPr>
              <w:rPr>
                <w:ins w:id="821" w:author="Andrei Titioura" w:date="2025-01-28T08:32:00Z" w16du:dateUtc="2025-01-28T13:32:00Z"/>
              </w:rPr>
            </w:pPr>
            <w:ins w:id="822" w:author="Andrei Titioura" w:date="2025-01-28T08:32:00Z" w16du:dateUtc="2025-01-28T13:32:00Z">
              <w:r>
                <w:t>10 days.</w:t>
              </w:r>
            </w:ins>
          </w:p>
        </w:tc>
      </w:tr>
      <w:tr w:rsidR="00402A8C" w14:paraId="13483B22" w14:textId="77777777" w:rsidTr="006C6F47">
        <w:trPr>
          <w:tblCellSpacing w:w="15" w:type="dxa"/>
          <w:ins w:id="823" w:author="Andrei Titioura" w:date="2025-01-28T08:32:00Z"/>
          <w:trPrChange w:id="824" w:author="Andrei Titioura" w:date="2025-01-28T08:34:00Z" w16du:dateUtc="2025-01-28T13:34:00Z">
            <w:trPr>
              <w:tblCellSpacing w:w="15" w:type="dxa"/>
            </w:trPr>
          </w:trPrChange>
        </w:trPr>
        <w:tc>
          <w:tcPr>
            <w:tcW w:w="0" w:type="auto"/>
            <w:vAlign w:val="center"/>
            <w:hideMark/>
            <w:tcPrChange w:id="825" w:author="Andrei Titioura" w:date="2025-01-28T08:34:00Z" w16du:dateUtc="2025-01-28T13:34:00Z">
              <w:tcPr>
                <w:tcW w:w="0" w:type="auto"/>
                <w:gridSpan w:val="2"/>
                <w:vAlign w:val="center"/>
                <w:hideMark/>
              </w:tcPr>
            </w:tcPrChange>
          </w:tcPr>
          <w:p w14:paraId="02A40B96" w14:textId="77777777" w:rsidR="00402A8C" w:rsidRDefault="00402A8C">
            <w:pPr>
              <w:rPr>
                <w:ins w:id="826" w:author="Andrei Titioura" w:date="2025-01-28T08:32:00Z" w16du:dateUtc="2025-01-28T13:32:00Z"/>
              </w:rPr>
            </w:pPr>
            <w:ins w:id="827" w:author="Andrei Titioura" w:date="2025-01-28T08:32:00Z" w16du:dateUtc="2025-01-28T13:32:00Z">
              <w:r>
                <w:rPr>
                  <w:rStyle w:val="Strong"/>
                  <w:rFonts w:eastAsiaTheme="majorEastAsia"/>
                </w:rPr>
                <w:t>Vermont</w:t>
              </w:r>
            </w:ins>
          </w:p>
        </w:tc>
        <w:tc>
          <w:tcPr>
            <w:tcW w:w="0" w:type="auto"/>
            <w:vAlign w:val="center"/>
            <w:hideMark/>
            <w:tcPrChange w:id="828" w:author="Andrei Titioura" w:date="2025-01-28T08:34:00Z" w16du:dateUtc="2025-01-28T13:34:00Z">
              <w:tcPr>
                <w:tcW w:w="0" w:type="auto"/>
                <w:gridSpan w:val="3"/>
                <w:vAlign w:val="center"/>
                <w:hideMark/>
              </w:tcPr>
            </w:tcPrChange>
          </w:tcPr>
          <w:p w14:paraId="6A5D2B04" w14:textId="77777777" w:rsidR="00402A8C" w:rsidRDefault="00402A8C">
            <w:pPr>
              <w:rPr>
                <w:ins w:id="829" w:author="Andrei Titioura" w:date="2025-01-28T08:32:00Z" w16du:dateUtc="2025-01-28T13:32:00Z"/>
              </w:rPr>
            </w:pPr>
            <w:ins w:id="830" w:author="Andrei Titioura" w:date="2025-01-28T08:32:00Z" w16du:dateUtc="2025-01-28T13:32:00Z">
              <w:r>
                <w:t>No legal requirement.</w:t>
              </w:r>
            </w:ins>
          </w:p>
        </w:tc>
      </w:tr>
      <w:tr w:rsidR="00402A8C" w14:paraId="6098EA01" w14:textId="77777777" w:rsidTr="006C6F47">
        <w:trPr>
          <w:tblCellSpacing w:w="15" w:type="dxa"/>
          <w:ins w:id="831" w:author="Andrei Titioura" w:date="2025-01-28T08:32:00Z"/>
          <w:trPrChange w:id="832" w:author="Andrei Titioura" w:date="2025-01-28T08:34:00Z" w16du:dateUtc="2025-01-28T13:34:00Z">
            <w:trPr>
              <w:tblCellSpacing w:w="15" w:type="dxa"/>
            </w:trPr>
          </w:trPrChange>
        </w:trPr>
        <w:tc>
          <w:tcPr>
            <w:tcW w:w="0" w:type="auto"/>
            <w:vAlign w:val="center"/>
            <w:hideMark/>
            <w:tcPrChange w:id="833" w:author="Andrei Titioura" w:date="2025-01-28T08:34:00Z" w16du:dateUtc="2025-01-28T13:34:00Z">
              <w:tcPr>
                <w:tcW w:w="0" w:type="auto"/>
                <w:gridSpan w:val="2"/>
                <w:vAlign w:val="center"/>
                <w:hideMark/>
              </w:tcPr>
            </w:tcPrChange>
          </w:tcPr>
          <w:p w14:paraId="55114970" w14:textId="77777777" w:rsidR="00402A8C" w:rsidRDefault="00402A8C">
            <w:pPr>
              <w:rPr>
                <w:ins w:id="834" w:author="Andrei Titioura" w:date="2025-01-28T08:32:00Z" w16du:dateUtc="2025-01-28T13:32:00Z"/>
              </w:rPr>
            </w:pPr>
            <w:ins w:id="835" w:author="Andrei Titioura" w:date="2025-01-28T08:32:00Z" w16du:dateUtc="2025-01-28T13:32:00Z">
              <w:r>
                <w:rPr>
                  <w:rStyle w:val="Strong"/>
                  <w:rFonts w:eastAsiaTheme="majorEastAsia"/>
                </w:rPr>
                <w:t>Virginia</w:t>
              </w:r>
            </w:ins>
          </w:p>
        </w:tc>
        <w:tc>
          <w:tcPr>
            <w:tcW w:w="0" w:type="auto"/>
            <w:vAlign w:val="center"/>
            <w:hideMark/>
            <w:tcPrChange w:id="836" w:author="Andrei Titioura" w:date="2025-01-28T08:34:00Z" w16du:dateUtc="2025-01-28T13:34:00Z">
              <w:tcPr>
                <w:tcW w:w="0" w:type="auto"/>
                <w:gridSpan w:val="3"/>
                <w:vAlign w:val="center"/>
                <w:hideMark/>
              </w:tcPr>
            </w:tcPrChange>
          </w:tcPr>
          <w:p w14:paraId="133B2F79" w14:textId="77777777" w:rsidR="00402A8C" w:rsidRDefault="00402A8C">
            <w:pPr>
              <w:rPr>
                <w:ins w:id="837" w:author="Andrei Titioura" w:date="2025-01-28T08:32:00Z" w16du:dateUtc="2025-01-28T13:32:00Z"/>
              </w:rPr>
            </w:pPr>
            <w:ins w:id="838" w:author="Andrei Titioura" w:date="2025-01-28T08:32:00Z" w16du:dateUtc="2025-01-28T13:32:00Z">
              <w:r>
                <w:t>10 days for a replacement contract; no legal requirement for a new contract.</w:t>
              </w:r>
            </w:ins>
          </w:p>
        </w:tc>
      </w:tr>
      <w:tr w:rsidR="00402A8C" w14:paraId="3B801207" w14:textId="77777777" w:rsidTr="006C6F47">
        <w:trPr>
          <w:tblCellSpacing w:w="15" w:type="dxa"/>
          <w:ins w:id="839" w:author="Andrei Titioura" w:date="2025-01-28T08:32:00Z"/>
          <w:trPrChange w:id="840" w:author="Andrei Titioura" w:date="2025-01-28T08:34:00Z" w16du:dateUtc="2025-01-28T13:34:00Z">
            <w:trPr>
              <w:tblCellSpacing w:w="15" w:type="dxa"/>
            </w:trPr>
          </w:trPrChange>
        </w:trPr>
        <w:tc>
          <w:tcPr>
            <w:tcW w:w="0" w:type="auto"/>
            <w:vAlign w:val="center"/>
            <w:hideMark/>
            <w:tcPrChange w:id="841" w:author="Andrei Titioura" w:date="2025-01-28T08:34:00Z" w16du:dateUtc="2025-01-28T13:34:00Z">
              <w:tcPr>
                <w:tcW w:w="0" w:type="auto"/>
                <w:gridSpan w:val="2"/>
                <w:vAlign w:val="center"/>
                <w:hideMark/>
              </w:tcPr>
            </w:tcPrChange>
          </w:tcPr>
          <w:p w14:paraId="65561947" w14:textId="77777777" w:rsidR="00402A8C" w:rsidRDefault="00402A8C">
            <w:pPr>
              <w:rPr>
                <w:ins w:id="842" w:author="Andrei Titioura" w:date="2025-01-28T08:32:00Z" w16du:dateUtc="2025-01-28T13:32:00Z"/>
              </w:rPr>
            </w:pPr>
            <w:ins w:id="843" w:author="Andrei Titioura" w:date="2025-01-28T08:32:00Z" w16du:dateUtc="2025-01-28T13:32:00Z">
              <w:r>
                <w:rPr>
                  <w:rStyle w:val="Strong"/>
                  <w:rFonts w:eastAsiaTheme="majorEastAsia"/>
                </w:rPr>
                <w:t>Washington</w:t>
              </w:r>
            </w:ins>
          </w:p>
        </w:tc>
        <w:tc>
          <w:tcPr>
            <w:tcW w:w="0" w:type="auto"/>
            <w:vAlign w:val="center"/>
            <w:hideMark/>
            <w:tcPrChange w:id="844" w:author="Andrei Titioura" w:date="2025-01-28T08:34:00Z" w16du:dateUtc="2025-01-28T13:34:00Z">
              <w:tcPr>
                <w:tcW w:w="0" w:type="auto"/>
                <w:gridSpan w:val="3"/>
                <w:vAlign w:val="center"/>
                <w:hideMark/>
              </w:tcPr>
            </w:tcPrChange>
          </w:tcPr>
          <w:p w14:paraId="3314AEBB" w14:textId="77777777" w:rsidR="00402A8C" w:rsidRDefault="00402A8C">
            <w:pPr>
              <w:rPr>
                <w:ins w:id="845" w:author="Andrei Titioura" w:date="2025-01-28T08:32:00Z" w16du:dateUtc="2025-01-28T13:32:00Z"/>
              </w:rPr>
            </w:pPr>
            <w:ins w:id="846" w:author="Andrei Titioura" w:date="2025-01-28T08:32:00Z" w16du:dateUtc="2025-01-28T13:32:00Z">
              <w:r>
                <w:t>10 days.</w:t>
              </w:r>
            </w:ins>
          </w:p>
        </w:tc>
      </w:tr>
      <w:tr w:rsidR="00402A8C" w14:paraId="25FAAE55" w14:textId="77777777" w:rsidTr="006C6F47">
        <w:trPr>
          <w:tblCellSpacing w:w="15" w:type="dxa"/>
          <w:ins w:id="847" w:author="Andrei Titioura" w:date="2025-01-28T08:32:00Z"/>
          <w:trPrChange w:id="848" w:author="Andrei Titioura" w:date="2025-01-28T08:34:00Z" w16du:dateUtc="2025-01-28T13:34:00Z">
            <w:trPr>
              <w:tblCellSpacing w:w="15" w:type="dxa"/>
            </w:trPr>
          </w:trPrChange>
        </w:trPr>
        <w:tc>
          <w:tcPr>
            <w:tcW w:w="0" w:type="auto"/>
            <w:vAlign w:val="center"/>
            <w:hideMark/>
            <w:tcPrChange w:id="849" w:author="Andrei Titioura" w:date="2025-01-28T08:34:00Z" w16du:dateUtc="2025-01-28T13:34:00Z">
              <w:tcPr>
                <w:tcW w:w="0" w:type="auto"/>
                <w:gridSpan w:val="2"/>
                <w:vAlign w:val="center"/>
                <w:hideMark/>
              </w:tcPr>
            </w:tcPrChange>
          </w:tcPr>
          <w:p w14:paraId="3B406512" w14:textId="77777777" w:rsidR="00402A8C" w:rsidRDefault="00402A8C">
            <w:pPr>
              <w:rPr>
                <w:ins w:id="850" w:author="Andrei Titioura" w:date="2025-01-28T08:32:00Z" w16du:dateUtc="2025-01-28T13:32:00Z"/>
              </w:rPr>
            </w:pPr>
            <w:ins w:id="851" w:author="Andrei Titioura" w:date="2025-01-28T08:32:00Z" w16du:dateUtc="2025-01-28T13:32:00Z">
              <w:r>
                <w:rPr>
                  <w:rStyle w:val="Strong"/>
                  <w:rFonts w:eastAsiaTheme="majorEastAsia"/>
                </w:rPr>
                <w:t>West Virginia</w:t>
              </w:r>
            </w:ins>
          </w:p>
        </w:tc>
        <w:tc>
          <w:tcPr>
            <w:tcW w:w="0" w:type="auto"/>
            <w:vAlign w:val="center"/>
            <w:hideMark/>
            <w:tcPrChange w:id="852" w:author="Andrei Titioura" w:date="2025-01-28T08:34:00Z" w16du:dateUtc="2025-01-28T13:34:00Z">
              <w:tcPr>
                <w:tcW w:w="0" w:type="auto"/>
                <w:gridSpan w:val="3"/>
                <w:vAlign w:val="center"/>
                <w:hideMark/>
              </w:tcPr>
            </w:tcPrChange>
          </w:tcPr>
          <w:p w14:paraId="307224CE" w14:textId="77777777" w:rsidR="00402A8C" w:rsidRDefault="00402A8C">
            <w:pPr>
              <w:rPr>
                <w:ins w:id="853" w:author="Andrei Titioura" w:date="2025-01-28T08:32:00Z" w16du:dateUtc="2025-01-28T13:32:00Z"/>
              </w:rPr>
            </w:pPr>
            <w:ins w:id="854" w:author="Andrei Titioura" w:date="2025-01-28T08:32:00Z" w16du:dateUtc="2025-01-28T13:32:00Z">
              <w:r>
                <w:t>15 days if the buyer’s guide and disclosure document are not provided at or before the time of application.</w:t>
              </w:r>
            </w:ins>
          </w:p>
        </w:tc>
      </w:tr>
      <w:tr w:rsidR="00402A8C" w14:paraId="1AD680DC" w14:textId="77777777" w:rsidTr="006C6F47">
        <w:trPr>
          <w:tblCellSpacing w:w="15" w:type="dxa"/>
          <w:ins w:id="855" w:author="Andrei Titioura" w:date="2025-01-28T08:32:00Z"/>
          <w:trPrChange w:id="856" w:author="Andrei Titioura" w:date="2025-01-28T08:34:00Z" w16du:dateUtc="2025-01-28T13:34:00Z">
            <w:trPr>
              <w:tblCellSpacing w:w="15" w:type="dxa"/>
            </w:trPr>
          </w:trPrChange>
        </w:trPr>
        <w:tc>
          <w:tcPr>
            <w:tcW w:w="0" w:type="auto"/>
            <w:vAlign w:val="center"/>
            <w:hideMark/>
            <w:tcPrChange w:id="857" w:author="Andrei Titioura" w:date="2025-01-28T08:34:00Z" w16du:dateUtc="2025-01-28T13:34:00Z">
              <w:tcPr>
                <w:tcW w:w="0" w:type="auto"/>
                <w:gridSpan w:val="2"/>
                <w:vAlign w:val="center"/>
                <w:hideMark/>
              </w:tcPr>
            </w:tcPrChange>
          </w:tcPr>
          <w:p w14:paraId="1CFEAEE6" w14:textId="77777777" w:rsidR="00402A8C" w:rsidRDefault="00402A8C">
            <w:pPr>
              <w:rPr>
                <w:ins w:id="858" w:author="Andrei Titioura" w:date="2025-01-28T08:32:00Z" w16du:dateUtc="2025-01-28T13:32:00Z"/>
              </w:rPr>
            </w:pPr>
            <w:ins w:id="859" w:author="Andrei Titioura" w:date="2025-01-28T08:32:00Z" w16du:dateUtc="2025-01-28T13:32:00Z">
              <w:r>
                <w:rPr>
                  <w:rStyle w:val="Strong"/>
                  <w:rFonts w:eastAsiaTheme="majorEastAsia"/>
                </w:rPr>
                <w:t>Wisconsin</w:t>
              </w:r>
            </w:ins>
          </w:p>
        </w:tc>
        <w:tc>
          <w:tcPr>
            <w:tcW w:w="0" w:type="auto"/>
            <w:vAlign w:val="center"/>
            <w:hideMark/>
            <w:tcPrChange w:id="860" w:author="Andrei Titioura" w:date="2025-01-28T08:34:00Z" w16du:dateUtc="2025-01-28T13:34:00Z">
              <w:tcPr>
                <w:tcW w:w="0" w:type="auto"/>
                <w:gridSpan w:val="3"/>
                <w:vAlign w:val="center"/>
                <w:hideMark/>
              </w:tcPr>
            </w:tcPrChange>
          </w:tcPr>
          <w:p w14:paraId="718873FC" w14:textId="77777777" w:rsidR="00402A8C" w:rsidRDefault="00402A8C">
            <w:pPr>
              <w:rPr>
                <w:ins w:id="861" w:author="Andrei Titioura" w:date="2025-01-28T08:32:00Z" w16du:dateUtc="2025-01-28T13:32:00Z"/>
              </w:rPr>
            </w:pPr>
            <w:ins w:id="862" w:author="Andrei Titioura" w:date="2025-01-28T08:32:00Z" w16du:dateUtc="2025-01-28T13:32:00Z">
              <w:r>
                <w:t>30 days for a replacement contract; no legal requirement for new contracts.</w:t>
              </w:r>
            </w:ins>
          </w:p>
        </w:tc>
      </w:tr>
      <w:tr w:rsidR="00402A8C" w14:paraId="0FF1007B" w14:textId="77777777" w:rsidTr="006C6F47">
        <w:trPr>
          <w:tblCellSpacing w:w="15" w:type="dxa"/>
          <w:ins w:id="863" w:author="Andrei Titioura" w:date="2025-01-28T08:32:00Z"/>
          <w:trPrChange w:id="864" w:author="Andrei Titioura" w:date="2025-01-28T08:34:00Z" w16du:dateUtc="2025-01-28T13:34:00Z">
            <w:trPr>
              <w:tblCellSpacing w:w="15" w:type="dxa"/>
            </w:trPr>
          </w:trPrChange>
        </w:trPr>
        <w:tc>
          <w:tcPr>
            <w:tcW w:w="0" w:type="auto"/>
            <w:vAlign w:val="center"/>
            <w:hideMark/>
            <w:tcPrChange w:id="865" w:author="Andrei Titioura" w:date="2025-01-28T08:34:00Z" w16du:dateUtc="2025-01-28T13:34:00Z">
              <w:tcPr>
                <w:tcW w:w="0" w:type="auto"/>
                <w:gridSpan w:val="2"/>
                <w:vAlign w:val="center"/>
                <w:hideMark/>
              </w:tcPr>
            </w:tcPrChange>
          </w:tcPr>
          <w:p w14:paraId="321A4A92" w14:textId="77777777" w:rsidR="00402A8C" w:rsidRDefault="00402A8C">
            <w:pPr>
              <w:rPr>
                <w:ins w:id="866" w:author="Andrei Titioura" w:date="2025-01-28T08:32:00Z" w16du:dateUtc="2025-01-28T13:32:00Z"/>
              </w:rPr>
            </w:pPr>
            <w:ins w:id="867" w:author="Andrei Titioura" w:date="2025-01-28T08:32:00Z" w16du:dateUtc="2025-01-28T13:32:00Z">
              <w:r>
                <w:rPr>
                  <w:rStyle w:val="Strong"/>
                  <w:rFonts w:eastAsiaTheme="majorEastAsia"/>
                </w:rPr>
                <w:t>Wyoming</w:t>
              </w:r>
            </w:ins>
          </w:p>
        </w:tc>
        <w:tc>
          <w:tcPr>
            <w:tcW w:w="0" w:type="auto"/>
            <w:vAlign w:val="center"/>
            <w:hideMark/>
            <w:tcPrChange w:id="868" w:author="Andrei Titioura" w:date="2025-01-28T08:34:00Z" w16du:dateUtc="2025-01-28T13:34:00Z">
              <w:tcPr>
                <w:tcW w:w="0" w:type="auto"/>
                <w:gridSpan w:val="3"/>
                <w:vAlign w:val="center"/>
                <w:hideMark/>
              </w:tcPr>
            </w:tcPrChange>
          </w:tcPr>
          <w:p w14:paraId="35AB83EE" w14:textId="77777777" w:rsidR="00402A8C" w:rsidRDefault="00402A8C">
            <w:pPr>
              <w:rPr>
                <w:ins w:id="869" w:author="Andrei Titioura" w:date="2025-01-28T08:32:00Z" w16du:dateUtc="2025-01-28T13:32:00Z"/>
              </w:rPr>
            </w:pPr>
            <w:ins w:id="870" w:author="Andrei Titioura" w:date="2025-01-28T08:32:00Z" w16du:dateUtc="2025-01-28T13:32:00Z">
              <w:r>
                <w:t>30 days for a replacement contract; no legal requirement for a new contract.</w:t>
              </w:r>
            </w:ins>
          </w:p>
        </w:tc>
      </w:tr>
    </w:tbl>
    <w:p w14:paraId="2BAC18F2" w14:textId="77777777" w:rsidR="00402A8C" w:rsidRDefault="00402A8C" w:rsidP="00402A8C">
      <w:pPr>
        <w:pStyle w:val="NormalWeb"/>
        <w:rPr>
          <w:ins w:id="871" w:author="Andrei Titioura" w:date="2025-01-28T08:32:00Z" w16du:dateUtc="2025-01-28T13:32:00Z"/>
        </w:rPr>
      </w:pPr>
      <w:ins w:id="872" w:author="Andrei Titioura" w:date="2025-01-28T08:32:00Z">
        <w:r w:rsidRPr="22CD0150">
          <w:t>Please note that these are minimum requirements; insurance companies may offer longer free look periods. Additionally, some states have specific provisions based on factors like the purchaser's age or whether the policy is a replacement. It's essential to review your annuity contract and consult with your state's insurance department for the most accurate and up-to-date information.</w:t>
        </w:r>
      </w:ins>
    </w:p>
    <w:p w14:paraId="58587F8B" w14:textId="77777777" w:rsidR="00EF3015" w:rsidRPr="00475661" w:rsidRDefault="00EF3015" w:rsidP="00174BF0"/>
    <w:p w14:paraId="5C05EC75" w14:textId="46F7284E" w:rsidR="00BB2778" w:rsidRDefault="00BB2778" w:rsidP="006B3EF4">
      <w:pPr>
        <w:pStyle w:val="Heading2"/>
        <w:numPr>
          <w:ilvl w:val="1"/>
          <w:numId w:val="5"/>
        </w:numPr>
      </w:pPr>
      <w:bookmarkStart w:id="873" w:name="_Toc195544959"/>
      <w:r>
        <w:t>Ownership</w:t>
      </w:r>
      <w:bookmarkEnd w:id="873"/>
    </w:p>
    <w:p w14:paraId="79CD1FC2" w14:textId="2BBDD787" w:rsidR="00B4361D" w:rsidRDefault="0093685B" w:rsidP="00B4361D">
      <w:r>
        <w:t xml:space="preserve">Single Ownership: </w:t>
      </w:r>
    </w:p>
    <w:p w14:paraId="4416EF43" w14:textId="110E4393" w:rsidR="0093685B" w:rsidRDefault="5DEF84BD" w:rsidP="006B3EF4">
      <w:pPr>
        <w:pStyle w:val="ListParagraph"/>
        <w:numPr>
          <w:ilvl w:val="0"/>
          <w:numId w:val="67"/>
        </w:numPr>
      </w:pPr>
      <w:r>
        <w:t>The owner does not</w:t>
      </w:r>
      <w:ins w:id="874" w:author="Andrei Titioura" w:date="2025-01-27T13:56:00Z" w16du:dateUtc="2025-01-27T18:56:00Z">
        <w:r w:rsidR="00501512">
          <w:t xml:space="preserve"> </w:t>
        </w:r>
      </w:ins>
      <w:r>
        <w:t>need to be an annuitant (except for qualified contracts)</w:t>
      </w:r>
    </w:p>
    <w:p w14:paraId="15039D3B" w14:textId="00DB504F" w:rsidR="00BC2665" w:rsidRDefault="00BC2665" w:rsidP="00BC2665">
      <w:proofErr w:type="spellStart"/>
      <w:r w:rsidRPr="22CD0150">
        <w:t>oint</w:t>
      </w:r>
      <w:proofErr w:type="spellEnd"/>
      <w:r w:rsidRPr="22CD0150">
        <w:t xml:space="preserve"> Owner</w:t>
      </w:r>
      <w:r w:rsidR="00A831A5" w:rsidRPr="22CD0150">
        <w:t xml:space="preserve"> (for nonqualified contracts)</w:t>
      </w:r>
    </w:p>
    <w:p w14:paraId="1A6D592B" w14:textId="78A4A9D5" w:rsidR="00A831A5" w:rsidRDefault="5DEF84BD" w:rsidP="006B3EF4">
      <w:pPr>
        <w:pStyle w:val="ListParagraph"/>
        <w:numPr>
          <w:ilvl w:val="0"/>
          <w:numId w:val="68"/>
        </w:numPr>
      </w:pPr>
      <w:r w:rsidRPr="22CD0150">
        <w:t xml:space="preserve">Joint owner does </w:t>
      </w:r>
      <w:proofErr w:type="spellStart"/>
      <w:r w:rsidRPr="22CD0150">
        <w:t>notneed</w:t>
      </w:r>
      <w:proofErr w:type="spellEnd"/>
      <w:r w:rsidRPr="22CD0150">
        <w:t xml:space="preserve"> to be a spouse</w:t>
      </w:r>
    </w:p>
    <w:p w14:paraId="08819558" w14:textId="6919F23E" w:rsidR="00A831A5" w:rsidRDefault="00D253F2" w:rsidP="00A831A5">
      <w:r>
        <w:t xml:space="preserve">Annuitant: </w:t>
      </w:r>
    </w:p>
    <w:p w14:paraId="79FC2F9F" w14:textId="12D46CD8" w:rsidR="00D253F2" w:rsidRDefault="00D253F2" w:rsidP="006B3EF4">
      <w:pPr>
        <w:pStyle w:val="ListParagraph"/>
        <w:numPr>
          <w:ilvl w:val="0"/>
          <w:numId w:val="68"/>
        </w:numPr>
      </w:pPr>
      <w:r>
        <w:t>An annuitant must be a natural person</w:t>
      </w:r>
    </w:p>
    <w:p w14:paraId="5A0E606E" w14:textId="04F451D3" w:rsidR="00D253F2" w:rsidRDefault="5DEF84BD" w:rsidP="006B3EF4">
      <w:pPr>
        <w:pStyle w:val="ListParagraph"/>
        <w:numPr>
          <w:ilvl w:val="0"/>
          <w:numId w:val="68"/>
        </w:numPr>
      </w:pPr>
      <w:r>
        <w:t>An annuitant does not need to be an owner</w:t>
      </w:r>
    </w:p>
    <w:p w14:paraId="428F3687" w14:textId="1A771B99" w:rsidR="005F33A3" w:rsidRPr="009B788C" w:rsidRDefault="5DEF84BD" w:rsidP="22CD0150">
      <w:pPr>
        <w:pStyle w:val="ListParagraph"/>
        <w:numPr>
          <w:ilvl w:val="0"/>
          <w:numId w:val="68"/>
        </w:numPr>
        <w:rPr>
          <w:highlight w:val="yellow"/>
        </w:rPr>
      </w:pPr>
      <w:r w:rsidRPr="22CD0150">
        <w:t>Joint annuitant is required before the annuitization phase</w:t>
      </w:r>
      <w:r w:rsidRPr="22CD0150">
        <w:rPr>
          <w:highlight w:val="yellow"/>
        </w:rPr>
        <w:t>- for joint annuitant what birthdate do we use to calculate the annuitization. My understanding is it can only be based on one life.</w:t>
      </w:r>
      <w:r w:rsidRPr="22CD0150">
        <w:t xml:space="preserve"> </w:t>
      </w:r>
    </w:p>
    <w:p w14:paraId="6947E4CC" w14:textId="56DAF62A" w:rsidR="00AD6F65" w:rsidRDefault="00AD6F65" w:rsidP="00AD6F65">
      <w:r>
        <w:t>Entity/Non-natural ownership</w:t>
      </w:r>
    </w:p>
    <w:p w14:paraId="0A905E6A" w14:textId="61E8173D" w:rsidR="006A1488" w:rsidRDefault="007E08D6" w:rsidP="006B3EF4">
      <w:pPr>
        <w:pStyle w:val="ListParagraph"/>
        <w:numPr>
          <w:ilvl w:val="0"/>
          <w:numId w:val="69"/>
        </w:numPr>
      </w:pPr>
      <w:r>
        <w:t xml:space="preserve">No </w:t>
      </w:r>
      <w:r w:rsidR="00B07E90">
        <w:t>restrictions</w:t>
      </w:r>
      <w:r>
        <w:t xml:space="preserve"> except US entity</w:t>
      </w:r>
    </w:p>
    <w:p w14:paraId="4F609160" w14:textId="162A9D77" w:rsidR="006A1488" w:rsidRDefault="006A1488" w:rsidP="006A1488">
      <w:r>
        <w:t>Change of Owner:</w:t>
      </w:r>
    </w:p>
    <w:p w14:paraId="13ED0018" w14:textId="77777777" w:rsidR="00951936" w:rsidRDefault="005A4784" w:rsidP="006B3EF4">
      <w:pPr>
        <w:pStyle w:val="ListParagraph"/>
        <w:numPr>
          <w:ilvl w:val="0"/>
          <w:numId w:val="70"/>
        </w:numPr>
      </w:pPr>
      <w:r w:rsidRPr="22CD0150">
        <w:t xml:space="preserve">The ownership change is allowed when a new owner complies with all </w:t>
      </w:r>
      <w:r w:rsidR="00E64B13" w:rsidRPr="22CD0150">
        <w:t xml:space="preserve">age </w:t>
      </w:r>
      <w:r w:rsidR="00A66314" w:rsidRPr="22CD0150">
        <w:t>requirements</w:t>
      </w:r>
      <w:r w:rsidR="00951936" w:rsidRPr="22CD0150">
        <w:t>. The new ownership may change the terms of the contract</w:t>
      </w:r>
    </w:p>
    <w:p w14:paraId="1037AAF3" w14:textId="77777777" w:rsidR="00951936" w:rsidRDefault="00951936" w:rsidP="00951936">
      <w:r>
        <w:t>Change of Annuitant:</w:t>
      </w:r>
    </w:p>
    <w:p w14:paraId="009C3E19" w14:textId="2BF3AD12" w:rsidR="006A1488" w:rsidRPr="009B788C" w:rsidRDefault="5DEF84BD" w:rsidP="22CD0150">
      <w:pPr>
        <w:pStyle w:val="ListParagraph"/>
        <w:numPr>
          <w:ilvl w:val="0"/>
          <w:numId w:val="70"/>
        </w:numPr>
        <w:rPr>
          <w:highlight w:val="yellow"/>
        </w:rPr>
      </w:pPr>
      <w:r w:rsidRPr="22CD0150">
        <w:rPr>
          <w:highlight w:val="yellow"/>
        </w:rPr>
        <w:t xml:space="preserve">Annuitant must be changed before payment or maturity date. The annuitant can </w:t>
      </w:r>
      <w:proofErr w:type="spellStart"/>
      <w:r w:rsidRPr="22CD0150">
        <w:rPr>
          <w:highlight w:val="yellow"/>
        </w:rPr>
        <w:t>notbe</w:t>
      </w:r>
      <w:proofErr w:type="spellEnd"/>
      <w:r w:rsidRPr="22CD0150">
        <w:rPr>
          <w:highlight w:val="yellow"/>
        </w:rPr>
        <w:t xml:space="preserve"> changed, at any time, on a contract with non-natural owner</w:t>
      </w:r>
    </w:p>
    <w:p w14:paraId="7ED211AB" w14:textId="77777777" w:rsidR="006A1488" w:rsidRDefault="006A1488" w:rsidP="006A1488"/>
    <w:p w14:paraId="69625919" w14:textId="77777777" w:rsidR="00B4361D" w:rsidRPr="00B4361D" w:rsidRDefault="00B4361D" w:rsidP="00B4361D"/>
    <w:p w14:paraId="20C811BF" w14:textId="251711AC" w:rsidR="00BB2778" w:rsidRDefault="000B36B7" w:rsidP="006B3EF4">
      <w:pPr>
        <w:pStyle w:val="Heading2"/>
        <w:numPr>
          <w:ilvl w:val="1"/>
          <w:numId w:val="5"/>
        </w:numPr>
      </w:pPr>
      <w:bookmarkStart w:id="875" w:name="_Toc195544960"/>
      <w:r>
        <w:t>Compensations</w:t>
      </w:r>
      <w:bookmarkEnd w:id="875"/>
    </w:p>
    <w:p w14:paraId="3152934B" w14:textId="011FF721" w:rsidR="00276F57" w:rsidRDefault="5DEF84BD" w:rsidP="5DEF84BD">
      <w:pPr>
        <w:rPr>
          <w:rFonts w:asciiTheme="minorHAnsi" w:hAnsiTheme="minorHAnsi"/>
          <w:color w:val="212121"/>
        </w:rPr>
      </w:pPr>
      <w:r w:rsidRPr="5DEF84BD">
        <w:rPr>
          <w:rFonts w:asciiTheme="minorHAnsi" w:hAnsiTheme="minorHAnsi"/>
        </w:rPr>
        <w:t>Multiple commission levels are available and applied to the purchase payment. Commissions may vary based on the product and firm. The compensation will be paid daily.</w:t>
      </w:r>
      <w:r w:rsidRPr="5DEF84BD">
        <w:rPr>
          <w:rFonts w:asciiTheme="minorHAnsi" w:hAnsiTheme="minorHAnsi"/>
          <w:color w:val="212121"/>
        </w:rPr>
        <w:t xml:space="preserve"> </w:t>
      </w:r>
      <w:r w:rsidRPr="009B788C">
        <w:rPr>
          <w:rFonts w:asciiTheme="minorHAnsi" w:hAnsiTheme="minorHAnsi"/>
          <w:color w:val="212121"/>
          <w:highlight w:val="yellow"/>
        </w:rPr>
        <w:t>We will NOT advance commissions on the MYGA</w:t>
      </w:r>
      <w:r w:rsidRPr="5DEF84BD">
        <w:rPr>
          <w:rFonts w:asciiTheme="minorHAnsi" w:hAnsiTheme="minorHAnsi"/>
          <w:color w:val="212121"/>
        </w:rPr>
        <w:t>. Commissions will be paid at the first renewal only.</w:t>
      </w:r>
    </w:p>
    <w:p w14:paraId="7FBF1AC1" w14:textId="77777777" w:rsidR="00125E80" w:rsidRPr="00F6219F" w:rsidRDefault="00125E80" w:rsidP="00B66822">
      <w:pPr>
        <w:rPr>
          <w:rFonts w:asciiTheme="minorHAnsi" w:hAnsiTheme="minorHAnsi"/>
        </w:rPr>
      </w:pPr>
    </w:p>
    <w:p w14:paraId="1733D8F7" w14:textId="7F211E69" w:rsidR="002F1460" w:rsidRPr="00F6219F" w:rsidRDefault="00336589" w:rsidP="00B66822">
      <w:pPr>
        <w:rPr>
          <w:rFonts w:asciiTheme="minorHAnsi" w:hAnsiTheme="minorHAnsi"/>
        </w:rPr>
      </w:pPr>
      <w:r w:rsidRPr="00F6219F">
        <w:rPr>
          <w:rFonts w:asciiTheme="minorHAnsi" w:hAnsiTheme="minorHAnsi"/>
        </w:rPr>
        <w:t>Commission charge back</w:t>
      </w:r>
      <w:r w:rsidR="002F1460" w:rsidRPr="00F6219F">
        <w:rPr>
          <w:rFonts w:asciiTheme="minorHAnsi" w:hAnsiTheme="minorHAnsi"/>
        </w:rPr>
        <w:t xml:space="preserve"> w</w:t>
      </w:r>
      <w:r w:rsidR="392F381F" w:rsidRPr="00F6219F">
        <w:rPr>
          <w:rFonts w:asciiTheme="minorHAnsi" w:hAnsiTheme="minorHAnsi"/>
        </w:rPr>
        <w:t xml:space="preserve">ill </w:t>
      </w:r>
      <w:r w:rsidR="0F31651B" w:rsidRPr="00F6219F">
        <w:rPr>
          <w:rFonts w:asciiTheme="minorHAnsi" w:hAnsiTheme="minorHAnsi"/>
        </w:rPr>
        <w:t>occur upon death, a free look or any withdrawal that has surrender charges within the first year:</w:t>
      </w:r>
    </w:p>
    <w:p w14:paraId="55A8602B" w14:textId="5F6C3E35" w:rsidR="00987444" w:rsidRPr="00F6219F" w:rsidRDefault="00BB0CE0" w:rsidP="006B3EF4">
      <w:pPr>
        <w:pStyle w:val="ListParagraph"/>
        <w:numPr>
          <w:ilvl w:val="0"/>
          <w:numId w:val="70"/>
        </w:numPr>
        <w:rPr>
          <w:rFonts w:asciiTheme="minorHAnsi" w:hAnsiTheme="minorHAnsi"/>
        </w:rPr>
      </w:pPr>
      <w:r w:rsidRPr="00F6219F">
        <w:rPr>
          <w:rFonts w:asciiTheme="minorHAnsi" w:hAnsiTheme="minorHAnsi"/>
        </w:rPr>
        <w:t>100% in months 0-6</w:t>
      </w:r>
    </w:p>
    <w:p w14:paraId="24A19C6C" w14:textId="7F58429B" w:rsidR="00BB0CE0" w:rsidRPr="00F6219F" w:rsidRDefault="00BB0CE0" w:rsidP="006B3EF4">
      <w:pPr>
        <w:pStyle w:val="ListParagraph"/>
        <w:numPr>
          <w:ilvl w:val="0"/>
          <w:numId w:val="70"/>
        </w:numPr>
        <w:rPr>
          <w:rFonts w:asciiTheme="minorHAnsi" w:hAnsiTheme="minorHAnsi"/>
        </w:rPr>
      </w:pPr>
      <w:r w:rsidRPr="00F6219F">
        <w:rPr>
          <w:rFonts w:asciiTheme="minorHAnsi" w:hAnsiTheme="minorHAnsi"/>
        </w:rPr>
        <w:t>50% in months 7-12</w:t>
      </w:r>
    </w:p>
    <w:p w14:paraId="387E7346" w14:textId="3B7A81B4" w:rsidR="00BB0CE0" w:rsidRDefault="00DE3B26" w:rsidP="00BB0CE0">
      <w:pPr>
        <w:rPr>
          <w:rFonts w:asciiTheme="minorHAnsi" w:hAnsiTheme="minorHAnsi"/>
        </w:rPr>
      </w:pPr>
      <w:r w:rsidRPr="00F6219F">
        <w:rPr>
          <w:rFonts w:asciiTheme="minorHAnsi" w:hAnsiTheme="minorHAnsi"/>
        </w:rPr>
        <w:t>Exceptions to the charge back: RMD</w:t>
      </w:r>
    </w:p>
    <w:p w14:paraId="79C4902D" w14:textId="77777777" w:rsidR="00125E80" w:rsidRDefault="00125E80" w:rsidP="00BB0CE0">
      <w:pPr>
        <w:rPr>
          <w:rFonts w:asciiTheme="minorHAnsi" w:hAnsiTheme="minorHAnsi"/>
        </w:rPr>
      </w:pPr>
    </w:p>
    <w:p w14:paraId="79F1CE95" w14:textId="77777777" w:rsidR="00125E80" w:rsidRPr="00F6219F" w:rsidRDefault="00125E80" w:rsidP="00BB0CE0">
      <w:pPr>
        <w:rPr>
          <w:rFonts w:asciiTheme="minorHAnsi" w:hAnsiTheme="minorHAnsi"/>
        </w:rPr>
      </w:pPr>
    </w:p>
    <w:p w14:paraId="6A3F58E4" w14:textId="3FA16285" w:rsidR="00BD00E1" w:rsidRDefault="00BD00E1" w:rsidP="00BB0CE0">
      <w:pPr>
        <w:rPr>
          <w:rFonts w:asciiTheme="minorHAnsi" w:hAnsiTheme="minorHAnsi"/>
        </w:rPr>
      </w:pPr>
      <w:r w:rsidRPr="00F6219F">
        <w:rPr>
          <w:rFonts w:asciiTheme="minorHAnsi" w:hAnsiTheme="minorHAnsi"/>
        </w:rPr>
        <w:t>Commission</w:t>
      </w:r>
      <w:r w:rsidR="00125E80">
        <w:rPr>
          <w:rFonts w:asciiTheme="minorHAnsi" w:hAnsiTheme="minorHAnsi"/>
        </w:rPr>
        <w:t xml:space="preserve"> levels and values</w:t>
      </w:r>
      <w:r w:rsidRPr="00F6219F">
        <w:rPr>
          <w:rFonts w:asciiTheme="minorHAnsi" w:hAnsiTheme="minorHAnsi"/>
        </w:rPr>
        <w:t xml:space="preserve"> are </w:t>
      </w:r>
    </w:p>
    <w:p w14:paraId="09D00BD5" w14:textId="77777777" w:rsidR="00125E80" w:rsidRPr="00F6219F" w:rsidRDefault="00125E80" w:rsidP="00BB0CE0">
      <w:pPr>
        <w:rPr>
          <w:rFonts w:asciiTheme="minorHAnsi" w:hAnsiTheme="minorHAnsi"/>
        </w:rPr>
      </w:pPr>
    </w:p>
    <w:p w14:paraId="789DD8F0" w14:textId="77777777" w:rsidR="009E2483" w:rsidRPr="00B66822" w:rsidRDefault="009E2483" w:rsidP="00BB0CE0"/>
    <w:p w14:paraId="0EB92673" w14:textId="142F0236" w:rsidR="000B36B7" w:rsidDel="00654128" w:rsidRDefault="000B36B7" w:rsidP="006B3EF4">
      <w:pPr>
        <w:pStyle w:val="Heading2"/>
        <w:numPr>
          <w:ilvl w:val="1"/>
          <w:numId w:val="5"/>
        </w:numPr>
        <w:rPr>
          <w:del w:id="876" w:author="Andrei Titioura" w:date="2025-04-14T17:50:00Z" w16du:dateUtc="2025-04-14T21:50:00Z"/>
        </w:rPr>
      </w:pPr>
      <w:bookmarkStart w:id="877" w:name="_Toc195544961"/>
      <w:del w:id="878" w:author="Andrei Titioura" w:date="2025-04-14T17:50:00Z" w16du:dateUtc="2025-04-14T21:50:00Z">
        <w:r w:rsidDel="00654128">
          <w:delText>Internal Exchanges</w:delText>
        </w:r>
        <w:bookmarkEnd w:id="877"/>
      </w:del>
    </w:p>
    <w:p w14:paraId="1D5EBA69" w14:textId="6D12F6AE" w:rsidR="000B12E1" w:rsidRPr="00482597" w:rsidDel="00654128" w:rsidRDefault="5DEF84BD" w:rsidP="22CD0150">
      <w:pPr>
        <w:rPr>
          <w:del w:id="879" w:author="Andrei Titioura" w:date="2025-04-14T17:50:00Z" w16du:dateUtc="2025-04-14T21:50:00Z"/>
          <w:color w:val="FF0000"/>
        </w:rPr>
      </w:pPr>
      <w:del w:id="880" w:author="Andrei Titioura" w:date="2025-04-14T17:50:00Z" w16du:dateUtc="2025-04-14T21:50:00Z">
        <w:r w:rsidRPr="22CD0150" w:rsidDel="00654128">
          <w:rPr>
            <w:color w:val="FF0000"/>
            <w:highlight w:val="yellow"/>
          </w:rPr>
          <w:delText>What is this?[</w:delText>
        </w:r>
        <w:r w:rsidRPr="22CD0150" w:rsidDel="00654128">
          <w:rPr>
            <w:color w:val="FF0000"/>
          </w:rPr>
          <w:delText>questions]</w:delText>
        </w:r>
      </w:del>
    </w:p>
    <w:p w14:paraId="6CB2DF6E" w14:textId="77777777" w:rsidR="00C34EE0" w:rsidRPr="00C34EE0" w:rsidRDefault="00C34EE0" w:rsidP="00C34EE0"/>
    <w:p w14:paraId="2D760CAB" w14:textId="77777777" w:rsidR="005B0483" w:rsidRDefault="005B0483" w:rsidP="005B0483"/>
    <w:p w14:paraId="73D3F387" w14:textId="28661F6D" w:rsidR="005B0483" w:rsidRDefault="002B08D5" w:rsidP="006B3EF4">
      <w:pPr>
        <w:pStyle w:val="Heading1"/>
        <w:numPr>
          <w:ilvl w:val="0"/>
          <w:numId w:val="5"/>
        </w:numPr>
      </w:pPr>
      <w:bookmarkStart w:id="881" w:name="_Toc195544962"/>
      <w:r>
        <w:lastRenderedPageBreak/>
        <w:t>Product Features</w:t>
      </w:r>
      <w:bookmarkEnd w:id="881"/>
    </w:p>
    <w:p w14:paraId="25327968" w14:textId="288C2602" w:rsidR="005B0483" w:rsidRDefault="002B08D5" w:rsidP="006B3EF4">
      <w:pPr>
        <w:pStyle w:val="Heading2"/>
        <w:numPr>
          <w:ilvl w:val="1"/>
          <w:numId w:val="5"/>
        </w:numPr>
      </w:pPr>
      <w:bookmarkStart w:id="882" w:name="_Toc195544963"/>
      <w:r>
        <w:t>Accounts</w:t>
      </w:r>
      <w:bookmarkEnd w:id="882"/>
    </w:p>
    <w:p w14:paraId="3F892FD9" w14:textId="2F89261B" w:rsidR="005470BC" w:rsidRPr="00AE5A1E" w:rsidRDefault="5DEF84BD" w:rsidP="22CD0150">
      <w:pPr>
        <w:rPr>
          <w:rFonts w:asciiTheme="minorHAnsi" w:hAnsiTheme="minorHAnsi"/>
        </w:rPr>
      </w:pPr>
      <w:r w:rsidRPr="22CD0150">
        <w:rPr>
          <w:rFonts w:asciiTheme="minorHAnsi" w:hAnsiTheme="minorHAnsi"/>
        </w:rPr>
        <w:t xml:space="preserve">At the launch the available term lengths are 3 years, 5 years, 7 years. More were filed but will not be available at the launch. Fixed interest rate guaranteed for the full term of the interest rate bucket. Will a new contract number be assigned if they renew? </w:t>
      </w:r>
    </w:p>
    <w:p w14:paraId="06DC0E2F" w14:textId="64A6F9C1" w:rsidR="007A08B9" w:rsidRDefault="002B08D5" w:rsidP="006B3EF4">
      <w:pPr>
        <w:pStyle w:val="Heading2"/>
        <w:numPr>
          <w:ilvl w:val="1"/>
          <w:numId w:val="5"/>
        </w:numPr>
      </w:pPr>
      <w:bookmarkStart w:id="883" w:name="_Toc195544964"/>
      <w:r>
        <w:t>Withdrawals</w:t>
      </w:r>
      <w:bookmarkEnd w:id="883"/>
    </w:p>
    <w:p w14:paraId="47954F7E" w14:textId="5BA8FF9C" w:rsidR="000271BF" w:rsidRPr="00D03FE9" w:rsidRDefault="000271BF" w:rsidP="000271BF">
      <w:pPr>
        <w:rPr>
          <w:rFonts w:asciiTheme="minorHAnsi" w:hAnsiTheme="minorHAnsi"/>
        </w:rPr>
      </w:pPr>
      <w:r w:rsidRPr="00D03FE9">
        <w:rPr>
          <w:rFonts w:asciiTheme="minorHAnsi" w:hAnsiTheme="minorHAnsi"/>
        </w:rPr>
        <w:t>Available systematic programs</w:t>
      </w:r>
      <w:r w:rsidR="00D03FE9" w:rsidRPr="00D03FE9">
        <w:rPr>
          <w:rFonts w:asciiTheme="minorHAnsi" w:hAnsiTheme="minorHAnsi"/>
        </w:rPr>
        <w:t xml:space="preserve"> are</w:t>
      </w:r>
      <w:r w:rsidRPr="00D03FE9">
        <w:rPr>
          <w:rFonts w:asciiTheme="minorHAnsi" w:hAnsiTheme="minorHAnsi"/>
        </w:rPr>
        <w:tab/>
      </w:r>
      <w:r w:rsidRPr="00D03FE9">
        <w:rPr>
          <w:rFonts w:asciiTheme="minorHAnsi" w:hAnsiTheme="minorHAnsi"/>
        </w:rPr>
        <w:tab/>
      </w:r>
    </w:p>
    <w:p w14:paraId="587092E0" w14:textId="77777777" w:rsidR="00D03FE9" w:rsidRPr="00D03FE9" w:rsidRDefault="00D03FE9" w:rsidP="000271BF">
      <w:pPr>
        <w:rPr>
          <w:rFonts w:asciiTheme="minorHAnsi" w:hAnsiTheme="minorHAnsi"/>
          <w:b/>
          <w:bCs/>
        </w:rPr>
      </w:pPr>
    </w:p>
    <w:p w14:paraId="5FB67B94" w14:textId="7D62F57C" w:rsidR="00D1602A" w:rsidRPr="00D03FE9" w:rsidRDefault="000271BF" w:rsidP="000271BF">
      <w:pPr>
        <w:rPr>
          <w:rFonts w:asciiTheme="minorHAnsi" w:hAnsiTheme="minorHAnsi"/>
        </w:rPr>
      </w:pPr>
      <w:r w:rsidRPr="00D03FE9">
        <w:rPr>
          <w:rFonts w:asciiTheme="minorHAnsi" w:hAnsiTheme="minorHAnsi"/>
          <w:b/>
          <w:bCs/>
        </w:rPr>
        <w:t>Systematic Withdrawal</w:t>
      </w:r>
      <w:r w:rsidR="00122E78" w:rsidRPr="00D03FE9">
        <w:rPr>
          <w:rFonts w:asciiTheme="minorHAnsi" w:hAnsiTheme="minorHAnsi"/>
          <w:b/>
          <w:bCs/>
        </w:rPr>
        <w:t xml:space="preserve">s </w:t>
      </w:r>
      <w:r w:rsidR="00122E78" w:rsidRPr="00D03FE9">
        <w:rPr>
          <w:rFonts w:asciiTheme="minorHAnsi" w:hAnsiTheme="minorHAnsi"/>
        </w:rPr>
        <w:t>are</w:t>
      </w:r>
      <w:r w:rsidR="00122E78" w:rsidRPr="00D03FE9">
        <w:rPr>
          <w:rFonts w:asciiTheme="minorHAnsi" w:hAnsiTheme="minorHAnsi"/>
          <w:b/>
          <w:bCs/>
        </w:rPr>
        <w:t xml:space="preserve"> </w:t>
      </w:r>
      <w:r w:rsidR="00122E78" w:rsidRPr="00D03FE9">
        <w:rPr>
          <w:rFonts w:asciiTheme="minorHAnsi" w:hAnsiTheme="minorHAnsi"/>
        </w:rPr>
        <w:t>a</w:t>
      </w:r>
      <w:r w:rsidRPr="00D03FE9">
        <w:rPr>
          <w:rFonts w:asciiTheme="minorHAnsi" w:hAnsiTheme="minorHAnsi"/>
        </w:rPr>
        <w:t>vailable</w:t>
      </w:r>
      <w:r w:rsidR="00122E78" w:rsidRPr="00D03FE9">
        <w:rPr>
          <w:rFonts w:asciiTheme="minorHAnsi" w:hAnsiTheme="minorHAnsi"/>
        </w:rPr>
        <w:t xml:space="preserve"> a</w:t>
      </w:r>
      <w:r w:rsidRPr="00D03FE9">
        <w:rPr>
          <w:rFonts w:asciiTheme="minorHAnsi" w:hAnsiTheme="minorHAnsi"/>
        </w:rPr>
        <w:t>t issue (available in e-App) and any time before the Maturity Date/termination</w:t>
      </w:r>
      <w:r w:rsidR="00D1602A" w:rsidRPr="00D03FE9">
        <w:rPr>
          <w:rFonts w:asciiTheme="minorHAnsi" w:hAnsiTheme="minorHAnsi"/>
        </w:rPr>
        <w:t>. The a</w:t>
      </w:r>
      <w:r w:rsidRPr="00D03FE9">
        <w:rPr>
          <w:rFonts w:asciiTheme="minorHAnsi" w:hAnsiTheme="minorHAnsi"/>
        </w:rPr>
        <w:t xml:space="preserve">llowed </w:t>
      </w:r>
      <w:r w:rsidR="00D1602A" w:rsidRPr="00D03FE9">
        <w:rPr>
          <w:rFonts w:asciiTheme="minorHAnsi" w:hAnsiTheme="minorHAnsi"/>
        </w:rPr>
        <w:t>t</w:t>
      </w:r>
      <w:r w:rsidRPr="00D03FE9">
        <w:rPr>
          <w:rFonts w:asciiTheme="minorHAnsi" w:hAnsiTheme="minorHAnsi"/>
        </w:rPr>
        <w:t>ypes</w:t>
      </w:r>
      <w:r w:rsidR="00D1602A" w:rsidRPr="00D03FE9">
        <w:rPr>
          <w:rFonts w:asciiTheme="minorHAnsi" w:hAnsiTheme="minorHAnsi"/>
        </w:rPr>
        <w:t xml:space="preserve"> are</w:t>
      </w:r>
    </w:p>
    <w:p w14:paraId="0490D565" w14:textId="34989529" w:rsidR="00D1602A" w:rsidRPr="00D03FE9" w:rsidRDefault="000271BF" w:rsidP="006B3EF4">
      <w:pPr>
        <w:pStyle w:val="ListParagraph"/>
        <w:numPr>
          <w:ilvl w:val="0"/>
          <w:numId w:val="71"/>
        </w:numPr>
        <w:rPr>
          <w:rFonts w:asciiTheme="minorHAnsi" w:hAnsiTheme="minorHAnsi"/>
        </w:rPr>
      </w:pPr>
      <w:r w:rsidRPr="00D03FE9">
        <w:rPr>
          <w:rFonts w:asciiTheme="minorHAnsi" w:hAnsiTheme="minorHAnsi"/>
        </w:rPr>
        <w:t xml:space="preserve">RMD </w:t>
      </w:r>
    </w:p>
    <w:p w14:paraId="5D867560" w14:textId="5C9F18D7" w:rsidR="007814F9" w:rsidRPr="00D03FE9" w:rsidRDefault="000271BF" w:rsidP="006B3EF4">
      <w:pPr>
        <w:pStyle w:val="ListParagraph"/>
        <w:numPr>
          <w:ilvl w:val="0"/>
          <w:numId w:val="71"/>
        </w:numPr>
        <w:rPr>
          <w:rFonts w:asciiTheme="minorHAnsi" w:hAnsiTheme="minorHAnsi"/>
          <w:b/>
          <w:bCs/>
        </w:rPr>
      </w:pPr>
      <w:r w:rsidRPr="00D03FE9">
        <w:rPr>
          <w:rFonts w:asciiTheme="minorHAnsi" w:hAnsiTheme="minorHAnsi"/>
        </w:rPr>
        <w:t xml:space="preserve">Interest Only </w:t>
      </w:r>
    </w:p>
    <w:p w14:paraId="7FDBE523" w14:textId="5FA6BAEC" w:rsidR="007814F9" w:rsidRPr="00D03FE9" w:rsidRDefault="000271BF" w:rsidP="006B3EF4">
      <w:pPr>
        <w:pStyle w:val="ListParagraph"/>
        <w:numPr>
          <w:ilvl w:val="0"/>
          <w:numId w:val="71"/>
        </w:numPr>
        <w:rPr>
          <w:rFonts w:asciiTheme="minorHAnsi" w:hAnsiTheme="minorHAnsi"/>
          <w:b/>
          <w:bCs/>
        </w:rPr>
      </w:pPr>
      <w:r w:rsidRPr="00D03FE9">
        <w:rPr>
          <w:rFonts w:asciiTheme="minorHAnsi" w:hAnsiTheme="minorHAnsi"/>
        </w:rPr>
        <w:t>Penalty Free</w:t>
      </w:r>
      <w:r w:rsidR="007814F9" w:rsidRPr="00D03FE9">
        <w:rPr>
          <w:rFonts w:asciiTheme="minorHAnsi" w:hAnsiTheme="minorHAnsi"/>
        </w:rPr>
        <w:t xml:space="preserve"> up to 10%</w:t>
      </w:r>
    </w:p>
    <w:p w14:paraId="2021037E" w14:textId="5E88CCDD" w:rsidR="007814F9" w:rsidRPr="00D03FE9" w:rsidRDefault="000271BF" w:rsidP="006B3EF4">
      <w:pPr>
        <w:pStyle w:val="ListParagraph"/>
        <w:numPr>
          <w:ilvl w:val="0"/>
          <w:numId w:val="71"/>
        </w:numPr>
        <w:rPr>
          <w:rFonts w:asciiTheme="minorHAnsi" w:hAnsiTheme="minorHAnsi"/>
          <w:b/>
          <w:bCs/>
        </w:rPr>
      </w:pPr>
      <w:r w:rsidRPr="00D03FE9">
        <w:rPr>
          <w:rFonts w:asciiTheme="minorHAnsi" w:hAnsiTheme="minorHAnsi"/>
        </w:rPr>
        <w:t xml:space="preserve">Specified Amount (expressing gross amount, or net amount) </w:t>
      </w:r>
    </w:p>
    <w:p w14:paraId="3D52A2F4" w14:textId="08E896F1" w:rsidR="000271BF" w:rsidRPr="00D03FE9" w:rsidRDefault="007814F9" w:rsidP="006B3EF4">
      <w:pPr>
        <w:pStyle w:val="ListParagraph"/>
        <w:numPr>
          <w:ilvl w:val="0"/>
          <w:numId w:val="71"/>
        </w:numPr>
        <w:rPr>
          <w:rFonts w:asciiTheme="minorHAnsi" w:hAnsiTheme="minorHAnsi"/>
          <w:b/>
          <w:bCs/>
        </w:rPr>
      </w:pPr>
      <w:r w:rsidRPr="00D03FE9">
        <w:rPr>
          <w:rFonts w:asciiTheme="minorHAnsi" w:hAnsiTheme="minorHAnsi"/>
        </w:rPr>
        <w:t>S</w:t>
      </w:r>
      <w:r w:rsidR="000271BF" w:rsidRPr="00D03FE9">
        <w:rPr>
          <w:rFonts w:asciiTheme="minorHAnsi" w:hAnsiTheme="minorHAnsi"/>
        </w:rPr>
        <w:t>pecified Percentage</w:t>
      </w:r>
    </w:p>
    <w:p w14:paraId="5835942D" w14:textId="77777777" w:rsidR="00CC2F3C" w:rsidRDefault="00CC2F3C" w:rsidP="003E4941">
      <w:pPr>
        <w:rPr>
          <w:rFonts w:asciiTheme="minorHAnsi" w:hAnsiTheme="minorHAnsi"/>
        </w:rPr>
      </w:pPr>
    </w:p>
    <w:p w14:paraId="553BEC05" w14:textId="5F04DA3F" w:rsidR="000271BF" w:rsidRPr="00D03FE9" w:rsidRDefault="003E4941" w:rsidP="22CD0150">
      <w:pPr>
        <w:rPr>
          <w:rFonts w:asciiTheme="minorHAnsi" w:hAnsiTheme="minorHAnsi"/>
        </w:rPr>
      </w:pPr>
      <w:r w:rsidRPr="22CD0150">
        <w:rPr>
          <w:rFonts w:asciiTheme="minorHAnsi" w:hAnsiTheme="minorHAnsi"/>
        </w:rPr>
        <w:t>Minimum withdrawal amount is $500 for one time and $250 for systematic withdrawals</w:t>
      </w:r>
      <w:r w:rsidR="003E29FC" w:rsidRPr="22CD0150">
        <w:rPr>
          <w:rFonts w:asciiTheme="minorHAnsi" w:hAnsiTheme="minorHAnsi"/>
        </w:rPr>
        <w:t>. Minimum withdrawal limits are not applied to the RMD withdrawals.</w:t>
      </w:r>
    </w:p>
    <w:p w14:paraId="28154B0C" w14:textId="77777777" w:rsidR="00CC2F3C" w:rsidRDefault="00CC2F3C" w:rsidP="003E4941">
      <w:pPr>
        <w:rPr>
          <w:rFonts w:asciiTheme="minorHAnsi" w:hAnsiTheme="minorHAnsi"/>
        </w:rPr>
      </w:pPr>
    </w:p>
    <w:p w14:paraId="42F9A138" w14:textId="3F6446C1" w:rsidR="007869C4" w:rsidRPr="00D03FE9" w:rsidRDefault="003C315D" w:rsidP="22CD0150">
      <w:pPr>
        <w:rPr>
          <w:rFonts w:asciiTheme="minorHAnsi" w:hAnsiTheme="minorHAnsi"/>
        </w:rPr>
      </w:pPr>
      <w:r w:rsidRPr="22CD0150">
        <w:rPr>
          <w:rFonts w:asciiTheme="minorHAnsi" w:hAnsiTheme="minorHAnsi"/>
        </w:rPr>
        <w:t xml:space="preserve">Ceres Life does not support RMD calculations related to </w:t>
      </w:r>
      <w:r w:rsidR="00CC2F3C" w:rsidRPr="22CD0150">
        <w:rPr>
          <w:rFonts w:asciiTheme="minorHAnsi" w:hAnsiTheme="minorHAnsi"/>
        </w:rPr>
        <w:t>i</w:t>
      </w:r>
      <w:r w:rsidRPr="22CD0150">
        <w:rPr>
          <w:rFonts w:asciiTheme="minorHAnsi" w:hAnsiTheme="minorHAnsi"/>
        </w:rPr>
        <w:t xml:space="preserve">nherited contracts; we </w:t>
      </w:r>
      <w:r w:rsidR="00995885" w:rsidRPr="22CD0150">
        <w:rPr>
          <w:rFonts w:asciiTheme="minorHAnsi" w:hAnsiTheme="minorHAnsi"/>
        </w:rPr>
        <w:t>will not</w:t>
      </w:r>
      <w:r w:rsidRPr="22CD0150">
        <w:rPr>
          <w:rFonts w:asciiTheme="minorHAnsi" w:hAnsiTheme="minorHAnsi"/>
        </w:rPr>
        <w:t xml:space="preserve"> collect information required to do so. </w:t>
      </w:r>
    </w:p>
    <w:p w14:paraId="605F1E1C" w14:textId="3833C662" w:rsidR="003F7A78" w:rsidRPr="009B788C" w:rsidRDefault="5DEF84BD" w:rsidP="22CD0150">
      <w:pPr>
        <w:rPr>
          <w:rFonts w:asciiTheme="minorHAnsi" w:hAnsiTheme="minorHAnsi"/>
          <w:color w:val="FF0000"/>
          <w:highlight w:val="yellow"/>
        </w:rPr>
      </w:pPr>
      <w:r w:rsidRPr="22CD0150">
        <w:rPr>
          <w:rFonts w:asciiTheme="minorHAnsi" w:hAnsiTheme="minorHAnsi"/>
          <w:color w:val="FF0000"/>
          <w:highlight w:val="yellow"/>
        </w:rPr>
        <w:t xml:space="preserve">The federal and state withholdings are set-up by FAST and will be reviewed by our tax </w:t>
      </w:r>
      <w:del w:id="884" w:author="Andrei Titioura" w:date="2025-04-14T17:51:00Z" w16du:dateUtc="2025-04-14T21:51:00Z">
        <w:r w:rsidRPr="22CD0150" w:rsidDel="00B13EDA">
          <w:rPr>
            <w:rFonts w:asciiTheme="minorHAnsi" w:hAnsiTheme="minorHAnsi"/>
            <w:color w:val="FF0000"/>
            <w:highlight w:val="yellow"/>
          </w:rPr>
          <w:delText>department. (Carrie to follow)</w:delText>
        </w:r>
      </w:del>
      <w:ins w:id="885" w:author="Andrei Titioura" w:date="2025-04-14T17:51:00Z" w16du:dateUtc="2025-04-14T21:51:00Z">
        <w:r w:rsidR="00B13EDA">
          <w:rPr>
            <w:rFonts w:asciiTheme="minorHAnsi" w:hAnsiTheme="minorHAnsi"/>
            <w:color w:val="FF0000"/>
            <w:highlight w:val="yellow"/>
          </w:rPr>
          <w:t>consultants.</w:t>
        </w:r>
      </w:ins>
    </w:p>
    <w:p w14:paraId="1D57FC1F" w14:textId="5B8ED415" w:rsidR="00D856D7" w:rsidRPr="00741A53" w:rsidRDefault="000F2F51" w:rsidP="22CD0150">
      <w:pPr>
        <w:pStyle w:val="ListParagraph"/>
        <w:numPr>
          <w:ilvl w:val="0"/>
          <w:numId w:val="79"/>
        </w:numPr>
        <w:rPr>
          <w:rFonts w:asciiTheme="minorHAnsi" w:hAnsiTheme="minorHAnsi"/>
          <w:color w:val="000000" w:themeColor="text1"/>
        </w:rPr>
      </w:pPr>
      <w:r w:rsidRPr="22CD0150">
        <w:rPr>
          <w:rFonts w:asciiTheme="minorHAnsi" w:hAnsiTheme="minorHAnsi"/>
          <w:color w:val="000000" w:themeColor="text1"/>
        </w:rPr>
        <w:t xml:space="preserve">Dollar or percentage </w:t>
      </w:r>
      <w:r w:rsidR="00D925BB" w:rsidRPr="22CD0150">
        <w:rPr>
          <w:rFonts w:asciiTheme="minorHAnsi" w:hAnsiTheme="minorHAnsi"/>
          <w:color w:val="000000" w:themeColor="text1"/>
        </w:rPr>
        <w:t>elected by the user</w:t>
      </w:r>
      <w:r w:rsidR="00C13296" w:rsidRPr="22CD0150">
        <w:rPr>
          <w:rFonts w:asciiTheme="minorHAnsi" w:hAnsiTheme="minorHAnsi"/>
          <w:color w:val="000000" w:themeColor="text1"/>
        </w:rPr>
        <w:t xml:space="preserve"> for RMD</w:t>
      </w:r>
    </w:p>
    <w:p w14:paraId="43994993" w14:textId="77777777" w:rsidR="00D856D7" w:rsidRPr="00D03FE9" w:rsidRDefault="00D856D7" w:rsidP="000271BF">
      <w:pPr>
        <w:rPr>
          <w:rFonts w:asciiTheme="minorHAnsi" w:hAnsiTheme="minorHAnsi"/>
        </w:rPr>
      </w:pPr>
    </w:p>
    <w:p w14:paraId="3F198AE7" w14:textId="5F24BAE5" w:rsidR="003271CD" w:rsidRDefault="003271CD" w:rsidP="22CD0150">
      <w:pPr>
        <w:rPr>
          <w:rFonts w:asciiTheme="minorHAnsi" w:hAnsiTheme="minorHAnsi"/>
        </w:rPr>
      </w:pPr>
      <w:r w:rsidRPr="22CD0150">
        <w:rPr>
          <w:rFonts w:asciiTheme="minorHAnsi" w:hAnsiTheme="minorHAnsi"/>
          <w:b/>
          <w:bCs/>
        </w:rPr>
        <w:t xml:space="preserve">Surrenders. </w:t>
      </w:r>
      <w:r w:rsidRPr="22CD0150">
        <w:rPr>
          <w:rFonts w:asciiTheme="minorHAnsi" w:hAnsiTheme="minorHAnsi"/>
        </w:rPr>
        <w:t xml:space="preserve">Before and at the Maturity Date, </w:t>
      </w:r>
      <w:r w:rsidR="003947EB" w:rsidRPr="22CD0150">
        <w:rPr>
          <w:rFonts w:asciiTheme="minorHAnsi" w:hAnsiTheme="minorHAnsi"/>
        </w:rPr>
        <w:t xml:space="preserve">an owner </w:t>
      </w:r>
      <w:r w:rsidRPr="22CD0150">
        <w:rPr>
          <w:rFonts w:asciiTheme="minorHAnsi" w:hAnsiTheme="minorHAnsi"/>
        </w:rPr>
        <w:t>may make a full or partial surrender of the Cash Surrender Value of this Contract. Any surrender amount taken before the Maturity Date that exceeds the Free Partial Surrender Amoun</w:t>
      </w:r>
      <w:r w:rsidR="002E0245" w:rsidRPr="22CD0150">
        <w:rPr>
          <w:rFonts w:asciiTheme="minorHAnsi" w:hAnsiTheme="minorHAnsi"/>
        </w:rPr>
        <w:t>t (if applicable)</w:t>
      </w:r>
      <w:r w:rsidRPr="22CD0150">
        <w:rPr>
          <w:rFonts w:asciiTheme="minorHAnsi" w:hAnsiTheme="minorHAnsi"/>
        </w:rPr>
        <w:t xml:space="preserve"> is subject to a surrender charge and MVA (if applicable), unless waived as described below.  </w:t>
      </w:r>
    </w:p>
    <w:p w14:paraId="167222C6" w14:textId="77777777" w:rsidR="002E0245" w:rsidRPr="00D03FE9" w:rsidRDefault="002E0245" w:rsidP="003271CD">
      <w:pPr>
        <w:rPr>
          <w:rFonts w:asciiTheme="minorHAnsi" w:hAnsiTheme="minorHAnsi"/>
        </w:rPr>
      </w:pPr>
    </w:p>
    <w:p w14:paraId="64772856" w14:textId="01D019A8" w:rsidR="003271CD" w:rsidRDefault="003271CD" w:rsidP="22CD0150">
      <w:pPr>
        <w:rPr>
          <w:rFonts w:asciiTheme="minorHAnsi" w:hAnsiTheme="minorHAnsi"/>
        </w:rPr>
      </w:pPr>
      <w:r w:rsidRPr="22CD0150">
        <w:rPr>
          <w:rFonts w:asciiTheme="minorHAnsi" w:hAnsiTheme="minorHAnsi"/>
        </w:rPr>
        <w:t xml:space="preserve">To complete a surrender, </w:t>
      </w:r>
      <w:r w:rsidR="000B3537" w:rsidRPr="22CD0150">
        <w:rPr>
          <w:rFonts w:asciiTheme="minorHAnsi" w:hAnsiTheme="minorHAnsi"/>
        </w:rPr>
        <w:t>we</w:t>
      </w:r>
      <w:r w:rsidRPr="22CD0150">
        <w:rPr>
          <w:rFonts w:asciiTheme="minorHAnsi" w:hAnsiTheme="minorHAnsi"/>
        </w:rPr>
        <w:t xml:space="preserve"> must receive a notice from You. Upon full surrender, this Contract is terminated. </w:t>
      </w:r>
    </w:p>
    <w:p w14:paraId="06CCDFE0" w14:textId="77777777" w:rsidR="002E0245" w:rsidRPr="00D03FE9" w:rsidRDefault="002E0245" w:rsidP="003271CD">
      <w:pPr>
        <w:rPr>
          <w:rFonts w:asciiTheme="minorHAnsi" w:hAnsiTheme="minorHAnsi"/>
        </w:rPr>
      </w:pPr>
    </w:p>
    <w:p w14:paraId="77B086BF" w14:textId="1F230E97" w:rsidR="003271CD" w:rsidRDefault="5DEF84BD" w:rsidP="22CD0150">
      <w:pPr>
        <w:rPr>
          <w:rFonts w:asciiTheme="minorHAnsi" w:hAnsiTheme="minorHAnsi"/>
        </w:rPr>
      </w:pPr>
      <w:r w:rsidRPr="22CD0150">
        <w:rPr>
          <w:rFonts w:asciiTheme="minorHAnsi" w:hAnsiTheme="minorHAnsi"/>
        </w:rPr>
        <w:t xml:space="preserve">If any surrender would reduce the Accumulation Value below $2,000, We may treat the request as a request for a full surrender. We will </w:t>
      </w:r>
      <w:r w:rsidRPr="22CD0150">
        <w:rPr>
          <w:rFonts w:asciiTheme="minorHAnsi" w:hAnsiTheme="minorHAnsi"/>
          <w:highlight w:val="yellow"/>
        </w:rPr>
        <w:t xml:space="preserve">notify You if the surrender request </w:t>
      </w:r>
      <w:r w:rsidRPr="22CD0150">
        <w:rPr>
          <w:rFonts w:asciiTheme="minorHAnsi" w:hAnsiTheme="minorHAnsi"/>
        </w:rPr>
        <w:t>reduces the Accumulation Value below $2,000, allowing You the opportunity to cancel Your request. </w:t>
      </w:r>
      <w:commentRangeStart w:id="886"/>
      <w:commentRangeEnd w:id="886"/>
      <w:r>
        <w:rPr>
          <w:rStyle w:val="CommentReference"/>
        </w:rPr>
        <w:commentReference w:id="886"/>
      </w:r>
    </w:p>
    <w:p w14:paraId="04AE3A57" w14:textId="77777777" w:rsidR="00D54454" w:rsidRPr="00D03FE9" w:rsidRDefault="00D54454" w:rsidP="003271CD">
      <w:pPr>
        <w:rPr>
          <w:rFonts w:asciiTheme="minorHAnsi" w:hAnsiTheme="minorHAnsi"/>
        </w:rPr>
      </w:pPr>
    </w:p>
    <w:p w14:paraId="6BA8BF84" w14:textId="7E841981" w:rsidR="003271CD" w:rsidRPr="00D03FE9" w:rsidRDefault="003271CD" w:rsidP="22CD0150">
      <w:pPr>
        <w:rPr>
          <w:rFonts w:asciiTheme="minorHAnsi" w:hAnsiTheme="minorHAnsi"/>
        </w:rPr>
      </w:pPr>
      <w:r w:rsidRPr="22CD0150">
        <w:rPr>
          <w:rFonts w:asciiTheme="minorHAnsi" w:hAnsiTheme="minorHAnsi"/>
        </w:rPr>
        <w:lastRenderedPageBreak/>
        <w:t xml:space="preserve">We reserve the right to defer paying a surrender for up to 6 months from the date We receive Your request. If </w:t>
      </w:r>
      <w:r w:rsidR="00CC3C3B" w:rsidRPr="22CD0150">
        <w:rPr>
          <w:rFonts w:asciiTheme="minorHAnsi" w:hAnsiTheme="minorHAnsi"/>
        </w:rPr>
        <w:t>w</w:t>
      </w:r>
      <w:r w:rsidRPr="22CD0150">
        <w:rPr>
          <w:rFonts w:asciiTheme="minorHAnsi" w:hAnsiTheme="minorHAnsi"/>
        </w:rPr>
        <w:t xml:space="preserve">e delay payments, </w:t>
      </w:r>
      <w:r w:rsidR="00CC3C3B" w:rsidRPr="22CD0150">
        <w:rPr>
          <w:rFonts w:asciiTheme="minorHAnsi" w:hAnsiTheme="minorHAnsi"/>
        </w:rPr>
        <w:t>w</w:t>
      </w:r>
      <w:r w:rsidRPr="22CD0150">
        <w:rPr>
          <w:rFonts w:asciiTheme="minorHAnsi" w:hAnsiTheme="minorHAnsi"/>
        </w:rPr>
        <w:t xml:space="preserve">e will notify You in writing. If payment is deferred, </w:t>
      </w:r>
      <w:r w:rsidR="00CC3C3B" w:rsidRPr="22CD0150">
        <w:rPr>
          <w:rFonts w:asciiTheme="minorHAnsi" w:hAnsiTheme="minorHAnsi"/>
        </w:rPr>
        <w:t>w</w:t>
      </w:r>
      <w:r w:rsidRPr="22CD0150">
        <w:rPr>
          <w:rFonts w:asciiTheme="minorHAnsi" w:hAnsiTheme="minorHAnsi"/>
        </w:rPr>
        <w:t>e will credit the deferred amount with any interest required by law.  </w:t>
      </w:r>
    </w:p>
    <w:p w14:paraId="24304B38" w14:textId="77777777" w:rsidR="00D856D7" w:rsidRPr="00D03FE9" w:rsidRDefault="00D856D7" w:rsidP="003271CD">
      <w:pPr>
        <w:rPr>
          <w:rFonts w:asciiTheme="minorHAnsi" w:hAnsiTheme="minorHAnsi"/>
        </w:rPr>
      </w:pPr>
    </w:p>
    <w:p w14:paraId="6F85E236" w14:textId="51D04B22" w:rsidR="003271CD" w:rsidRDefault="003271CD" w:rsidP="003271CD">
      <w:pPr>
        <w:rPr>
          <w:rFonts w:asciiTheme="minorHAnsi" w:hAnsiTheme="minorHAnsi"/>
        </w:rPr>
      </w:pPr>
      <w:r w:rsidRPr="00D03FE9">
        <w:rPr>
          <w:rFonts w:asciiTheme="minorHAnsi" w:hAnsiTheme="minorHAnsi"/>
          <w:b/>
          <w:bCs/>
        </w:rPr>
        <w:t xml:space="preserve">Surrender Charge Period. </w:t>
      </w:r>
      <w:r w:rsidRPr="00D03FE9">
        <w:rPr>
          <w:rFonts w:asciiTheme="minorHAnsi" w:hAnsiTheme="minorHAnsi"/>
        </w:rPr>
        <w:t xml:space="preserve">The Surrender Charge Period (expressed in Contract Years) is shown </w:t>
      </w:r>
      <w:r w:rsidR="009A66B6" w:rsidRPr="00D03FE9">
        <w:rPr>
          <w:rFonts w:asciiTheme="minorHAnsi" w:hAnsiTheme="minorHAnsi"/>
        </w:rPr>
        <w:t>below</w:t>
      </w:r>
      <w:r w:rsidR="00D54454">
        <w:rPr>
          <w:rFonts w:asciiTheme="minorHAnsi" w:hAnsiTheme="minorHAnsi"/>
        </w:rPr>
        <w:t xml:space="preserve"> in this document</w:t>
      </w:r>
      <w:r w:rsidRPr="00D03FE9">
        <w:rPr>
          <w:rFonts w:asciiTheme="minorHAnsi" w:hAnsiTheme="minorHAnsi"/>
        </w:rPr>
        <w:t>. The Surrender Charge Period is the number of Contract Years during which there is a surrender charge. </w:t>
      </w:r>
    </w:p>
    <w:p w14:paraId="5BD56A9D" w14:textId="77777777" w:rsidR="00D54454" w:rsidRPr="00D03FE9" w:rsidRDefault="00D54454" w:rsidP="003271CD">
      <w:pPr>
        <w:rPr>
          <w:rFonts w:asciiTheme="minorHAnsi" w:hAnsiTheme="minorHAnsi"/>
        </w:rPr>
      </w:pPr>
    </w:p>
    <w:p w14:paraId="6AC0F72F" w14:textId="05BEF7BD" w:rsidR="003271CD" w:rsidRPr="00D03FE9" w:rsidRDefault="003271CD" w:rsidP="003271CD">
      <w:pPr>
        <w:rPr>
          <w:rFonts w:asciiTheme="minorHAnsi" w:hAnsiTheme="minorHAnsi"/>
        </w:rPr>
      </w:pPr>
      <w:r w:rsidRPr="00D03FE9">
        <w:rPr>
          <w:rFonts w:asciiTheme="minorHAnsi" w:hAnsiTheme="minorHAnsi"/>
          <w:b/>
          <w:bCs/>
        </w:rPr>
        <w:t xml:space="preserve">Surrender Charge Schedule. </w:t>
      </w:r>
      <w:r w:rsidRPr="00D03FE9">
        <w:rPr>
          <w:rFonts w:asciiTheme="minorHAnsi" w:hAnsiTheme="minorHAnsi"/>
        </w:rPr>
        <w:t>Surrender charges are a percentage of the Accumulation Value surrendered net of any free Partial Surrenders, if applicable. The surrender charge percentage varies by the Contract Year in which the surrender occurs.  </w:t>
      </w:r>
    </w:p>
    <w:p w14:paraId="15F0412D" w14:textId="77777777" w:rsidR="0035563D" w:rsidRDefault="0035563D" w:rsidP="003271CD">
      <w:pPr>
        <w:rPr>
          <w:rFonts w:asciiTheme="minorHAnsi" w:hAnsiTheme="minorHAnsi"/>
          <w:b/>
          <w:bCs/>
        </w:rPr>
      </w:pPr>
    </w:p>
    <w:p w14:paraId="07D7BDAA" w14:textId="27A8E89B" w:rsidR="003271CD" w:rsidRPr="00D03FE9" w:rsidRDefault="003271CD" w:rsidP="003271CD">
      <w:pPr>
        <w:rPr>
          <w:rFonts w:asciiTheme="minorHAnsi" w:hAnsiTheme="minorHAnsi"/>
        </w:rPr>
      </w:pPr>
      <w:r w:rsidRPr="00D03FE9">
        <w:rPr>
          <w:rFonts w:asciiTheme="minorHAnsi" w:hAnsiTheme="minorHAnsi"/>
          <w:b/>
          <w:bCs/>
        </w:rPr>
        <w:t xml:space="preserve">Waiver of Surrender Charge. </w:t>
      </w:r>
      <w:r w:rsidRPr="00D03FE9">
        <w:rPr>
          <w:rFonts w:asciiTheme="minorHAnsi" w:hAnsiTheme="minorHAnsi"/>
        </w:rPr>
        <w:t>Surrender charges will be waived in the following situations: </w:t>
      </w:r>
    </w:p>
    <w:p w14:paraId="7A93D256" w14:textId="439A941F" w:rsidR="003271CD" w:rsidRPr="00D03FE9" w:rsidRDefault="003271CD" w:rsidP="22CD0150">
      <w:pPr>
        <w:numPr>
          <w:ilvl w:val="0"/>
          <w:numId w:val="32"/>
        </w:numPr>
        <w:rPr>
          <w:rFonts w:asciiTheme="minorHAnsi" w:hAnsiTheme="minorHAnsi"/>
        </w:rPr>
      </w:pPr>
      <w:r w:rsidRPr="22CD0150">
        <w:rPr>
          <w:rFonts w:asciiTheme="minorHAnsi" w:hAnsiTheme="minorHAnsi"/>
        </w:rPr>
        <w:t xml:space="preserve">partial withdrawals necessary to meet IRS required minimum distribution rules for tax-qualified </w:t>
      </w:r>
      <w:r w:rsidR="004F2635" w:rsidRPr="22CD0150">
        <w:rPr>
          <w:rFonts w:asciiTheme="minorHAnsi" w:hAnsiTheme="minorHAnsi"/>
        </w:rPr>
        <w:t>contracts.</w:t>
      </w:r>
      <w:r w:rsidRPr="22CD0150">
        <w:rPr>
          <w:rFonts w:asciiTheme="minorHAnsi" w:hAnsiTheme="minorHAnsi"/>
        </w:rPr>
        <w:t>  </w:t>
      </w:r>
    </w:p>
    <w:p w14:paraId="13F91432" w14:textId="77777777" w:rsidR="003271CD" w:rsidRPr="00D03FE9" w:rsidRDefault="003271CD" w:rsidP="006B3EF4">
      <w:pPr>
        <w:numPr>
          <w:ilvl w:val="0"/>
          <w:numId w:val="33"/>
        </w:numPr>
        <w:rPr>
          <w:rFonts w:asciiTheme="minorHAnsi" w:hAnsiTheme="minorHAnsi"/>
        </w:rPr>
      </w:pPr>
      <w:r w:rsidRPr="00D03FE9">
        <w:rPr>
          <w:rFonts w:asciiTheme="minorHAnsi" w:hAnsiTheme="minorHAnsi"/>
        </w:rPr>
        <w:t>upon the Owner’s death, in the payment of a death benefit; or </w:t>
      </w:r>
    </w:p>
    <w:p w14:paraId="55888BAB" w14:textId="77777777" w:rsidR="003271CD" w:rsidRPr="00D03FE9" w:rsidRDefault="003271CD" w:rsidP="22CD0150">
      <w:pPr>
        <w:numPr>
          <w:ilvl w:val="0"/>
          <w:numId w:val="34"/>
        </w:numPr>
        <w:rPr>
          <w:rFonts w:asciiTheme="minorHAnsi" w:hAnsiTheme="minorHAnsi"/>
        </w:rPr>
      </w:pPr>
      <w:r w:rsidRPr="22CD0150">
        <w:rPr>
          <w:rFonts w:asciiTheme="minorHAnsi" w:hAnsiTheme="minorHAnsi"/>
        </w:rPr>
        <w:t>upon annuitization after the third Contract Anniversary, provided that a life contingent or period certain payment of more than 7 years is elected. </w:t>
      </w:r>
    </w:p>
    <w:p w14:paraId="2C42A404" w14:textId="77777777" w:rsidR="007A08B9" w:rsidRPr="007A08B9" w:rsidRDefault="007A08B9" w:rsidP="007A08B9"/>
    <w:p w14:paraId="425B8FD9" w14:textId="251081EB" w:rsidR="0023422B" w:rsidRDefault="00280ACD" w:rsidP="006B3EF4">
      <w:pPr>
        <w:pStyle w:val="Heading2"/>
        <w:numPr>
          <w:ilvl w:val="1"/>
          <w:numId w:val="5"/>
        </w:numPr>
      </w:pPr>
      <w:bookmarkStart w:id="887" w:name="_Toc195544965"/>
      <w:r>
        <w:t>Tax Deferral</w:t>
      </w:r>
      <w:bookmarkEnd w:id="887"/>
    </w:p>
    <w:p w14:paraId="3E179015" w14:textId="77777777" w:rsidR="007C40C3" w:rsidRPr="0035563D" w:rsidRDefault="007C40C3" w:rsidP="00280ACD">
      <w:pPr>
        <w:rPr>
          <w:rFonts w:asciiTheme="minorHAnsi" w:hAnsiTheme="minorHAnsi"/>
        </w:rPr>
      </w:pPr>
      <w:r w:rsidRPr="0035563D">
        <w:rPr>
          <w:rFonts w:asciiTheme="minorHAnsi" w:hAnsiTheme="minorHAnsi"/>
        </w:rPr>
        <w:t>Interest earned in the MYGA is tax-deferred until withdrawals are made, as per IRS regulations.</w:t>
      </w:r>
    </w:p>
    <w:p w14:paraId="780C6E4C" w14:textId="77777777" w:rsidR="005B0483" w:rsidRPr="00AD3874" w:rsidRDefault="005B0483" w:rsidP="005B0483"/>
    <w:p w14:paraId="5ECAAD89" w14:textId="69BC6EE1" w:rsidR="00197678" w:rsidRDefault="00197678" w:rsidP="006B3EF4">
      <w:pPr>
        <w:pStyle w:val="Heading1"/>
        <w:numPr>
          <w:ilvl w:val="0"/>
          <w:numId w:val="5"/>
        </w:numPr>
        <w:rPr>
          <w:ins w:id="888" w:author="Andrei Titioura" w:date="2025-01-27T13:38:00Z" w16du:dateUtc="2025-01-27T18:38:00Z"/>
        </w:rPr>
      </w:pPr>
      <w:bookmarkStart w:id="889" w:name="_Toc195544966"/>
      <w:ins w:id="890" w:author="Andrei Titioura" w:date="2025-01-27T13:19:00Z" w16du:dateUtc="2025-01-27T18:19:00Z">
        <w:r>
          <w:t>Equity Index Accounts</w:t>
        </w:r>
      </w:ins>
      <w:bookmarkEnd w:id="889"/>
    </w:p>
    <w:p w14:paraId="06CF89E4" w14:textId="11E82EDF" w:rsidR="001C56E9" w:rsidRDefault="001C56E9" w:rsidP="001C56E9">
      <w:pPr>
        <w:pStyle w:val="Heading2"/>
        <w:numPr>
          <w:ilvl w:val="1"/>
          <w:numId w:val="5"/>
        </w:numPr>
        <w:rPr>
          <w:ins w:id="891" w:author="Andrei Titioura" w:date="2025-01-27T13:39:00Z" w16du:dateUtc="2025-01-27T18:39:00Z"/>
          <w:rFonts w:ascii="Times New Roman" w:hAnsi="Times New Roman" w:cs="Times New Roman"/>
          <w:b/>
          <w:sz w:val="24"/>
          <w:szCs w:val="24"/>
        </w:rPr>
      </w:pPr>
      <w:bookmarkStart w:id="892" w:name="_Toc195544967"/>
      <w:ins w:id="893" w:author="Andrei Titioura" w:date="2025-01-27T13:39:00Z" w16du:dateUtc="2025-01-27T18:39:00Z">
        <w:r w:rsidRPr="00C1682F">
          <w:rPr>
            <w:rFonts w:ascii="Times New Roman" w:hAnsi="Times New Roman" w:cs="Times New Roman"/>
            <w:b/>
            <w:sz w:val="24"/>
            <w:szCs w:val="24"/>
          </w:rPr>
          <w:t>CAP INDEXED INTEREST OPTION</w:t>
        </w:r>
        <w:bookmarkEnd w:id="892"/>
      </w:ins>
    </w:p>
    <w:p w14:paraId="66354073" w14:textId="77777777" w:rsidR="0054672C" w:rsidRDefault="0054672C" w:rsidP="0054672C">
      <w:pPr>
        <w:rPr>
          <w:ins w:id="894" w:author="Andrei Titioura" w:date="2025-01-27T13:39:00Z" w16du:dateUtc="2025-01-27T18:39:00Z"/>
        </w:rPr>
      </w:pPr>
    </w:p>
    <w:p w14:paraId="0A28EFD4" w14:textId="77777777" w:rsidR="00671C7D" w:rsidRDefault="00671C7D" w:rsidP="00671C7D">
      <w:pPr>
        <w:rPr>
          <w:ins w:id="895" w:author="Andrei Titioura" w:date="2025-01-27T13:40:00Z" w16du:dateUtc="2025-01-27T18:40:00Z"/>
        </w:rPr>
      </w:pPr>
      <w:ins w:id="896" w:author="Andrei Titioura" w:date="2025-01-27T13:40:00Z" w16du:dateUtc="2025-01-27T18:40:00Z">
        <w:r>
          <w:t>INDEXED INTEREST OPTION: [ONE YEAR POINT TO POINT WITH CAP OPTION]</w:t>
        </w:r>
      </w:ins>
    </w:p>
    <w:p w14:paraId="5F855BE6" w14:textId="77777777" w:rsidR="00671C7D" w:rsidRDefault="00671C7D" w:rsidP="00671C7D">
      <w:pPr>
        <w:rPr>
          <w:ins w:id="897" w:author="Andrei Titioura" w:date="2025-01-27T13:40:00Z" w16du:dateUtc="2025-01-27T18:40:00Z"/>
        </w:rPr>
      </w:pPr>
    </w:p>
    <w:p w14:paraId="1A237620" w14:textId="77777777" w:rsidR="00671C7D" w:rsidRDefault="00671C7D" w:rsidP="00671C7D">
      <w:pPr>
        <w:rPr>
          <w:ins w:id="898" w:author="Andrei Titioura" w:date="2025-01-27T13:40:00Z" w16du:dateUtc="2025-01-27T18:40:00Z"/>
        </w:rPr>
      </w:pPr>
      <w:ins w:id="899" w:author="Andrei Titioura" w:date="2025-01-27T13:40:00Z" w16du:dateUtc="2025-01-27T18:40:00Z">
        <w:r>
          <w:t>Rider Issue Date: [January 1, 2025]</w:t>
        </w:r>
      </w:ins>
    </w:p>
    <w:p w14:paraId="5D776EDB" w14:textId="77777777" w:rsidR="00671C7D" w:rsidRDefault="00671C7D" w:rsidP="00671C7D">
      <w:pPr>
        <w:rPr>
          <w:ins w:id="900" w:author="Andrei Titioura" w:date="2025-01-27T13:40:00Z" w16du:dateUtc="2025-01-27T18:40:00Z"/>
        </w:rPr>
      </w:pPr>
    </w:p>
    <w:p w14:paraId="49E4C177" w14:textId="77777777" w:rsidR="00671C7D" w:rsidRDefault="00671C7D" w:rsidP="00671C7D">
      <w:pPr>
        <w:rPr>
          <w:ins w:id="901" w:author="Andrei Titioura" w:date="2025-01-27T13:40:00Z" w16du:dateUtc="2025-01-27T18:40:00Z"/>
        </w:rPr>
      </w:pPr>
      <w:ins w:id="902" w:author="Andrei Titioura" w:date="2025-01-27T13:40:00Z" w16du:dateUtc="2025-01-27T18:40:00Z">
        <w:r>
          <w:t>Index Allocation: [50%]</w:t>
        </w:r>
      </w:ins>
    </w:p>
    <w:p w14:paraId="67DEE05F" w14:textId="77777777" w:rsidR="00671C7D" w:rsidRDefault="00671C7D" w:rsidP="00671C7D">
      <w:pPr>
        <w:rPr>
          <w:ins w:id="903" w:author="Andrei Titioura" w:date="2025-01-27T13:40:00Z" w16du:dateUtc="2025-01-27T18:40:00Z"/>
        </w:rPr>
      </w:pPr>
    </w:p>
    <w:p w14:paraId="6C529D29" w14:textId="77777777" w:rsidR="00671C7D" w:rsidRDefault="00671C7D" w:rsidP="00671C7D">
      <w:pPr>
        <w:rPr>
          <w:ins w:id="904" w:author="Andrei Titioura" w:date="2025-01-27T13:40:00Z" w16du:dateUtc="2025-01-27T18:40:00Z"/>
        </w:rPr>
      </w:pPr>
      <w:ins w:id="905" w:author="Andrei Titioura" w:date="2025-01-27T13:40:00Z" w16du:dateUtc="2025-01-27T18:40:00Z">
        <w:r>
          <w:t>Maximum Allocation Percentage Limit: [50%]</w:t>
        </w:r>
      </w:ins>
    </w:p>
    <w:p w14:paraId="38642961" w14:textId="77777777" w:rsidR="00671C7D" w:rsidRDefault="00671C7D" w:rsidP="00671C7D">
      <w:pPr>
        <w:rPr>
          <w:ins w:id="906" w:author="Andrei Titioura" w:date="2025-01-27T13:40:00Z" w16du:dateUtc="2025-01-27T18:40:00Z"/>
        </w:rPr>
      </w:pPr>
    </w:p>
    <w:p w14:paraId="75942EE6" w14:textId="77777777" w:rsidR="00671C7D" w:rsidRDefault="00671C7D" w:rsidP="00671C7D">
      <w:pPr>
        <w:rPr>
          <w:ins w:id="907" w:author="Andrei Titioura" w:date="2025-01-27T13:40:00Z" w16du:dateUtc="2025-01-27T18:40:00Z"/>
        </w:rPr>
      </w:pPr>
      <w:ins w:id="908" w:author="Andrei Titioura" w:date="2025-01-27T13:40:00Z" w16du:dateUtc="2025-01-27T18:40:00Z">
        <w:r>
          <w:t>Index: [S&amp;P 500® INDEX]</w:t>
        </w:r>
      </w:ins>
    </w:p>
    <w:p w14:paraId="50D82464" w14:textId="77777777" w:rsidR="00671C7D" w:rsidRDefault="00671C7D" w:rsidP="00671C7D">
      <w:pPr>
        <w:rPr>
          <w:ins w:id="909" w:author="Andrei Titioura" w:date="2025-01-27T13:40:00Z" w16du:dateUtc="2025-01-27T18:40:00Z"/>
        </w:rPr>
      </w:pPr>
    </w:p>
    <w:p w14:paraId="0EF8ED51" w14:textId="77777777" w:rsidR="00671C7D" w:rsidRDefault="00671C7D" w:rsidP="00671C7D">
      <w:pPr>
        <w:rPr>
          <w:ins w:id="910" w:author="Andrei Titioura" w:date="2025-01-27T13:40:00Z" w16du:dateUtc="2025-01-27T18:40:00Z"/>
        </w:rPr>
      </w:pPr>
      <w:ins w:id="911" w:author="Andrei Titioura" w:date="2025-01-27T13:40:00Z" w16du:dateUtc="2025-01-27T18:40:00Z">
        <w:r>
          <w:t>Index Method: [ONE YEAR CAP]</w:t>
        </w:r>
      </w:ins>
    </w:p>
    <w:p w14:paraId="7EB4FFDC" w14:textId="77777777" w:rsidR="00671C7D" w:rsidRDefault="00671C7D" w:rsidP="00671C7D">
      <w:pPr>
        <w:rPr>
          <w:ins w:id="912" w:author="Andrei Titioura" w:date="2025-01-27T13:40:00Z" w16du:dateUtc="2025-01-27T18:40:00Z"/>
        </w:rPr>
      </w:pPr>
    </w:p>
    <w:p w14:paraId="00C8870C" w14:textId="77777777" w:rsidR="00671C7D" w:rsidRDefault="00671C7D" w:rsidP="00671C7D">
      <w:pPr>
        <w:rPr>
          <w:ins w:id="913" w:author="Andrei Titioura" w:date="2025-01-27T13:40:00Z" w16du:dateUtc="2025-01-27T18:40:00Z"/>
        </w:rPr>
      </w:pPr>
      <w:ins w:id="914" w:author="Andrei Titioura" w:date="2025-01-27T13:40:00Z" w16du:dateUtc="2025-01-27T18:40:00Z">
        <w:r>
          <w:t>Crediting Period: [1 year]</w:t>
        </w:r>
      </w:ins>
    </w:p>
    <w:p w14:paraId="27F18F08" w14:textId="77777777" w:rsidR="00671C7D" w:rsidRDefault="00671C7D" w:rsidP="00671C7D">
      <w:pPr>
        <w:rPr>
          <w:ins w:id="915" w:author="Andrei Titioura" w:date="2025-01-27T13:40:00Z" w16du:dateUtc="2025-01-27T18:40:00Z"/>
        </w:rPr>
      </w:pPr>
    </w:p>
    <w:p w14:paraId="7908FE2B" w14:textId="77777777" w:rsidR="00671C7D" w:rsidRDefault="00671C7D" w:rsidP="00671C7D">
      <w:pPr>
        <w:rPr>
          <w:ins w:id="916" w:author="Andrei Titioura" w:date="2025-01-27T13:40:00Z" w16du:dateUtc="2025-01-27T18:40:00Z"/>
        </w:rPr>
      </w:pPr>
      <w:ins w:id="917" w:author="Andrei Titioura" w:date="2025-01-27T13:40:00Z" w16du:dateUtc="2025-01-27T18:40:00Z">
        <w:r>
          <w:t>Initial Index Cap: [2.0%]</w:t>
        </w:r>
      </w:ins>
    </w:p>
    <w:p w14:paraId="690BC246" w14:textId="77777777" w:rsidR="00671C7D" w:rsidRDefault="00671C7D" w:rsidP="00671C7D">
      <w:pPr>
        <w:rPr>
          <w:ins w:id="918" w:author="Andrei Titioura" w:date="2025-01-27T13:40:00Z" w16du:dateUtc="2025-01-27T18:40:00Z"/>
        </w:rPr>
      </w:pPr>
    </w:p>
    <w:p w14:paraId="0328E940" w14:textId="77777777" w:rsidR="00671C7D" w:rsidRDefault="00671C7D" w:rsidP="00671C7D">
      <w:pPr>
        <w:rPr>
          <w:ins w:id="919" w:author="Andrei Titioura" w:date="2025-01-27T13:40:00Z" w16du:dateUtc="2025-01-27T18:40:00Z"/>
        </w:rPr>
      </w:pPr>
      <w:ins w:id="920" w:author="Andrei Titioura" w:date="2025-01-27T13:40:00Z" w16du:dateUtc="2025-01-27T18:40:00Z">
        <w:r>
          <w:t>Guaranteed Minimum Index Cap: 1.0%</w:t>
        </w:r>
      </w:ins>
    </w:p>
    <w:p w14:paraId="5388EC5A" w14:textId="77777777" w:rsidR="00671C7D" w:rsidRDefault="00671C7D" w:rsidP="00671C7D">
      <w:pPr>
        <w:rPr>
          <w:ins w:id="921" w:author="Andrei Titioura" w:date="2025-01-27T13:40:00Z" w16du:dateUtc="2025-01-27T18:40:00Z"/>
        </w:rPr>
      </w:pPr>
    </w:p>
    <w:p w14:paraId="46E02A10" w14:textId="77777777" w:rsidR="00671C7D" w:rsidRDefault="00671C7D" w:rsidP="00671C7D">
      <w:pPr>
        <w:rPr>
          <w:ins w:id="922" w:author="Andrei Titioura" w:date="2025-01-27T13:40:00Z" w16du:dateUtc="2025-01-27T18:40:00Z"/>
        </w:rPr>
      </w:pPr>
      <w:ins w:id="923" w:author="Andrei Titioura" w:date="2025-01-27T13:40:00Z">
        <w:r w:rsidRPr="22CD0150">
          <w:t>The calculation to determine the Index Rate and the Index Crediting Amount are found under the Cap Index Account Values provision of the Rider. The elements used in determining the credited rate are not guaranteed until a Crediting Period begins.</w:t>
        </w:r>
      </w:ins>
    </w:p>
    <w:p w14:paraId="20BA91D7" w14:textId="77777777" w:rsidR="00671C7D" w:rsidRDefault="00671C7D" w:rsidP="00671C7D">
      <w:pPr>
        <w:rPr>
          <w:ins w:id="924" w:author="Andrei Titioura" w:date="2025-01-27T13:40:00Z" w16du:dateUtc="2025-01-27T18:40:00Z"/>
        </w:rPr>
      </w:pPr>
    </w:p>
    <w:p w14:paraId="26BB1CD6" w14:textId="30799968" w:rsidR="0054672C" w:rsidRPr="0054672C" w:rsidRDefault="00671C7D">
      <w:pPr>
        <w:rPr>
          <w:ins w:id="925" w:author="Andrei Titioura" w:date="2025-01-27T13:39:00Z" w16du:dateUtc="2025-01-27T18:39:00Z"/>
        </w:rPr>
        <w:pPrChange w:id="926" w:author="Andrei Titioura" w:date="2025-01-27T13:39:00Z" w16du:dateUtc="2025-01-27T18:39:00Z">
          <w:pPr>
            <w:pStyle w:val="Heading2"/>
            <w:numPr>
              <w:numId w:val="5"/>
            </w:numPr>
            <w:ind w:left="792" w:hanging="432"/>
          </w:pPr>
        </w:pPrChange>
      </w:pPr>
      <w:ins w:id="927" w:author="Andrei Titioura" w:date="2025-01-27T13:40:00Z" w16du:dateUtc="2025-01-27T18:40:00Z">
        <w:r>
          <w:t>[The Standard &amp; Poor’s 500 Composite Stock Price Index (S&amp;P 500 Index).]</w:t>
        </w:r>
      </w:ins>
    </w:p>
    <w:p w14:paraId="488033E6" w14:textId="171D2030" w:rsidR="00002EC8" w:rsidRPr="00002EC8" w:rsidRDefault="001C56E9">
      <w:pPr>
        <w:pStyle w:val="Heading2"/>
        <w:numPr>
          <w:ilvl w:val="1"/>
          <w:numId w:val="5"/>
        </w:numPr>
        <w:rPr>
          <w:ins w:id="928" w:author="Andrei Titioura" w:date="2025-01-27T13:37:00Z" w16du:dateUtc="2025-01-27T18:37:00Z"/>
        </w:rPr>
        <w:pPrChange w:id="929" w:author="Andrei Titioura" w:date="2025-01-27T13:39:00Z" w16du:dateUtc="2025-01-27T18:39:00Z">
          <w:pPr>
            <w:pStyle w:val="Heading1"/>
            <w:numPr>
              <w:numId w:val="5"/>
            </w:numPr>
            <w:ind w:left="360" w:hanging="360"/>
          </w:pPr>
        </w:pPrChange>
      </w:pPr>
      <w:ins w:id="930" w:author="Andrei Titioura" w:date="2025-01-27T13:38:00Z" w16du:dateUtc="2025-01-27T18:38:00Z">
        <w:r w:rsidRPr="00C1682F">
          <w:t xml:space="preserve"> </w:t>
        </w:r>
        <w:bookmarkStart w:id="931" w:name="_Toc195544968"/>
        <w:r w:rsidRPr="00C1682F">
          <w:t>INDEXED INTEREST OPTION</w:t>
        </w:r>
      </w:ins>
      <w:ins w:id="932" w:author="Andrei Titioura" w:date="2025-01-27T13:57:00Z" w16du:dateUtc="2025-01-27T18:57:00Z">
        <w:r w:rsidR="006F7EE0">
          <w:t xml:space="preserve"> with PARTICIPATION</w:t>
        </w:r>
      </w:ins>
      <w:bookmarkEnd w:id="931"/>
    </w:p>
    <w:p w14:paraId="29FB3B7F" w14:textId="77777777" w:rsidR="00B35E2D" w:rsidRDefault="00B35E2D" w:rsidP="00B35E2D">
      <w:pPr>
        <w:rPr>
          <w:ins w:id="933" w:author="Andrei Titioura" w:date="2025-01-27T13:37:00Z" w16du:dateUtc="2025-01-27T18:37:00Z"/>
        </w:rPr>
      </w:pPr>
    </w:p>
    <w:p w14:paraId="6C96A006" w14:textId="77777777" w:rsidR="00B95098" w:rsidRDefault="00B95098" w:rsidP="00B95098">
      <w:pPr>
        <w:rPr>
          <w:ins w:id="934" w:author="Andrei Titioura" w:date="2025-01-27T13:41:00Z" w16du:dateUtc="2025-01-27T18:41:00Z"/>
        </w:rPr>
      </w:pPr>
      <w:ins w:id="935" w:author="Andrei Titioura" w:date="2025-01-27T13:41:00Z" w16du:dateUtc="2025-01-27T18:41:00Z">
        <w:r>
          <w:t>INDEXED INTEREST OPTION: [ONE YEAR POINT TO POINT WITH PARTICIPATION RATE OPTION]</w:t>
        </w:r>
      </w:ins>
    </w:p>
    <w:p w14:paraId="6985EEB4" w14:textId="77777777" w:rsidR="00B95098" w:rsidRDefault="00B95098" w:rsidP="00B95098">
      <w:pPr>
        <w:rPr>
          <w:ins w:id="936" w:author="Andrei Titioura" w:date="2025-01-27T13:41:00Z" w16du:dateUtc="2025-01-27T18:41:00Z"/>
        </w:rPr>
      </w:pPr>
    </w:p>
    <w:p w14:paraId="52235837" w14:textId="77777777" w:rsidR="00B95098" w:rsidRDefault="00B95098" w:rsidP="00B95098">
      <w:pPr>
        <w:rPr>
          <w:ins w:id="937" w:author="Andrei Titioura" w:date="2025-01-27T13:41:00Z" w16du:dateUtc="2025-01-27T18:41:00Z"/>
        </w:rPr>
      </w:pPr>
      <w:ins w:id="938" w:author="Andrei Titioura" w:date="2025-01-27T13:41:00Z" w16du:dateUtc="2025-01-27T18:41:00Z">
        <w:r>
          <w:t>Rider Issue Date: [January 1, 2025]</w:t>
        </w:r>
      </w:ins>
    </w:p>
    <w:p w14:paraId="30FC143E" w14:textId="77777777" w:rsidR="00B95098" w:rsidRDefault="00B95098" w:rsidP="00B95098">
      <w:pPr>
        <w:rPr>
          <w:ins w:id="939" w:author="Andrei Titioura" w:date="2025-01-27T13:41:00Z" w16du:dateUtc="2025-01-27T18:41:00Z"/>
        </w:rPr>
      </w:pPr>
    </w:p>
    <w:p w14:paraId="51A15554" w14:textId="77777777" w:rsidR="00B95098" w:rsidRDefault="00B95098" w:rsidP="00B95098">
      <w:pPr>
        <w:rPr>
          <w:ins w:id="940" w:author="Andrei Titioura" w:date="2025-01-27T13:41:00Z" w16du:dateUtc="2025-01-27T18:41:00Z"/>
        </w:rPr>
      </w:pPr>
      <w:ins w:id="941" w:author="Andrei Titioura" w:date="2025-01-27T13:41:00Z" w16du:dateUtc="2025-01-27T18:41:00Z">
        <w:r>
          <w:t>Index Allocation: [50%]</w:t>
        </w:r>
      </w:ins>
    </w:p>
    <w:p w14:paraId="35536A4F" w14:textId="77777777" w:rsidR="00B95098" w:rsidRDefault="00B95098" w:rsidP="00B95098">
      <w:pPr>
        <w:rPr>
          <w:ins w:id="942" w:author="Andrei Titioura" w:date="2025-01-27T13:41:00Z" w16du:dateUtc="2025-01-27T18:41:00Z"/>
        </w:rPr>
      </w:pPr>
    </w:p>
    <w:p w14:paraId="5C2216AA" w14:textId="77777777" w:rsidR="00B95098" w:rsidRDefault="00B95098" w:rsidP="00B95098">
      <w:pPr>
        <w:rPr>
          <w:ins w:id="943" w:author="Andrei Titioura" w:date="2025-01-27T13:41:00Z" w16du:dateUtc="2025-01-27T18:41:00Z"/>
        </w:rPr>
      </w:pPr>
      <w:ins w:id="944" w:author="Andrei Titioura" w:date="2025-01-27T13:41:00Z" w16du:dateUtc="2025-01-27T18:41:00Z">
        <w:r>
          <w:t>Maximum Allocation Percentage Limit: [50%]</w:t>
        </w:r>
      </w:ins>
    </w:p>
    <w:p w14:paraId="22CC59EA" w14:textId="77777777" w:rsidR="00B95098" w:rsidRDefault="00B95098" w:rsidP="00B95098">
      <w:pPr>
        <w:rPr>
          <w:ins w:id="945" w:author="Andrei Titioura" w:date="2025-01-27T13:41:00Z" w16du:dateUtc="2025-01-27T18:41:00Z"/>
        </w:rPr>
      </w:pPr>
    </w:p>
    <w:p w14:paraId="14A23DE7" w14:textId="77777777" w:rsidR="00B95098" w:rsidRDefault="00B95098" w:rsidP="00B95098">
      <w:pPr>
        <w:rPr>
          <w:ins w:id="946" w:author="Andrei Titioura" w:date="2025-01-27T13:41:00Z" w16du:dateUtc="2025-01-27T18:41:00Z"/>
        </w:rPr>
      </w:pPr>
      <w:ins w:id="947" w:author="Andrei Titioura" w:date="2025-01-27T13:41:00Z" w16du:dateUtc="2025-01-27T18:41:00Z">
        <w:r>
          <w:t>Index: [S&amp;P 500® INDEX]</w:t>
        </w:r>
      </w:ins>
    </w:p>
    <w:p w14:paraId="2F2D7CDE" w14:textId="77777777" w:rsidR="00B95098" w:rsidRDefault="00B95098" w:rsidP="00B95098">
      <w:pPr>
        <w:rPr>
          <w:ins w:id="948" w:author="Andrei Titioura" w:date="2025-01-27T13:41:00Z" w16du:dateUtc="2025-01-27T18:41:00Z"/>
        </w:rPr>
      </w:pPr>
    </w:p>
    <w:p w14:paraId="7F1C2218" w14:textId="77777777" w:rsidR="00B95098" w:rsidRDefault="00B95098" w:rsidP="00B95098">
      <w:pPr>
        <w:rPr>
          <w:ins w:id="949" w:author="Andrei Titioura" w:date="2025-01-27T13:41:00Z" w16du:dateUtc="2025-01-27T18:41:00Z"/>
        </w:rPr>
      </w:pPr>
      <w:ins w:id="950" w:author="Andrei Titioura" w:date="2025-01-27T13:41:00Z" w16du:dateUtc="2025-01-27T18:41:00Z">
        <w:r>
          <w:t>Index Method: [ONE YEAR PAR]</w:t>
        </w:r>
      </w:ins>
    </w:p>
    <w:p w14:paraId="7554DD90" w14:textId="77777777" w:rsidR="00B95098" w:rsidRDefault="00B95098" w:rsidP="00B95098">
      <w:pPr>
        <w:rPr>
          <w:ins w:id="951" w:author="Andrei Titioura" w:date="2025-01-27T13:41:00Z" w16du:dateUtc="2025-01-27T18:41:00Z"/>
        </w:rPr>
      </w:pPr>
    </w:p>
    <w:p w14:paraId="53C4DE43" w14:textId="77777777" w:rsidR="00B95098" w:rsidRDefault="00B95098" w:rsidP="00B95098">
      <w:pPr>
        <w:rPr>
          <w:ins w:id="952" w:author="Andrei Titioura" w:date="2025-01-27T13:41:00Z" w16du:dateUtc="2025-01-27T18:41:00Z"/>
        </w:rPr>
      </w:pPr>
      <w:ins w:id="953" w:author="Andrei Titioura" w:date="2025-01-27T13:41:00Z" w16du:dateUtc="2025-01-27T18:41:00Z">
        <w:r>
          <w:t>Index Term Start Date: [May 1, 2025]</w:t>
        </w:r>
      </w:ins>
    </w:p>
    <w:p w14:paraId="428FA168" w14:textId="77777777" w:rsidR="00B95098" w:rsidRDefault="00B95098" w:rsidP="00B95098">
      <w:pPr>
        <w:rPr>
          <w:ins w:id="954" w:author="Andrei Titioura" w:date="2025-01-27T13:41:00Z" w16du:dateUtc="2025-01-27T18:41:00Z"/>
        </w:rPr>
      </w:pPr>
    </w:p>
    <w:p w14:paraId="1B2FF04B" w14:textId="77777777" w:rsidR="00B95098" w:rsidRDefault="00B95098" w:rsidP="00B95098">
      <w:pPr>
        <w:rPr>
          <w:ins w:id="955" w:author="Andrei Titioura" w:date="2025-01-27T13:41:00Z" w16du:dateUtc="2025-01-27T18:41:00Z"/>
        </w:rPr>
      </w:pPr>
      <w:ins w:id="956" w:author="Andrei Titioura" w:date="2025-01-27T13:41:00Z" w16du:dateUtc="2025-01-27T18:41:00Z">
        <w:r>
          <w:t>Index Term End Date: [May 1, 2026]</w:t>
        </w:r>
      </w:ins>
    </w:p>
    <w:p w14:paraId="19223B19" w14:textId="77777777" w:rsidR="00B95098" w:rsidRDefault="00B95098" w:rsidP="00B95098">
      <w:pPr>
        <w:rPr>
          <w:ins w:id="957" w:author="Andrei Titioura" w:date="2025-01-27T13:41:00Z" w16du:dateUtc="2025-01-27T18:41:00Z"/>
        </w:rPr>
      </w:pPr>
    </w:p>
    <w:p w14:paraId="5141FD5B" w14:textId="77777777" w:rsidR="00B95098" w:rsidRDefault="00B95098" w:rsidP="00B95098">
      <w:pPr>
        <w:rPr>
          <w:ins w:id="958" w:author="Andrei Titioura" w:date="2025-01-27T13:41:00Z" w16du:dateUtc="2025-01-27T18:41:00Z"/>
        </w:rPr>
      </w:pPr>
      <w:ins w:id="959" w:author="Andrei Titioura" w:date="2025-01-27T13:41:00Z" w16du:dateUtc="2025-01-27T18:41:00Z">
        <w:r>
          <w:t>Crediting Period: [1 year]</w:t>
        </w:r>
      </w:ins>
    </w:p>
    <w:p w14:paraId="6BA16CA4" w14:textId="77777777" w:rsidR="00B95098" w:rsidRDefault="00B95098" w:rsidP="00B95098">
      <w:pPr>
        <w:rPr>
          <w:ins w:id="960" w:author="Andrei Titioura" w:date="2025-01-27T13:41:00Z" w16du:dateUtc="2025-01-27T18:41:00Z"/>
        </w:rPr>
      </w:pPr>
    </w:p>
    <w:p w14:paraId="2AD1AE97" w14:textId="77777777" w:rsidR="00B95098" w:rsidRDefault="00B95098" w:rsidP="00B95098">
      <w:pPr>
        <w:rPr>
          <w:ins w:id="961" w:author="Andrei Titioura" w:date="2025-01-27T13:41:00Z" w16du:dateUtc="2025-01-27T18:41:00Z"/>
        </w:rPr>
      </w:pPr>
      <w:ins w:id="962" w:author="Andrei Titioura" w:date="2025-01-27T13:41:00Z" w16du:dateUtc="2025-01-27T18:41:00Z">
        <w:r>
          <w:t>Initial Participation Rate: [1% -200%]</w:t>
        </w:r>
      </w:ins>
    </w:p>
    <w:p w14:paraId="4923969F" w14:textId="77777777" w:rsidR="00B95098" w:rsidRDefault="00B95098" w:rsidP="00B95098">
      <w:pPr>
        <w:rPr>
          <w:ins w:id="963" w:author="Andrei Titioura" w:date="2025-01-27T13:41:00Z" w16du:dateUtc="2025-01-27T18:41:00Z"/>
        </w:rPr>
      </w:pPr>
    </w:p>
    <w:p w14:paraId="75561B57" w14:textId="77777777" w:rsidR="00B95098" w:rsidRDefault="00B95098" w:rsidP="00B95098">
      <w:pPr>
        <w:rPr>
          <w:ins w:id="964" w:author="Andrei Titioura" w:date="2025-01-27T13:41:00Z" w16du:dateUtc="2025-01-27T18:41:00Z"/>
        </w:rPr>
      </w:pPr>
      <w:ins w:id="965" w:author="Andrei Titioura" w:date="2025-01-27T13:41:00Z" w16du:dateUtc="2025-01-27T18:41:00Z">
        <w:r>
          <w:t>Guaranteed Minimum Participation Rate: 10%</w:t>
        </w:r>
      </w:ins>
    </w:p>
    <w:p w14:paraId="0363C0AF" w14:textId="77777777" w:rsidR="00B95098" w:rsidRDefault="00B95098" w:rsidP="00B95098">
      <w:pPr>
        <w:rPr>
          <w:ins w:id="966" w:author="Andrei Titioura" w:date="2025-01-27T13:41:00Z" w16du:dateUtc="2025-01-27T18:41:00Z"/>
        </w:rPr>
      </w:pPr>
    </w:p>
    <w:p w14:paraId="24E3B897" w14:textId="77777777" w:rsidR="00B95098" w:rsidRDefault="00B95098" w:rsidP="00B95098">
      <w:pPr>
        <w:rPr>
          <w:ins w:id="967" w:author="Andrei Titioura" w:date="2025-01-27T13:41:00Z" w16du:dateUtc="2025-01-27T18:41:00Z"/>
        </w:rPr>
      </w:pPr>
      <w:ins w:id="968" w:author="Andrei Titioura" w:date="2025-01-27T13:41:00Z">
        <w:r w:rsidRPr="22CD0150">
          <w:t>The calculation to determine the Index Rate and the Index Crediting Amount are found under the No-Cap Index Account Values provision of the Rider. The elements used in determining the credited rate are not guaranteed until a Crediting Period begins.</w:t>
        </w:r>
      </w:ins>
    </w:p>
    <w:p w14:paraId="4F2D497A" w14:textId="77777777" w:rsidR="00B95098" w:rsidRDefault="00B95098" w:rsidP="00B95098">
      <w:pPr>
        <w:rPr>
          <w:ins w:id="969" w:author="Andrei Titioura" w:date="2025-01-27T13:41:00Z" w16du:dateUtc="2025-01-27T18:41:00Z"/>
        </w:rPr>
      </w:pPr>
    </w:p>
    <w:p w14:paraId="1768B83F" w14:textId="77777777" w:rsidR="00B95098" w:rsidRDefault="00B95098" w:rsidP="00B95098">
      <w:pPr>
        <w:rPr>
          <w:ins w:id="970" w:author="Andrei Titioura" w:date="2025-01-27T13:41:00Z" w16du:dateUtc="2025-01-27T18:41:00Z"/>
        </w:rPr>
      </w:pPr>
      <w:ins w:id="971" w:author="Andrei Titioura" w:date="2025-01-27T13:41:00Z" w16du:dateUtc="2025-01-27T18:41:00Z">
        <w:r>
          <w:t>[The Standard &amp; Poor’s 500 Composite Stock Price Index (S&amp;P 500 Index), the Standard &amp; Poor’s Multi-Asset Risk Control Index (S&amp;P MARC 5%), and the Standard &amp; Poor’s Dynamic Intraday TCA Index (Dynamic Intraday).]</w:t>
        </w:r>
      </w:ins>
    </w:p>
    <w:p w14:paraId="0EA79425" w14:textId="77777777" w:rsidR="00B35E2D" w:rsidRPr="00B35E2D" w:rsidRDefault="00B35E2D">
      <w:pPr>
        <w:rPr>
          <w:ins w:id="972" w:author="Andrei Titioura" w:date="2025-01-27T13:19:00Z" w16du:dateUtc="2025-01-27T18:19:00Z"/>
        </w:rPr>
        <w:pPrChange w:id="973" w:author="Andrei Titioura" w:date="2025-01-27T13:41:00Z" w16du:dateUtc="2025-01-27T18:41:00Z">
          <w:pPr>
            <w:pStyle w:val="Heading1"/>
            <w:numPr>
              <w:numId w:val="5"/>
            </w:numPr>
            <w:ind w:left="360" w:hanging="360"/>
          </w:pPr>
        </w:pPrChange>
      </w:pPr>
    </w:p>
    <w:p w14:paraId="71FEA4CA" w14:textId="77777777" w:rsidR="00197678" w:rsidRDefault="00197678" w:rsidP="00197678">
      <w:pPr>
        <w:rPr>
          <w:ins w:id="974" w:author="Andrei Titioura" w:date="2025-01-27T13:41:00Z" w16du:dateUtc="2025-01-27T18:41:00Z"/>
        </w:rPr>
      </w:pPr>
    </w:p>
    <w:p w14:paraId="1067358C" w14:textId="77777777" w:rsidR="00B95098" w:rsidRDefault="00B95098" w:rsidP="00197678">
      <w:pPr>
        <w:rPr>
          <w:ins w:id="975" w:author="Andrei Titioura" w:date="2025-01-27T13:19:00Z" w16du:dateUtc="2025-01-27T18:19:00Z"/>
        </w:rPr>
      </w:pPr>
    </w:p>
    <w:p w14:paraId="52762000" w14:textId="77777777" w:rsidR="006A4F52" w:rsidRPr="006A4F52" w:rsidRDefault="006A4F52" w:rsidP="22CD0150">
      <w:pPr>
        <w:outlineLvl w:val="3"/>
        <w:rPr>
          <w:ins w:id="976" w:author="Andrei Titioura" w:date="2025-01-27T13:20:00Z" w16du:dateUtc="2025-01-27T18:20:00Z"/>
          <w:rFonts w:eastAsia="Arial"/>
        </w:rPr>
      </w:pPr>
      <w:ins w:id="977" w:author="Andrei Titioura" w:date="2025-01-27T13:20:00Z">
        <w:r w:rsidRPr="22CD0150">
          <w:rPr>
            <w:rFonts w:eastAsia="Arial"/>
            <w:b/>
            <w:bCs/>
          </w:rPr>
          <w:t>Indexed Interest Option Rate.</w:t>
        </w:r>
        <w:r w:rsidRPr="22CD0150">
          <w:rPr>
            <w:rFonts w:eastAsia="Arial"/>
          </w:rPr>
          <w:t xml:space="preserve"> You may allocate some or </w:t>
        </w:r>
        <w:proofErr w:type="gramStart"/>
        <w:r w:rsidRPr="22CD0150">
          <w:rPr>
            <w:rFonts w:eastAsia="Arial"/>
          </w:rPr>
          <w:t>all of</w:t>
        </w:r>
        <w:proofErr w:type="gramEnd"/>
        <w:r w:rsidRPr="22CD0150">
          <w:rPr>
            <w:rFonts w:eastAsia="Arial"/>
          </w:rPr>
          <w:t xml:space="preserve"> the Contract Value on the Contract Date to an Indexed Interest Option. If You have allocated or transferred an amount to </w:t>
        </w:r>
        <w:r w:rsidRPr="22CD0150">
          <w:rPr>
            <w:rFonts w:eastAsia="Arial"/>
          </w:rPr>
          <w:lastRenderedPageBreak/>
          <w:t xml:space="preserve">an Indexed Interest Option, </w:t>
        </w:r>
        <w:proofErr w:type="gramStart"/>
        <w:r w:rsidRPr="22CD0150">
          <w:rPr>
            <w:rFonts w:eastAsia="Arial"/>
          </w:rPr>
          <w:t>We</w:t>
        </w:r>
        <w:proofErr w:type="gramEnd"/>
        <w:r w:rsidRPr="22CD0150">
          <w:rPr>
            <w:rFonts w:eastAsia="Arial"/>
          </w:rPr>
          <w:t xml:space="preserve"> credit any interest due on those amounts at the end of the Crediting Period associated with an Indexed Interest Option. No interest will be earned or credited before the end of the Crediting Period.</w:t>
        </w:r>
      </w:ins>
    </w:p>
    <w:p w14:paraId="18B67BB7" w14:textId="77777777" w:rsidR="006A4F52" w:rsidRPr="006A4F52" w:rsidRDefault="006A4F52" w:rsidP="006A4F52">
      <w:pPr>
        <w:outlineLvl w:val="3"/>
        <w:rPr>
          <w:ins w:id="978" w:author="Andrei Titioura" w:date="2025-01-27T13:20:00Z" w16du:dateUtc="2025-01-27T18:20:00Z"/>
          <w:rFonts w:eastAsia="Arial"/>
          <w:bCs/>
        </w:rPr>
      </w:pPr>
    </w:p>
    <w:p w14:paraId="2BB4DB8C" w14:textId="77777777" w:rsidR="006A4F52" w:rsidRPr="006A4F52" w:rsidRDefault="006A4F52" w:rsidP="22CD0150">
      <w:pPr>
        <w:outlineLvl w:val="3"/>
        <w:rPr>
          <w:ins w:id="979" w:author="Andrei Titioura" w:date="2025-01-27T13:20:00Z" w16du:dateUtc="2025-01-27T18:20:00Z"/>
          <w:rFonts w:eastAsia="Arial"/>
        </w:rPr>
      </w:pPr>
      <w:ins w:id="980" w:author="Andrei Titioura" w:date="2025-01-27T13:20:00Z">
        <w:r w:rsidRPr="22CD0150">
          <w:rPr>
            <w:rFonts w:eastAsia="Arial"/>
          </w:rPr>
          <w:t>An Indexed Interest Option available initially under the Contract is shown on the Contract Schedule. The amount of interest, if any, credited during a Crediting Period will be determined using the terms described below:</w:t>
        </w:r>
      </w:ins>
    </w:p>
    <w:p w14:paraId="545748F3" w14:textId="77777777" w:rsidR="006A4F52" w:rsidRPr="006A4F52" w:rsidRDefault="006A4F52" w:rsidP="006A4F52">
      <w:pPr>
        <w:outlineLvl w:val="3"/>
        <w:rPr>
          <w:ins w:id="981" w:author="Andrei Titioura" w:date="2025-01-27T13:20:00Z" w16du:dateUtc="2025-01-27T18:20:00Z"/>
          <w:rFonts w:eastAsia="Arial"/>
          <w:bCs/>
        </w:rPr>
      </w:pPr>
    </w:p>
    <w:p w14:paraId="339669DF" w14:textId="77777777" w:rsidR="006A4F52" w:rsidRPr="006A4F52" w:rsidRDefault="006A4F52" w:rsidP="22CD0150">
      <w:pPr>
        <w:pStyle w:val="ListParagraph"/>
        <w:widowControl w:val="0"/>
        <w:numPr>
          <w:ilvl w:val="0"/>
          <w:numId w:val="84"/>
        </w:numPr>
        <w:outlineLvl w:val="3"/>
        <w:rPr>
          <w:ins w:id="982" w:author="Andrei Titioura" w:date="2025-01-27T13:20:00Z" w16du:dateUtc="2025-01-27T18:20:00Z"/>
          <w:rFonts w:eastAsia="Arial"/>
        </w:rPr>
      </w:pPr>
      <w:ins w:id="983" w:author="Andrei Titioura" w:date="2025-01-27T13:20:00Z">
        <w:r w:rsidRPr="22CD0150">
          <w:rPr>
            <w:rFonts w:eastAsia="Arial"/>
          </w:rPr>
          <w:t>Initial Value of Index Account: the value of an Index Account on the Contract Date is equal to the amount allocated.</w:t>
        </w:r>
      </w:ins>
    </w:p>
    <w:p w14:paraId="2C685074" w14:textId="77777777" w:rsidR="006A4F52" w:rsidRPr="006A4F52" w:rsidRDefault="006A4F52" w:rsidP="006A4F52">
      <w:pPr>
        <w:pStyle w:val="ListParagraph"/>
        <w:outlineLvl w:val="3"/>
        <w:rPr>
          <w:ins w:id="984" w:author="Andrei Titioura" w:date="2025-01-27T13:20:00Z" w16du:dateUtc="2025-01-27T18:20:00Z"/>
          <w:rFonts w:eastAsia="Arial"/>
          <w:bCs/>
        </w:rPr>
      </w:pPr>
    </w:p>
    <w:p w14:paraId="38E32DB6" w14:textId="77777777" w:rsidR="006A4F52" w:rsidRPr="006A4F52" w:rsidRDefault="006A4F52" w:rsidP="22CD0150">
      <w:pPr>
        <w:pStyle w:val="ListParagraph"/>
        <w:widowControl w:val="0"/>
        <w:numPr>
          <w:ilvl w:val="0"/>
          <w:numId w:val="84"/>
        </w:numPr>
        <w:outlineLvl w:val="3"/>
        <w:rPr>
          <w:ins w:id="985" w:author="Andrei Titioura" w:date="2025-01-27T13:20:00Z" w16du:dateUtc="2025-01-27T18:20:00Z"/>
          <w:rFonts w:eastAsia="Arial"/>
        </w:rPr>
      </w:pPr>
      <w:ins w:id="986" w:author="Andrei Titioura" w:date="2025-01-27T13:20:00Z">
        <w:r w:rsidRPr="22CD0150">
          <w:rPr>
            <w:rFonts w:eastAsia="Arial"/>
          </w:rPr>
          <w:t>Subsequent Value of Index Account: the value of an Index Account at the end of each Crediting Period is equal to:</w:t>
        </w:r>
      </w:ins>
    </w:p>
    <w:p w14:paraId="7E5D6219" w14:textId="77777777" w:rsidR="006A4F52" w:rsidRPr="006A4F52" w:rsidRDefault="006A4F52" w:rsidP="006A4F52">
      <w:pPr>
        <w:pStyle w:val="ListParagraph"/>
        <w:widowControl w:val="0"/>
        <w:numPr>
          <w:ilvl w:val="1"/>
          <w:numId w:val="84"/>
        </w:numPr>
        <w:outlineLvl w:val="3"/>
        <w:rPr>
          <w:ins w:id="987" w:author="Andrei Titioura" w:date="2025-01-27T13:20:00Z" w16du:dateUtc="2025-01-27T18:20:00Z"/>
          <w:rFonts w:eastAsia="Arial"/>
          <w:bCs/>
        </w:rPr>
      </w:pPr>
      <w:ins w:id="988" w:author="Andrei Titioura" w:date="2025-01-27T13:20:00Z" w16du:dateUtc="2025-01-27T18:20:00Z">
        <w:r w:rsidRPr="006A4F52">
          <w:rPr>
            <w:rFonts w:eastAsia="Arial"/>
            <w:bCs/>
          </w:rPr>
          <w:t>the value of an Index Account at the end of the prior Crediting Period; plus</w:t>
        </w:r>
      </w:ins>
    </w:p>
    <w:p w14:paraId="5F89681E" w14:textId="77777777" w:rsidR="006A4F52" w:rsidRPr="006A4F52" w:rsidRDefault="006A4F52" w:rsidP="006A4F52">
      <w:pPr>
        <w:pStyle w:val="ListParagraph"/>
        <w:widowControl w:val="0"/>
        <w:numPr>
          <w:ilvl w:val="1"/>
          <w:numId w:val="84"/>
        </w:numPr>
        <w:outlineLvl w:val="3"/>
        <w:rPr>
          <w:ins w:id="989" w:author="Andrei Titioura" w:date="2025-01-27T13:20:00Z" w16du:dateUtc="2025-01-27T18:20:00Z"/>
          <w:rFonts w:eastAsia="Arial"/>
          <w:bCs/>
        </w:rPr>
      </w:pPr>
      <w:ins w:id="990" w:author="Andrei Titioura" w:date="2025-01-27T13:20:00Z" w16du:dateUtc="2025-01-27T18:20:00Z">
        <w:r w:rsidRPr="006A4F52">
          <w:rPr>
            <w:rFonts w:eastAsia="Arial"/>
            <w:bCs/>
          </w:rPr>
          <w:t>any transfers into the Index Account at the beginning of the Crediting Period; less</w:t>
        </w:r>
      </w:ins>
    </w:p>
    <w:p w14:paraId="356C3DA9" w14:textId="77777777" w:rsidR="006A4F52" w:rsidRPr="006A4F52" w:rsidRDefault="006A4F52" w:rsidP="006A4F52">
      <w:pPr>
        <w:pStyle w:val="ListParagraph"/>
        <w:widowControl w:val="0"/>
        <w:numPr>
          <w:ilvl w:val="1"/>
          <w:numId w:val="84"/>
        </w:numPr>
        <w:outlineLvl w:val="3"/>
        <w:rPr>
          <w:ins w:id="991" w:author="Andrei Titioura" w:date="2025-01-27T13:20:00Z" w16du:dateUtc="2025-01-27T18:20:00Z"/>
          <w:rFonts w:eastAsia="Arial"/>
          <w:bCs/>
        </w:rPr>
      </w:pPr>
      <w:ins w:id="992" w:author="Andrei Titioura" w:date="2025-01-27T13:20:00Z" w16du:dateUtc="2025-01-27T18:20:00Z">
        <w:r w:rsidRPr="006A4F52">
          <w:rPr>
            <w:rFonts w:eastAsia="Arial"/>
            <w:bCs/>
          </w:rPr>
          <w:t>any charge for a Rider; less</w:t>
        </w:r>
      </w:ins>
    </w:p>
    <w:p w14:paraId="1486526A" w14:textId="77777777" w:rsidR="006A4F52" w:rsidRPr="006A4F52" w:rsidRDefault="006A4F52" w:rsidP="006A4F52">
      <w:pPr>
        <w:pStyle w:val="ListParagraph"/>
        <w:widowControl w:val="0"/>
        <w:numPr>
          <w:ilvl w:val="1"/>
          <w:numId w:val="84"/>
        </w:numPr>
        <w:outlineLvl w:val="3"/>
        <w:rPr>
          <w:ins w:id="993" w:author="Andrei Titioura" w:date="2025-01-27T13:20:00Z" w16du:dateUtc="2025-01-27T18:20:00Z"/>
          <w:rFonts w:eastAsia="Arial"/>
          <w:bCs/>
        </w:rPr>
      </w:pPr>
      <w:ins w:id="994" w:author="Andrei Titioura" w:date="2025-01-27T13:20:00Z" w16du:dateUtc="2025-01-27T18:20:00Z">
        <w:r w:rsidRPr="006A4F52">
          <w:rPr>
            <w:rFonts w:eastAsia="Arial"/>
            <w:bCs/>
          </w:rPr>
          <w:t>any partial surrenders (including applicable Surrender Charges and MVA and Premium taxes applicable to those surrenders) during the Crediting Period; plus</w:t>
        </w:r>
      </w:ins>
    </w:p>
    <w:p w14:paraId="00147412" w14:textId="77777777" w:rsidR="006A4F52" w:rsidRPr="006A4F52" w:rsidRDefault="006A4F52" w:rsidP="006A4F52">
      <w:pPr>
        <w:pStyle w:val="ListParagraph"/>
        <w:widowControl w:val="0"/>
        <w:numPr>
          <w:ilvl w:val="1"/>
          <w:numId w:val="84"/>
        </w:numPr>
        <w:outlineLvl w:val="3"/>
        <w:rPr>
          <w:ins w:id="995" w:author="Andrei Titioura" w:date="2025-01-27T13:20:00Z" w16du:dateUtc="2025-01-27T18:20:00Z"/>
          <w:rFonts w:eastAsia="Arial"/>
          <w:bCs/>
        </w:rPr>
      </w:pPr>
      <w:ins w:id="996" w:author="Andrei Titioura" w:date="2025-01-27T13:20:00Z" w16du:dateUtc="2025-01-27T18:20:00Z">
        <w:r w:rsidRPr="006A4F52">
          <w:rPr>
            <w:rFonts w:eastAsia="Arial"/>
            <w:bCs/>
          </w:rPr>
          <w:t>any Interest Earnings.</w:t>
        </w:r>
      </w:ins>
    </w:p>
    <w:p w14:paraId="2BB57590" w14:textId="77777777" w:rsidR="006A4F52" w:rsidRPr="006A4F52" w:rsidRDefault="006A4F52" w:rsidP="006A4F52">
      <w:pPr>
        <w:pStyle w:val="ListParagraph"/>
        <w:ind w:left="1440"/>
        <w:outlineLvl w:val="3"/>
        <w:rPr>
          <w:ins w:id="997" w:author="Andrei Titioura" w:date="2025-01-27T13:20:00Z" w16du:dateUtc="2025-01-27T18:20:00Z"/>
          <w:rFonts w:eastAsia="Arial"/>
          <w:bCs/>
        </w:rPr>
      </w:pPr>
    </w:p>
    <w:p w14:paraId="6B6BD06E" w14:textId="77777777" w:rsidR="006A4F52" w:rsidRPr="006A4F52" w:rsidRDefault="006A4F52" w:rsidP="006A4F52">
      <w:pPr>
        <w:pStyle w:val="ListParagraph"/>
        <w:widowControl w:val="0"/>
        <w:numPr>
          <w:ilvl w:val="0"/>
          <w:numId w:val="84"/>
        </w:numPr>
        <w:outlineLvl w:val="3"/>
        <w:rPr>
          <w:ins w:id="998" w:author="Andrei Titioura" w:date="2025-01-27T13:20:00Z" w16du:dateUtc="2025-01-27T18:20:00Z"/>
          <w:rFonts w:eastAsia="Arial"/>
          <w:bCs/>
        </w:rPr>
      </w:pPr>
      <w:ins w:id="999" w:author="Andrei Titioura" w:date="2025-01-27T13:20:00Z" w16du:dateUtc="2025-01-27T18:20:00Z">
        <w:r w:rsidRPr="006A4F52">
          <w:rPr>
            <w:rFonts w:eastAsia="Arial"/>
            <w:bCs/>
          </w:rPr>
          <w:t>Interim Value of Index Account. On any day other than an Index Date, the interim value of the Index Account is equal to:</w:t>
        </w:r>
      </w:ins>
    </w:p>
    <w:p w14:paraId="2227FF81" w14:textId="77777777" w:rsidR="006A4F52" w:rsidRPr="006A4F52" w:rsidRDefault="006A4F52" w:rsidP="006A4F52">
      <w:pPr>
        <w:pStyle w:val="ListParagraph"/>
        <w:widowControl w:val="0"/>
        <w:numPr>
          <w:ilvl w:val="1"/>
          <w:numId w:val="84"/>
        </w:numPr>
        <w:outlineLvl w:val="3"/>
        <w:rPr>
          <w:ins w:id="1000" w:author="Andrei Titioura" w:date="2025-01-27T13:20:00Z" w16du:dateUtc="2025-01-27T18:20:00Z"/>
          <w:rFonts w:eastAsia="Arial"/>
          <w:bCs/>
        </w:rPr>
      </w:pPr>
      <w:ins w:id="1001" w:author="Andrei Titioura" w:date="2025-01-27T13:20:00Z" w16du:dateUtc="2025-01-27T18:20:00Z">
        <w:r w:rsidRPr="006A4F52">
          <w:rPr>
            <w:rFonts w:eastAsia="Arial"/>
            <w:bCs/>
          </w:rPr>
          <w:t>the value of the Index Account on the prior Index Date; less</w:t>
        </w:r>
      </w:ins>
    </w:p>
    <w:p w14:paraId="7381AEC8" w14:textId="77777777" w:rsidR="006A4F52" w:rsidRPr="006A4F52" w:rsidRDefault="006A4F52" w:rsidP="006A4F52">
      <w:pPr>
        <w:pStyle w:val="ListParagraph"/>
        <w:widowControl w:val="0"/>
        <w:numPr>
          <w:ilvl w:val="1"/>
          <w:numId w:val="84"/>
        </w:numPr>
        <w:outlineLvl w:val="3"/>
        <w:rPr>
          <w:ins w:id="1002" w:author="Andrei Titioura" w:date="2025-01-27T13:20:00Z" w16du:dateUtc="2025-01-27T18:20:00Z"/>
          <w:rFonts w:eastAsia="Arial"/>
          <w:bCs/>
        </w:rPr>
      </w:pPr>
      <w:ins w:id="1003" w:author="Andrei Titioura" w:date="2025-01-27T13:20:00Z" w16du:dateUtc="2025-01-27T18:20:00Z">
        <w:r w:rsidRPr="006A4F52">
          <w:rPr>
            <w:rFonts w:eastAsia="Arial"/>
            <w:bCs/>
          </w:rPr>
          <w:t>any partial surrenders (including applicable Surrender Charges, MVA and premium taxes applicable to those surrenders) during the current Crediting Period.</w:t>
        </w:r>
      </w:ins>
    </w:p>
    <w:p w14:paraId="511B3454" w14:textId="77777777" w:rsidR="006A4F52" w:rsidRPr="006A4F52" w:rsidRDefault="006A4F52" w:rsidP="006A4F52">
      <w:pPr>
        <w:pStyle w:val="ListParagraph"/>
        <w:outlineLvl w:val="3"/>
        <w:rPr>
          <w:ins w:id="1004" w:author="Andrei Titioura" w:date="2025-01-27T13:20:00Z" w16du:dateUtc="2025-01-27T18:20:00Z"/>
          <w:rFonts w:eastAsia="Arial"/>
          <w:bCs/>
        </w:rPr>
      </w:pPr>
    </w:p>
    <w:p w14:paraId="1BB35628" w14:textId="77777777" w:rsidR="006A4F52" w:rsidRPr="006A4F52" w:rsidRDefault="006A4F52" w:rsidP="22CD0150">
      <w:pPr>
        <w:pStyle w:val="ListParagraph"/>
        <w:outlineLvl w:val="3"/>
        <w:rPr>
          <w:ins w:id="1005" w:author="Andrei Titioura" w:date="2025-01-27T13:20:00Z" w16du:dateUtc="2025-01-27T18:20:00Z"/>
          <w:rFonts w:eastAsia="Arial"/>
        </w:rPr>
      </w:pPr>
      <w:ins w:id="1006" w:author="Andrei Titioura" w:date="2025-01-27T13:20:00Z">
        <w:r w:rsidRPr="22CD0150">
          <w:rPr>
            <w:rFonts w:eastAsia="Arial"/>
          </w:rPr>
          <w:t>We will declare the Participation Rate and Index Cap as applicable for an Indexed Interest Option in advance of any Crediting Period based upon future anticipated experience, subject to the guarantees of the Contract with respect to each element.</w:t>
        </w:r>
      </w:ins>
    </w:p>
    <w:p w14:paraId="49FCF5A0" w14:textId="77777777" w:rsidR="006A4F52" w:rsidRPr="006A4F52" w:rsidRDefault="006A4F52" w:rsidP="006A4F52">
      <w:pPr>
        <w:pStyle w:val="ListParagraph"/>
        <w:outlineLvl w:val="3"/>
        <w:rPr>
          <w:ins w:id="1007" w:author="Andrei Titioura" w:date="2025-01-27T13:20:00Z" w16du:dateUtc="2025-01-27T18:20:00Z"/>
          <w:rFonts w:eastAsia="Arial"/>
          <w:bCs/>
        </w:rPr>
      </w:pPr>
    </w:p>
    <w:p w14:paraId="0867E4B4" w14:textId="77777777" w:rsidR="006A4F52" w:rsidRPr="006A4F52" w:rsidRDefault="006A4F52" w:rsidP="006A4F52">
      <w:pPr>
        <w:pStyle w:val="ListParagraph"/>
        <w:widowControl w:val="0"/>
        <w:numPr>
          <w:ilvl w:val="0"/>
          <w:numId w:val="84"/>
        </w:numPr>
        <w:outlineLvl w:val="3"/>
        <w:rPr>
          <w:ins w:id="1008" w:author="Andrei Titioura" w:date="2025-01-27T13:20:00Z" w16du:dateUtc="2025-01-27T18:20:00Z"/>
          <w:rFonts w:eastAsia="Arial"/>
          <w:bCs/>
        </w:rPr>
      </w:pPr>
      <w:ins w:id="1009" w:author="Andrei Titioura" w:date="2025-01-27T13:20:00Z" w16du:dateUtc="2025-01-27T18:20:00Z">
        <w:r w:rsidRPr="006A4F52">
          <w:rPr>
            <w:rFonts w:eastAsia="Arial"/>
            <w:bCs/>
          </w:rPr>
          <w:t>Index Rate and Interest Earnings for the Indexed Interest Option. At the end of each Crediting Period, an Index Account may be eligible for Interest Earnings.</w:t>
        </w:r>
      </w:ins>
    </w:p>
    <w:p w14:paraId="14BD7E3F" w14:textId="77777777" w:rsidR="006A4F52" w:rsidRPr="006A4F52" w:rsidRDefault="006A4F52" w:rsidP="006A4F52">
      <w:pPr>
        <w:pStyle w:val="ListParagraph"/>
        <w:outlineLvl w:val="3"/>
        <w:rPr>
          <w:ins w:id="1010" w:author="Andrei Titioura" w:date="2025-01-27T13:20:00Z" w16du:dateUtc="2025-01-27T18:20:00Z"/>
          <w:rFonts w:eastAsia="Arial"/>
          <w:bCs/>
        </w:rPr>
      </w:pPr>
    </w:p>
    <w:p w14:paraId="44A0FAD9" w14:textId="77777777" w:rsidR="006A4F52" w:rsidRPr="006A4F52" w:rsidRDefault="006A4F52" w:rsidP="006A4F52">
      <w:pPr>
        <w:pStyle w:val="ListParagraph"/>
        <w:outlineLvl w:val="3"/>
        <w:rPr>
          <w:ins w:id="1011" w:author="Andrei Titioura" w:date="2025-01-27T13:20:00Z" w16du:dateUtc="2025-01-27T18:20:00Z"/>
          <w:rFonts w:eastAsia="Arial"/>
          <w:bCs/>
        </w:rPr>
      </w:pPr>
      <w:ins w:id="1012" w:author="Andrei Titioura" w:date="2025-01-27T13:20:00Z" w16du:dateUtc="2025-01-27T18:20:00Z">
        <w:r w:rsidRPr="006A4F52">
          <w:rPr>
            <w:rFonts w:eastAsia="Arial"/>
            <w:bCs/>
          </w:rPr>
          <w:t>The Index Rate (IR) for each Crediting Period is calculated for an Index Account as follows:</w:t>
        </w:r>
      </w:ins>
    </w:p>
    <w:p w14:paraId="6EC42701" w14:textId="77777777" w:rsidR="006A4F52" w:rsidRPr="006A4F52" w:rsidRDefault="006A4F52" w:rsidP="006A4F52">
      <w:pPr>
        <w:outlineLvl w:val="3"/>
        <w:rPr>
          <w:ins w:id="1013" w:author="Andrei Titioura" w:date="2025-01-27T13:20:00Z" w16du:dateUtc="2025-01-27T18:20:00Z"/>
          <w:rFonts w:eastAsia="Arial"/>
          <w:bCs/>
        </w:rPr>
      </w:pPr>
    </w:p>
    <w:p w14:paraId="761938D6" w14:textId="77777777" w:rsidR="006A4F52" w:rsidRPr="006A4F52" w:rsidRDefault="006A4F52" w:rsidP="22CD0150">
      <w:pPr>
        <w:outlineLvl w:val="3"/>
        <w:rPr>
          <w:ins w:id="1014" w:author="Andrei Titioura" w:date="2025-01-27T13:20:00Z" w16du:dateUtc="2025-01-27T18:20:00Z"/>
          <w:rFonts w:eastAsia="Arial"/>
        </w:rPr>
      </w:pPr>
      <w:commentRangeStart w:id="1015"/>
      <w:ins w:id="1016" w:author="Andrei Titioura" w:date="2025-01-27T13:20:00Z">
        <w:r>
          <w:tab/>
        </w:r>
        <w:r w:rsidRPr="22CD0150">
          <w:rPr>
            <w:rFonts w:eastAsia="Arial"/>
          </w:rPr>
          <w:t>[index rate formula]</w:t>
        </w:r>
      </w:ins>
      <w:commentRangeEnd w:id="1015"/>
      <w:r>
        <w:rPr>
          <w:rStyle w:val="CommentReference"/>
        </w:rPr>
        <w:commentReference w:id="1015"/>
      </w:r>
    </w:p>
    <w:p w14:paraId="40A6641A" w14:textId="77777777" w:rsidR="006A4F52" w:rsidRPr="006A4F52" w:rsidRDefault="006A4F52" w:rsidP="006A4F52">
      <w:pPr>
        <w:outlineLvl w:val="3"/>
        <w:rPr>
          <w:ins w:id="1017" w:author="Andrei Titioura" w:date="2025-01-27T13:20:00Z" w16du:dateUtc="2025-01-27T18:20:00Z"/>
          <w:rFonts w:eastAsia="Arial"/>
          <w:bCs/>
        </w:rPr>
      </w:pPr>
    </w:p>
    <w:p w14:paraId="4A5B04BF" w14:textId="77777777" w:rsidR="006A4F52" w:rsidRPr="006A4F52" w:rsidRDefault="006A4F52" w:rsidP="006A4F52">
      <w:pPr>
        <w:outlineLvl w:val="3"/>
        <w:rPr>
          <w:ins w:id="1018" w:author="Andrei Titioura" w:date="2025-01-27T13:20:00Z" w16du:dateUtc="2025-01-27T18:20:00Z"/>
          <w:rFonts w:eastAsia="Arial"/>
          <w:bCs/>
        </w:rPr>
      </w:pPr>
      <w:ins w:id="1019" w:author="Andrei Titioura" w:date="2025-01-27T13:20:00Z" w16du:dateUtc="2025-01-27T18:20:00Z">
        <w:r w:rsidRPr="006A4F52">
          <w:rPr>
            <w:rFonts w:eastAsia="Arial"/>
            <w:bCs/>
          </w:rPr>
          <w:tab/>
          <w:t>The Interest Earnings is calculated for an Index Account as follows:</w:t>
        </w:r>
      </w:ins>
    </w:p>
    <w:p w14:paraId="20D20248" w14:textId="77777777" w:rsidR="006A4F52" w:rsidRPr="006A4F52" w:rsidRDefault="006A4F52" w:rsidP="006A4F52">
      <w:pPr>
        <w:outlineLvl w:val="3"/>
        <w:rPr>
          <w:ins w:id="1020" w:author="Andrei Titioura" w:date="2025-01-27T13:20:00Z" w16du:dateUtc="2025-01-27T18:20:00Z"/>
          <w:rFonts w:eastAsia="Arial"/>
          <w:bCs/>
        </w:rPr>
      </w:pPr>
    </w:p>
    <w:p w14:paraId="33AE5767" w14:textId="77777777" w:rsidR="006A4F52" w:rsidRDefault="006A4F52" w:rsidP="006A4F52">
      <w:pPr>
        <w:outlineLvl w:val="3"/>
        <w:rPr>
          <w:ins w:id="1021" w:author="Andrei Titioura" w:date="2025-01-27T13:20:00Z" w16du:dateUtc="2025-01-27T18:20:00Z"/>
          <w:rFonts w:eastAsia="Arial"/>
          <w:bCs/>
        </w:rPr>
      </w:pPr>
      <w:ins w:id="1022" w:author="Andrei Titioura" w:date="2025-01-27T13:20:00Z" w16du:dateUtc="2025-01-27T18:20:00Z">
        <w:r w:rsidRPr="006A4F52">
          <w:rPr>
            <w:rFonts w:eastAsia="Arial"/>
            <w:bCs/>
          </w:rPr>
          <w:tab/>
          <w:t>[interest earnings formula]</w:t>
        </w:r>
      </w:ins>
    </w:p>
    <w:p w14:paraId="6BBB37D7" w14:textId="77777777" w:rsidR="00EB30A7" w:rsidRDefault="00EB30A7" w:rsidP="006A4F52">
      <w:pPr>
        <w:outlineLvl w:val="3"/>
        <w:rPr>
          <w:ins w:id="1023" w:author="Andrei Titioura" w:date="2025-01-27T13:20:00Z" w16du:dateUtc="2025-01-27T18:20:00Z"/>
          <w:rFonts w:eastAsia="Arial"/>
          <w:bCs/>
        </w:rPr>
      </w:pPr>
    </w:p>
    <w:p w14:paraId="32380F4A" w14:textId="77777777" w:rsidR="00EB30A7" w:rsidRPr="00EB30A7" w:rsidRDefault="00EB30A7" w:rsidP="22CD0150">
      <w:pPr>
        <w:outlineLvl w:val="3"/>
        <w:rPr>
          <w:ins w:id="1024" w:author="Andrei Titioura" w:date="2025-01-27T13:20:00Z" w16du:dateUtc="2025-01-27T18:20:00Z"/>
          <w:rFonts w:asciiTheme="minorHAnsi" w:eastAsia="Arial" w:hAnsiTheme="minorHAnsi"/>
          <w:rPrChange w:id="1025" w:author="Andrei Titioura" w:date="2025-01-27T13:20:00Z" w16du:dateUtc="2025-01-27T18:20:00Z">
            <w:rPr>
              <w:ins w:id="1026" w:author="Andrei Titioura" w:date="2025-01-27T13:20:00Z" w16du:dateUtc="2025-01-27T18:20:00Z"/>
              <w:rFonts w:eastAsia="Arial"/>
            </w:rPr>
          </w:rPrChange>
        </w:rPr>
      </w:pPr>
      <w:ins w:id="1027" w:author="Andrei Titioura" w:date="2025-01-27T13:20:00Z">
        <w:r w:rsidRPr="22CD0150">
          <w:rPr>
            <w:rFonts w:asciiTheme="minorHAnsi" w:eastAsia="Arial" w:hAnsiTheme="minorHAnsi"/>
            <w:b/>
            <w:bCs/>
            <w:rPrChange w:id="1028" w:author="Andrei Titioura" w:date="2025-01-27T13:20:00Z">
              <w:rPr>
                <w:rFonts w:eastAsia="Arial"/>
                <w:b/>
                <w:bCs/>
              </w:rPr>
            </w:rPrChange>
          </w:rPr>
          <w:t xml:space="preserve">Discontinuation or Substantial Change to an Index. </w:t>
        </w:r>
        <w:r w:rsidRPr="22CD0150">
          <w:rPr>
            <w:rFonts w:asciiTheme="minorHAnsi" w:eastAsia="Arial" w:hAnsiTheme="minorHAnsi"/>
            <w:rPrChange w:id="1029" w:author="Andrei Titioura" w:date="2025-01-27T13:20:00Z">
              <w:rPr>
                <w:rFonts w:eastAsia="Arial"/>
              </w:rPr>
            </w:rPrChange>
          </w:rPr>
          <w:t xml:space="preserve">If an Index used in an Indexed Interest Option becomes unavailable, </w:t>
        </w:r>
        <w:proofErr w:type="gramStart"/>
        <w:r w:rsidRPr="22CD0150">
          <w:rPr>
            <w:rFonts w:asciiTheme="minorHAnsi" w:eastAsia="Arial" w:hAnsiTheme="minorHAnsi"/>
            <w:rPrChange w:id="1030" w:author="Andrei Titioura" w:date="2025-01-27T13:20:00Z">
              <w:rPr>
                <w:rFonts w:eastAsia="Arial"/>
              </w:rPr>
            </w:rPrChange>
          </w:rPr>
          <w:t>We</w:t>
        </w:r>
        <w:proofErr w:type="gramEnd"/>
        <w:r w:rsidRPr="22CD0150">
          <w:rPr>
            <w:rFonts w:asciiTheme="minorHAnsi" w:eastAsia="Arial" w:hAnsiTheme="minorHAnsi"/>
            <w:rPrChange w:id="1031" w:author="Andrei Titioura" w:date="2025-01-27T13:20:00Z">
              <w:rPr>
                <w:rFonts w:eastAsia="Arial"/>
              </w:rPr>
            </w:rPrChange>
          </w:rPr>
          <w:t xml:space="preserve"> may substitute a similar Index. We may also substitute an Index if the Index changes substantially. Any substitution of an Index will be </w:t>
        </w:r>
        <w:r w:rsidRPr="22CD0150">
          <w:rPr>
            <w:rFonts w:asciiTheme="minorHAnsi" w:eastAsia="Arial" w:hAnsiTheme="minorHAnsi"/>
            <w:rPrChange w:id="1032" w:author="Andrei Titioura" w:date="2025-01-27T13:20:00Z">
              <w:rPr>
                <w:rFonts w:eastAsia="Arial"/>
              </w:rPr>
            </w:rPrChange>
          </w:rPr>
          <w:lastRenderedPageBreak/>
          <w:t>subject to approval by the Interstate Insurance Product Regulation Commission. We will notify You and any assignee before using a substitute Index.</w:t>
        </w:r>
      </w:ins>
    </w:p>
    <w:p w14:paraId="77B0E7DE" w14:textId="77777777" w:rsidR="00EB30A7" w:rsidRPr="006A4F52" w:rsidRDefault="00EB30A7" w:rsidP="006A4F52">
      <w:pPr>
        <w:outlineLvl w:val="3"/>
        <w:rPr>
          <w:ins w:id="1033" w:author="Andrei Titioura" w:date="2025-01-27T13:20:00Z" w16du:dateUtc="2025-01-27T18:20:00Z"/>
          <w:rFonts w:eastAsia="Arial"/>
          <w:bCs/>
        </w:rPr>
      </w:pPr>
    </w:p>
    <w:p w14:paraId="07E50B3B" w14:textId="77777777" w:rsidR="00197678" w:rsidRPr="00197678" w:rsidRDefault="00197678">
      <w:pPr>
        <w:rPr>
          <w:ins w:id="1034" w:author="Andrei Titioura" w:date="2025-01-27T13:19:00Z" w16du:dateUtc="2025-01-27T18:19:00Z"/>
        </w:rPr>
        <w:pPrChange w:id="1035" w:author="Andrei Titioura" w:date="2025-01-27T13:19:00Z" w16du:dateUtc="2025-01-27T18:19:00Z">
          <w:pPr>
            <w:pStyle w:val="Heading1"/>
            <w:numPr>
              <w:numId w:val="5"/>
            </w:numPr>
            <w:ind w:left="360" w:hanging="360"/>
          </w:pPr>
        </w:pPrChange>
      </w:pPr>
    </w:p>
    <w:p w14:paraId="2639E7B5" w14:textId="6E341306" w:rsidR="00AD3874" w:rsidRDefault="00AD3874" w:rsidP="006B3EF4">
      <w:pPr>
        <w:pStyle w:val="Heading1"/>
        <w:numPr>
          <w:ilvl w:val="0"/>
          <w:numId w:val="5"/>
        </w:numPr>
      </w:pPr>
      <w:del w:id="1036" w:author="Andrei Titioura" w:date="2025-01-27T13:19:00Z" w16du:dateUtc="2025-01-27T18:19:00Z">
        <w:r w:rsidRPr="00AD3874" w:rsidDel="00197678">
          <w:delText>Rate</w:delText>
        </w:r>
        <w:r w:rsidR="00EB07C6" w:rsidDel="00197678">
          <w:delText>s</w:delText>
        </w:r>
      </w:del>
      <w:bookmarkStart w:id="1037" w:name="_Toc195544969"/>
      <w:ins w:id="1038" w:author="Andrei Titioura" w:date="2025-01-27T13:19:00Z" w16du:dateUtc="2025-01-27T18:19:00Z">
        <w:r w:rsidR="00197678">
          <w:t>Fixed Account</w:t>
        </w:r>
      </w:ins>
      <w:bookmarkEnd w:id="1037"/>
    </w:p>
    <w:p w14:paraId="5214ABC1" w14:textId="77777777" w:rsidR="00C80DAD" w:rsidRDefault="00C80DAD" w:rsidP="00B30540">
      <w:pPr>
        <w:pStyle w:val="paragraph"/>
        <w:spacing w:before="0" w:beforeAutospacing="0" w:after="0" w:afterAutospacing="0"/>
        <w:textAlignment w:val="baseline"/>
        <w:rPr>
          <w:rStyle w:val="normaltextrun"/>
          <w:rFonts w:asciiTheme="minorHAnsi" w:eastAsiaTheme="majorEastAsia" w:hAnsiTheme="minorHAnsi"/>
        </w:rPr>
      </w:pPr>
    </w:p>
    <w:p w14:paraId="77B8E36E" w14:textId="1C65908D" w:rsidR="00C80DAD" w:rsidRDefault="00BA01B2">
      <w:pPr>
        <w:pStyle w:val="Heading2"/>
        <w:numPr>
          <w:ilvl w:val="1"/>
          <w:numId w:val="5"/>
        </w:numPr>
        <w:rPr>
          <w:rStyle w:val="normaltextrun"/>
          <w:rFonts w:asciiTheme="minorHAnsi" w:hAnsiTheme="minorHAnsi" w:cs="Times New Roman"/>
          <w:color w:val="auto"/>
          <w:sz w:val="24"/>
          <w:szCs w:val="24"/>
        </w:rPr>
        <w:pPrChange w:id="1039" w:author="Andrei Titioura" w:date="2025-01-27T13:37:00Z" w16du:dateUtc="2025-01-27T18:37:00Z">
          <w:pPr>
            <w:pStyle w:val="Heading2"/>
          </w:pPr>
        </w:pPrChange>
      </w:pPr>
      <w:del w:id="1040" w:author="Andrei Titioura" w:date="2025-01-27T13:37:00Z" w16du:dateUtc="2025-01-27T18:37:00Z">
        <w:r w:rsidDel="00B35E2D">
          <w:rPr>
            <w:rStyle w:val="normaltextrun"/>
            <w:rFonts w:asciiTheme="minorHAnsi" w:hAnsiTheme="minorHAnsi"/>
          </w:rPr>
          <w:delText xml:space="preserve">6.1 </w:delText>
        </w:r>
      </w:del>
      <w:bookmarkStart w:id="1041" w:name="_Toc195544970"/>
      <w:r>
        <w:rPr>
          <w:rStyle w:val="normaltextrun"/>
          <w:rFonts w:asciiTheme="minorHAnsi" w:hAnsiTheme="minorHAnsi"/>
        </w:rPr>
        <w:t>Fixed Rates</w:t>
      </w:r>
      <w:bookmarkEnd w:id="1041"/>
    </w:p>
    <w:p w14:paraId="2DF3120C" w14:textId="77777777" w:rsidR="00C80DAD" w:rsidRDefault="00C80DAD" w:rsidP="00B30540">
      <w:pPr>
        <w:pStyle w:val="paragraph"/>
        <w:spacing w:before="0" w:beforeAutospacing="0" w:after="0" w:afterAutospacing="0"/>
        <w:textAlignment w:val="baseline"/>
        <w:rPr>
          <w:rStyle w:val="normaltextrun"/>
          <w:rFonts w:asciiTheme="minorHAnsi" w:eastAsiaTheme="majorEastAsia" w:hAnsiTheme="minorHAnsi"/>
        </w:rPr>
      </w:pPr>
    </w:p>
    <w:p w14:paraId="177200FD" w14:textId="7E0DEFE3" w:rsidR="00B30540" w:rsidRPr="0035563D" w:rsidRDefault="00B30540" w:rsidP="22CD0150">
      <w:pPr>
        <w:pStyle w:val="paragraph"/>
        <w:spacing w:before="0" w:beforeAutospacing="0" w:after="0" w:afterAutospacing="0"/>
        <w:textAlignment w:val="baseline"/>
        <w:rPr>
          <w:rFonts w:asciiTheme="minorHAnsi" w:hAnsiTheme="minorHAnsi" w:cs="Segoe UI"/>
        </w:rPr>
      </w:pPr>
      <w:r w:rsidRPr="22CD0150">
        <w:rPr>
          <w:rStyle w:val="normaltextrun"/>
          <w:rFonts w:asciiTheme="minorHAnsi" w:eastAsiaTheme="majorEastAsia" w:hAnsiTheme="minorHAnsi"/>
        </w:rPr>
        <w:t xml:space="preserve">All interest rates are expressed as annual effective interest rates. The Initial Interest Rate begins on the Contract Date and applies for the Initial Interest Rate Guarantee Period. We will declare, at Our discretion, an interest rate for each subsequent Interest Rate Guarantee Period. </w:t>
      </w:r>
      <w:r w:rsidRPr="22CD0150">
        <w:rPr>
          <w:rStyle w:val="normaltextrun"/>
          <w:rFonts w:asciiTheme="minorHAnsi" w:eastAsiaTheme="majorEastAsia" w:hAnsiTheme="minorHAnsi"/>
          <w:color w:val="000000" w:themeColor="text1"/>
        </w:rPr>
        <w:t xml:space="preserve">The credited interest rate will vary by the applicable Guarantee Period and </w:t>
      </w:r>
      <w:r w:rsidR="00413362" w:rsidRPr="22CD0150">
        <w:rPr>
          <w:rStyle w:val="normaltextrun"/>
          <w:rFonts w:asciiTheme="minorHAnsi" w:eastAsiaTheme="majorEastAsia" w:hAnsiTheme="minorHAnsi"/>
          <w:color w:val="000000" w:themeColor="text1"/>
        </w:rPr>
        <w:t xml:space="preserve">will not be </w:t>
      </w:r>
      <w:r w:rsidRPr="22CD0150">
        <w:rPr>
          <w:rStyle w:val="normaltextrun"/>
          <w:rFonts w:asciiTheme="minorHAnsi" w:eastAsiaTheme="majorEastAsia" w:hAnsiTheme="minorHAnsi"/>
          <w:color w:val="000000" w:themeColor="text1"/>
        </w:rPr>
        <w:t>based on premium bands</w:t>
      </w:r>
      <w:r w:rsidR="00413362" w:rsidRPr="22CD0150">
        <w:rPr>
          <w:rStyle w:val="normaltextrun"/>
          <w:rFonts w:asciiTheme="minorHAnsi" w:eastAsiaTheme="majorEastAsia" w:hAnsiTheme="minorHAnsi"/>
          <w:color w:val="000000" w:themeColor="text1"/>
        </w:rPr>
        <w:t xml:space="preserve"> at launch</w:t>
      </w:r>
      <w:r w:rsidRPr="22CD0150">
        <w:rPr>
          <w:rStyle w:val="normaltextrun"/>
          <w:rFonts w:asciiTheme="minorHAnsi" w:eastAsiaTheme="majorEastAsia" w:hAnsiTheme="minorHAnsi"/>
          <w:color w:val="000000" w:themeColor="text1"/>
        </w:rPr>
        <w:t>.</w:t>
      </w:r>
      <w:r w:rsidR="00A144C3" w:rsidRPr="22CD0150">
        <w:rPr>
          <w:rStyle w:val="normaltextrun"/>
          <w:rFonts w:asciiTheme="minorHAnsi" w:eastAsiaTheme="majorEastAsia" w:hAnsiTheme="minorHAnsi"/>
          <w:color w:val="000000" w:themeColor="text1"/>
        </w:rPr>
        <w:t xml:space="preserve"> </w:t>
      </w:r>
      <w:r w:rsidRPr="22CD0150">
        <w:rPr>
          <w:rStyle w:val="normaltextrun"/>
          <w:rFonts w:asciiTheme="minorHAnsi" w:eastAsiaTheme="majorEastAsia" w:hAnsiTheme="minorHAnsi"/>
          <w:color w:val="000000" w:themeColor="text1"/>
        </w:rPr>
        <w:t xml:space="preserve">Interest </w:t>
      </w:r>
      <w:r w:rsidRPr="22CD0150">
        <w:rPr>
          <w:rStyle w:val="normaltextrun"/>
          <w:rFonts w:asciiTheme="minorHAnsi" w:eastAsiaTheme="majorEastAsia" w:hAnsiTheme="minorHAnsi"/>
        </w:rPr>
        <w:t>will be credited daily. </w:t>
      </w:r>
      <w:r w:rsidRPr="22CD0150">
        <w:rPr>
          <w:rStyle w:val="eop"/>
          <w:rFonts w:asciiTheme="minorHAnsi" w:eastAsiaTheme="majorEastAsia" w:hAnsiTheme="minorHAnsi"/>
        </w:rPr>
        <w:t> </w:t>
      </w:r>
    </w:p>
    <w:p w14:paraId="26534B77" w14:textId="2B8A7EC2" w:rsidR="00B30540" w:rsidRPr="0035563D" w:rsidRDefault="00B30540" w:rsidP="00B30540">
      <w:pPr>
        <w:pStyle w:val="paragraph"/>
        <w:spacing w:before="0" w:beforeAutospacing="0" w:after="0" w:afterAutospacing="0"/>
        <w:textAlignment w:val="baseline"/>
        <w:rPr>
          <w:rFonts w:asciiTheme="minorHAnsi" w:hAnsiTheme="minorHAnsi" w:cs="Segoe UI"/>
        </w:rPr>
      </w:pPr>
      <w:r w:rsidRPr="0035563D">
        <w:rPr>
          <w:rStyle w:val="eop"/>
          <w:rFonts w:asciiTheme="minorHAnsi" w:eastAsiaTheme="majorEastAsia" w:hAnsiTheme="minorHAnsi"/>
        </w:rPr>
        <w:t>  </w:t>
      </w:r>
    </w:p>
    <w:p w14:paraId="6482CF1F" w14:textId="77777777" w:rsidR="00B30540" w:rsidRPr="0035563D" w:rsidRDefault="00B30540" w:rsidP="22CD0150">
      <w:pPr>
        <w:pStyle w:val="paragraph"/>
        <w:spacing w:before="0" w:beforeAutospacing="0" w:after="0" w:afterAutospacing="0"/>
        <w:textAlignment w:val="baseline"/>
        <w:rPr>
          <w:rFonts w:asciiTheme="minorHAnsi" w:hAnsiTheme="minorHAnsi" w:cs="Segoe UI"/>
        </w:rPr>
      </w:pPr>
      <w:r w:rsidRPr="22CD0150">
        <w:rPr>
          <w:rStyle w:val="normaltextrun"/>
          <w:rFonts w:asciiTheme="minorHAnsi" w:eastAsiaTheme="majorEastAsia" w:hAnsiTheme="minorHAnsi"/>
        </w:rPr>
        <w:t>Subsequent credited interest rates may be higher or lower than the Initial Interest Rate but will never be less than the Guaranteed Minimum Interest Rate shown in the Contract Schedule.</w:t>
      </w:r>
      <w:r w:rsidRPr="22CD0150">
        <w:rPr>
          <w:rStyle w:val="eop"/>
          <w:rFonts w:asciiTheme="minorHAnsi" w:eastAsiaTheme="majorEastAsia" w:hAnsiTheme="minorHAnsi"/>
        </w:rPr>
        <w:t> </w:t>
      </w:r>
    </w:p>
    <w:p w14:paraId="6B881D1E" w14:textId="77777777" w:rsidR="00EB07C6" w:rsidRPr="0035563D" w:rsidRDefault="00EB07C6" w:rsidP="00B30540">
      <w:pPr>
        <w:rPr>
          <w:rFonts w:asciiTheme="minorHAnsi" w:hAnsiTheme="minorHAnsi"/>
        </w:rPr>
      </w:pPr>
    </w:p>
    <w:p w14:paraId="167ADC5B" w14:textId="77777777" w:rsidR="00AD3874" w:rsidRPr="0035563D" w:rsidRDefault="00AD3874" w:rsidP="006B3EF4">
      <w:pPr>
        <w:numPr>
          <w:ilvl w:val="0"/>
          <w:numId w:val="2"/>
        </w:numPr>
        <w:rPr>
          <w:rFonts w:asciiTheme="minorHAnsi" w:hAnsiTheme="minorHAnsi"/>
        </w:rPr>
      </w:pPr>
      <w:r w:rsidRPr="0035563D">
        <w:rPr>
          <w:rFonts w:asciiTheme="minorHAnsi" w:hAnsiTheme="minorHAnsi"/>
        </w:rPr>
        <w:t>The interest rate will be guaranteed for the term length chosen.</w:t>
      </w:r>
    </w:p>
    <w:p w14:paraId="02643B1F" w14:textId="77777777" w:rsidR="00AD3874" w:rsidRPr="0035563D" w:rsidRDefault="00AD3874" w:rsidP="22CD0150">
      <w:pPr>
        <w:numPr>
          <w:ilvl w:val="0"/>
          <w:numId w:val="2"/>
        </w:numPr>
        <w:rPr>
          <w:rFonts w:asciiTheme="minorHAnsi" w:hAnsiTheme="minorHAnsi"/>
        </w:rPr>
      </w:pPr>
      <w:r w:rsidRPr="22CD0150">
        <w:rPr>
          <w:rFonts w:asciiTheme="minorHAnsi" w:hAnsiTheme="minorHAnsi"/>
        </w:rPr>
        <w:t>At the end of the initial term, the interest rate will be renewed at the prevailing market rates, subject to the company’s current offerings.</w:t>
      </w:r>
    </w:p>
    <w:p w14:paraId="0596D95C" w14:textId="2B0E6787" w:rsidR="009D4FB8" w:rsidRDefault="009D4FB8" w:rsidP="006B3EF4">
      <w:pPr>
        <w:numPr>
          <w:ilvl w:val="0"/>
          <w:numId w:val="2"/>
        </w:numPr>
        <w:rPr>
          <w:rFonts w:asciiTheme="minorHAnsi" w:hAnsiTheme="minorHAnsi"/>
        </w:rPr>
      </w:pPr>
      <w:r w:rsidRPr="0035563D">
        <w:rPr>
          <w:rFonts w:asciiTheme="minorHAnsi" w:hAnsiTheme="minorHAnsi"/>
        </w:rPr>
        <w:t xml:space="preserve">Rates must allow </w:t>
      </w:r>
      <w:r w:rsidR="0088721B" w:rsidRPr="0035563D">
        <w:rPr>
          <w:rFonts w:asciiTheme="minorHAnsi" w:hAnsiTheme="minorHAnsi"/>
        </w:rPr>
        <w:t>up to 6 characters</w:t>
      </w:r>
    </w:p>
    <w:p w14:paraId="270300C9" w14:textId="77777777" w:rsidR="00F37EC0" w:rsidRPr="0035563D" w:rsidRDefault="00F37EC0" w:rsidP="00F37EC0">
      <w:pPr>
        <w:ind w:left="720"/>
        <w:rPr>
          <w:rFonts w:asciiTheme="minorHAnsi" w:hAnsiTheme="minorHAnsi"/>
        </w:rPr>
      </w:pPr>
    </w:p>
    <w:p w14:paraId="0C62B28A" w14:textId="77777777" w:rsidR="000172E4" w:rsidRPr="0035563D" w:rsidRDefault="000172E4" w:rsidP="000172E4">
      <w:pPr>
        <w:rPr>
          <w:rFonts w:asciiTheme="minorHAnsi" w:hAnsiTheme="minorHAnsi"/>
          <w:b/>
          <w:bCs/>
        </w:rPr>
      </w:pPr>
      <w:r w:rsidRPr="0035563D">
        <w:rPr>
          <w:rFonts w:asciiTheme="minorHAnsi" w:hAnsiTheme="minorHAnsi"/>
          <w:b/>
          <w:bCs/>
        </w:rPr>
        <w:t>Formula to Convert Annual Effective Rate to Daily Rate:</w:t>
      </w:r>
    </w:p>
    <w:p w14:paraId="5810C6B9" w14:textId="4649E33B" w:rsidR="004B20F0" w:rsidRPr="0035563D" w:rsidRDefault="004B20F0" w:rsidP="22CD0150">
      <w:pPr>
        <w:rPr>
          <w:rFonts w:asciiTheme="minorHAnsi" w:hAnsiTheme="minorHAnsi"/>
        </w:rPr>
      </w:pPr>
      <w:r w:rsidRPr="22CD0150">
        <w:rPr>
          <w:rFonts w:asciiTheme="minorHAnsi" w:hAnsiTheme="minorHAnsi"/>
        </w:rPr>
        <w:t xml:space="preserve">The formula for the daily crediting rate from an annual effective rate </w:t>
      </w:r>
      <w:proofErr w:type="spellStart"/>
      <w:r w:rsidR="002B3F53" w:rsidRPr="22CD0150">
        <w:rPr>
          <w:rFonts w:asciiTheme="minorHAnsi" w:hAnsiTheme="minorHAnsi"/>
        </w:rPr>
        <w:t>r</w:t>
      </w:r>
      <w:r w:rsidRPr="22CD0150">
        <w:rPr>
          <w:rFonts w:asciiTheme="minorHAnsi" w:hAnsiTheme="minorHAnsi"/>
          <w:sz w:val="18"/>
          <w:szCs w:val="18"/>
        </w:rPr>
        <w:t>eff</w:t>
      </w:r>
      <w:proofErr w:type="spellEnd"/>
    </w:p>
    <w:p w14:paraId="5E86A52E" w14:textId="05D10C43" w:rsidR="00957EC9" w:rsidRPr="0035563D" w:rsidRDefault="002B3F53" w:rsidP="000172E4">
      <w:pPr>
        <w:rPr>
          <w:rFonts w:asciiTheme="minorHAnsi" w:hAnsiTheme="minorHAnsi"/>
        </w:rPr>
      </w:pPr>
      <w:r w:rsidRPr="0035563D">
        <w:rPr>
          <w:rFonts w:asciiTheme="minorHAnsi" w:hAnsiTheme="minorHAnsi"/>
          <w:noProof/>
        </w:rPr>
        <w:drawing>
          <wp:inline distT="0" distB="0" distL="0" distR="0" wp14:anchorId="3FD0237B" wp14:editId="2EEE07EA">
            <wp:extent cx="4991100" cy="698500"/>
            <wp:effectExtent l="0" t="0" r="0" b="0"/>
            <wp:docPr id="197052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23442" name=""/>
                    <pic:cNvPicPr/>
                  </pic:nvPicPr>
                  <pic:blipFill>
                    <a:blip r:embed="rId13"/>
                    <a:stretch>
                      <a:fillRect/>
                    </a:stretch>
                  </pic:blipFill>
                  <pic:spPr>
                    <a:xfrm>
                      <a:off x="0" y="0"/>
                      <a:ext cx="4991100" cy="698500"/>
                    </a:xfrm>
                    <a:prstGeom prst="rect">
                      <a:avLst/>
                    </a:prstGeom>
                  </pic:spPr>
                </pic:pic>
              </a:graphicData>
            </a:graphic>
          </wp:inline>
        </w:drawing>
      </w:r>
    </w:p>
    <w:p w14:paraId="4EB107ED" w14:textId="77777777" w:rsidR="000A119D" w:rsidRPr="0035563D" w:rsidRDefault="000A119D" w:rsidP="000A119D">
      <w:pPr>
        <w:pStyle w:val="NormalWeb"/>
        <w:rPr>
          <w:rFonts w:asciiTheme="minorHAnsi" w:hAnsiTheme="minorHAnsi"/>
        </w:rPr>
      </w:pPr>
      <w:r w:rsidRPr="0035563D">
        <w:rPr>
          <w:rFonts w:asciiTheme="minorHAnsi" w:hAnsiTheme="minorHAnsi"/>
        </w:rPr>
        <w:t>Where:</w:t>
      </w:r>
    </w:p>
    <w:p w14:paraId="7889F9DE" w14:textId="2380B311" w:rsidR="000A119D" w:rsidRPr="0035563D" w:rsidRDefault="003A699D" w:rsidP="22CD0150">
      <w:pPr>
        <w:numPr>
          <w:ilvl w:val="0"/>
          <w:numId w:val="72"/>
        </w:numPr>
        <w:spacing w:before="100" w:beforeAutospacing="1" w:after="100" w:afterAutospacing="1"/>
        <w:rPr>
          <w:rFonts w:asciiTheme="minorHAnsi" w:hAnsiTheme="minorHAnsi"/>
        </w:rPr>
      </w:pPr>
      <w:proofErr w:type="spellStart"/>
      <w:r w:rsidRPr="22CD0150">
        <w:rPr>
          <w:rStyle w:val="katex-mathml"/>
          <w:rFonts w:asciiTheme="minorHAnsi" w:hAnsiTheme="minorHAnsi"/>
        </w:rPr>
        <w:t>i</w:t>
      </w:r>
      <w:r w:rsidR="000A119D" w:rsidRPr="22CD0150">
        <w:rPr>
          <w:rStyle w:val="katex-mathml"/>
          <w:rFonts w:asciiTheme="minorHAnsi" w:hAnsiTheme="minorHAnsi"/>
          <w:sz w:val="18"/>
          <w:szCs w:val="18"/>
        </w:rPr>
        <w:t>daily</w:t>
      </w:r>
      <w:proofErr w:type="spellEnd"/>
      <w:r w:rsidRPr="22CD0150">
        <w:rPr>
          <w:rStyle w:val="katex-mathml"/>
          <w:rFonts w:asciiTheme="minorHAnsi" w:hAnsiTheme="minorHAnsi"/>
        </w:rPr>
        <w:t xml:space="preserve"> </w:t>
      </w:r>
      <w:r w:rsidR="000A119D" w:rsidRPr="22CD0150">
        <w:rPr>
          <w:rFonts w:asciiTheme="minorHAnsi" w:hAnsiTheme="minorHAnsi"/>
        </w:rPr>
        <w:t>is the daily crediting interest rate (expressed as a decimal</w:t>
      </w:r>
      <w:r w:rsidRPr="22CD0150">
        <w:rPr>
          <w:rFonts w:asciiTheme="minorHAnsi" w:hAnsiTheme="minorHAnsi"/>
        </w:rPr>
        <w:t xml:space="preserve"> up to 6</w:t>
      </w:r>
      <w:r w:rsidR="000A119D" w:rsidRPr="22CD0150">
        <w:rPr>
          <w:rFonts w:asciiTheme="minorHAnsi" w:hAnsiTheme="minorHAnsi"/>
        </w:rPr>
        <w:t>).</w:t>
      </w:r>
    </w:p>
    <w:p w14:paraId="6043B3A1" w14:textId="52DCBCB8" w:rsidR="000A119D" w:rsidRPr="0035563D" w:rsidRDefault="00DB6A5C" w:rsidP="22CD0150">
      <w:pPr>
        <w:numPr>
          <w:ilvl w:val="0"/>
          <w:numId w:val="72"/>
        </w:numPr>
        <w:spacing w:before="100" w:beforeAutospacing="1" w:after="100" w:afterAutospacing="1"/>
        <w:rPr>
          <w:rFonts w:asciiTheme="minorHAnsi" w:hAnsiTheme="minorHAnsi"/>
        </w:rPr>
      </w:pPr>
      <w:proofErr w:type="spellStart"/>
      <w:r w:rsidRPr="22CD0150">
        <w:rPr>
          <w:rStyle w:val="katex-mathml"/>
          <w:rFonts w:asciiTheme="minorHAnsi" w:hAnsiTheme="minorHAnsi"/>
        </w:rPr>
        <w:t>r</w:t>
      </w:r>
      <w:r w:rsidR="000A119D" w:rsidRPr="22CD0150">
        <w:rPr>
          <w:rStyle w:val="katex-mathml"/>
          <w:rFonts w:asciiTheme="minorHAnsi" w:hAnsiTheme="minorHAnsi"/>
          <w:sz w:val="18"/>
          <w:szCs w:val="18"/>
        </w:rPr>
        <w:t>eff</w:t>
      </w:r>
      <w:proofErr w:type="spellEnd"/>
      <w:r w:rsidRPr="22CD0150">
        <w:rPr>
          <w:rStyle w:val="katex-mathml"/>
          <w:rFonts w:asciiTheme="minorHAnsi" w:hAnsiTheme="minorHAnsi"/>
        </w:rPr>
        <w:t xml:space="preserve">  </w:t>
      </w:r>
      <w:r w:rsidR="000A119D" w:rsidRPr="22CD0150">
        <w:rPr>
          <w:rFonts w:asciiTheme="minorHAnsi" w:hAnsiTheme="minorHAnsi"/>
        </w:rPr>
        <w:t xml:space="preserve"> </w:t>
      </w:r>
      <w:r w:rsidRPr="22CD0150">
        <w:rPr>
          <w:rFonts w:asciiTheme="minorHAnsi" w:hAnsiTheme="minorHAnsi"/>
        </w:rPr>
        <w:t xml:space="preserve">is </w:t>
      </w:r>
      <w:r w:rsidR="000A119D" w:rsidRPr="22CD0150">
        <w:rPr>
          <w:rFonts w:asciiTheme="minorHAnsi" w:hAnsiTheme="minorHAnsi"/>
        </w:rPr>
        <w:t>the annual effective interest rate (expressed as a decimal</w:t>
      </w:r>
      <w:r w:rsidRPr="22CD0150">
        <w:rPr>
          <w:rFonts w:asciiTheme="minorHAnsi" w:hAnsiTheme="minorHAnsi"/>
        </w:rPr>
        <w:t xml:space="preserve"> up to 6</w:t>
      </w:r>
      <w:r w:rsidR="000A119D" w:rsidRPr="22CD0150">
        <w:rPr>
          <w:rFonts w:asciiTheme="minorHAnsi" w:hAnsiTheme="minorHAnsi"/>
        </w:rPr>
        <w:t>, e.g., 5% as 0.05).</w:t>
      </w:r>
    </w:p>
    <w:p w14:paraId="204F1C9A" w14:textId="10933F39" w:rsidR="000A119D" w:rsidRPr="0035563D" w:rsidRDefault="000A119D" w:rsidP="006B3EF4">
      <w:pPr>
        <w:numPr>
          <w:ilvl w:val="0"/>
          <w:numId w:val="72"/>
        </w:numPr>
        <w:spacing w:before="100" w:beforeAutospacing="1" w:after="100" w:afterAutospacing="1"/>
        <w:rPr>
          <w:rFonts w:asciiTheme="minorHAnsi" w:hAnsiTheme="minorHAnsi"/>
        </w:rPr>
      </w:pPr>
      <w:r w:rsidRPr="0035563D">
        <w:rPr>
          <w:rFonts w:asciiTheme="minorHAnsi" w:hAnsiTheme="minorHAnsi"/>
        </w:rPr>
        <w:t xml:space="preserve">365 is the </w:t>
      </w:r>
      <w:r w:rsidR="00DB6A5C" w:rsidRPr="0035563D">
        <w:rPr>
          <w:rFonts w:asciiTheme="minorHAnsi" w:hAnsiTheme="minorHAnsi"/>
        </w:rPr>
        <w:t xml:space="preserve">actual </w:t>
      </w:r>
      <w:r w:rsidRPr="0035563D">
        <w:rPr>
          <w:rFonts w:asciiTheme="minorHAnsi" w:hAnsiTheme="minorHAnsi"/>
        </w:rPr>
        <w:t>number of days in a year (</w:t>
      </w:r>
      <w:r w:rsidR="00DB6A5C" w:rsidRPr="0035563D">
        <w:rPr>
          <w:rFonts w:asciiTheme="minorHAnsi" w:hAnsiTheme="minorHAnsi"/>
        </w:rPr>
        <w:t>leap year has 366 days</w:t>
      </w:r>
      <w:r w:rsidRPr="0035563D">
        <w:rPr>
          <w:rFonts w:asciiTheme="minorHAnsi" w:hAnsiTheme="minorHAnsi"/>
        </w:rPr>
        <w:t>).</w:t>
      </w:r>
    </w:p>
    <w:p w14:paraId="71718982" w14:textId="4F7333DE" w:rsidR="000172E4" w:rsidRPr="0035563D" w:rsidRDefault="00DA0361" w:rsidP="00374C49">
      <w:pPr>
        <w:rPr>
          <w:rFonts w:asciiTheme="minorHAnsi" w:hAnsiTheme="minorHAnsi"/>
          <w:b/>
          <w:bCs/>
        </w:rPr>
      </w:pPr>
      <w:r w:rsidRPr="0035563D">
        <w:rPr>
          <w:rFonts w:asciiTheme="minorHAnsi" w:hAnsiTheme="minorHAnsi"/>
          <w:b/>
          <w:bCs/>
        </w:rPr>
        <w:t xml:space="preserve">Rate Setting Process: </w:t>
      </w:r>
    </w:p>
    <w:p w14:paraId="07052806" w14:textId="2D286B8F" w:rsidR="00DA0361" w:rsidRPr="0035563D" w:rsidRDefault="008A5326" w:rsidP="22CD0150">
      <w:pPr>
        <w:pStyle w:val="ListParagraph"/>
        <w:numPr>
          <w:ilvl w:val="0"/>
          <w:numId w:val="73"/>
        </w:numPr>
        <w:rPr>
          <w:rFonts w:asciiTheme="minorHAnsi" w:hAnsiTheme="minorHAnsi"/>
        </w:rPr>
      </w:pPr>
      <w:r w:rsidRPr="22CD0150">
        <w:rPr>
          <w:rFonts w:asciiTheme="minorHAnsi" w:hAnsiTheme="minorHAnsi"/>
        </w:rPr>
        <w:t xml:space="preserve">Rate Setting will </w:t>
      </w:r>
      <w:r w:rsidR="00D52D5B" w:rsidRPr="22CD0150">
        <w:rPr>
          <w:rFonts w:asciiTheme="minorHAnsi" w:hAnsiTheme="minorHAnsi"/>
        </w:rPr>
        <w:t xml:space="preserve">be </w:t>
      </w:r>
      <w:r w:rsidRPr="22CD0150">
        <w:rPr>
          <w:rFonts w:asciiTheme="minorHAnsi" w:hAnsiTheme="minorHAnsi"/>
        </w:rPr>
        <w:t xml:space="preserve">done </w:t>
      </w:r>
      <w:r w:rsidR="0035563D" w:rsidRPr="22CD0150">
        <w:rPr>
          <w:rFonts w:asciiTheme="minorHAnsi" w:hAnsiTheme="minorHAnsi"/>
        </w:rPr>
        <w:t>weekly</w:t>
      </w:r>
      <w:r w:rsidR="004C3DF8" w:rsidRPr="22CD0150">
        <w:rPr>
          <w:rFonts w:asciiTheme="minorHAnsi" w:hAnsiTheme="minorHAnsi"/>
        </w:rPr>
        <w:t xml:space="preserve"> or</w:t>
      </w:r>
      <w:r w:rsidR="009924FC" w:rsidRPr="22CD0150">
        <w:rPr>
          <w:rFonts w:asciiTheme="minorHAnsi" w:hAnsiTheme="minorHAnsi"/>
        </w:rPr>
        <w:t xml:space="preserve"> </w:t>
      </w:r>
      <w:r w:rsidR="0035563D" w:rsidRPr="22CD0150">
        <w:rPr>
          <w:rFonts w:asciiTheme="minorHAnsi" w:hAnsiTheme="minorHAnsi"/>
        </w:rPr>
        <w:t>more frequently if determined by us</w:t>
      </w:r>
      <w:r w:rsidR="000807F3" w:rsidRPr="22CD0150">
        <w:rPr>
          <w:rFonts w:asciiTheme="minorHAnsi" w:hAnsiTheme="minorHAnsi"/>
        </w:rPr>
        <w:t>. FAST required to have functionality to change rates daily</w:t>
      </w:r>
      <w:r w:rsidR="0056139A" w:rsidRPr="22CD0150">
        <w:rPr>
          <w:rFonts w:asciiTheme="minorHAnsi" w:hAnsiTheme="minorHAnsi"/>
        </w:rPr>
        <w:t xml:space="preserve"> if necessary</w:t>
      </w:r>
      <w:r w:rsidR="000807F3" w:rsidRPr="22CD0150">
        <w:rPr>
          <w:rFonts w:asciiTheme="minorHAnsi" w:hAnsiTheme="minorHAnsi"/>
        </w:rPr>
        <w:t>.</w:t>
      </w:r>
      <w:r w:rsidR="00E36830" w:rsidRPr="22CD0150">
        <w:rPr>
          <w:rFonts w:asciiTheme="minorHAnsi" w:hAnsiTheme="minorHAnsi"/>
        </w:rPr>
        <w:t xml:space="preserve"> Rates are not necessarily changed daily.</w:t>
      </w:r>
    </w:p>
    <w:p w14:paraId="29FA2DC1" w14:textId="615DC8DB" w:rsidR="009924FC" w:rsidRPr="0035563D" w:rsidRDefault="009924FC" w:rsidP="006B3EF4">
      <w:pPr>
        <w:pStyle w:val="ListParagraph"/>
        <w:numPr>
          <w:ilvl w:val="0"/>
          <w:numId w:val="73"/>
        </w:numPr>
        <w:rPr>
          <w:rFonts w:asciiTheme="minorHAnsi" w:hAnsiTheme="minorHAnsi"/>
        </w:rPr>
      </w:pPr>
      <w:r w:rsidRPr="0035563D">
        <w:rPr>
          <w:rFonts w:asciiTheme="minorHAnsi" w:hAnsiTheme="minorHAnsi"/>
        </w:rPr>
        <w:lastRenderedPageBreak/>
        <w:t>A new rate will be declared at the beginning of each term</w:t>
      </w:r>
    </w:p>
    <w:p w14:paraId="5D411AD8" w14:textId="538F677E" w:rsidR="00D52D5B" w:rsidRPr="009B788C" w:rsidRDefault="5DEF84BD" w:rsidP="5DEF84BD">
      <w:pPr>
        <w:pStyle w:val="ListParagraph"/>
        <w:numPr>
          <w:ilvl w:val="0"/>
          <w:numId w:val="73"/>
        </w:numPr>
        <w:rPr>
          <w:rFonts w:asciiTheme="minorHAnsi" w:hAnsiTheme="minorHAnsi"/>
          <w:color w:val="FF0000"/>
          <w:highlight w:val="yellow"/>
        </w:rPr>
      </w:pPr>
      <w:r w:rsidRPr="009B788C">
        <w:rPr>
          <w:rFonts w:asciiTheme="minorHAnsi" w:hAnsiTheme="minorHAnsi"/>
          <w:color w:val="FF0000"/>
          <w:highlight w:val="yellow"/>
        </w:rPr>
        <w:t>Rate setting mechanism must be defined</w:t>
      </w:r>
    </w:p>
    <w:p w14:paraId="4E19125B" w14:textId="2CE95547" w:rsidR="00ED1CC3" w:rsidRPr="0035563D" w:rsidRDefault="00ED1CC3" w:rsidP="22CD0150">
      <w:pPr>
        <w:rPr>
          <w:rFonts w:asciiTheme="minorHAnsi" w:hAnsiTheme="minorHAnsi"/>
          <w:b/>
          <w:bCs/>
        </w:rPr>
      </w:pPr>
      <w:r w:rsidRPr="22CD0150">
        <w:rPr>
          <w:rFonts w:asciiTheme="minorHAnsi" w:hAnsiTheme="minorHAnsi"/>
          <w:b/>
          <w:bCs/>
        </w:rPr>
        <w:t>Minimum Guaranteed Rates</w:t>
      </w:r>
    </w:p>
    <w:p w14:paraId="5D61CA5D" w14:textId="5C165461" w:rsidR="00ED1CC3" w:rsidRPr="0035563D" w:rsidRDefault="0084503E" w:rsidP="22CD0150">
      <w:pPr>
        <w:pStyle w:val="ListParagraph"/>
        <w:numPr>
          <w:ilvl w:val="0"/>
          <w:numId w:val="74"/>
        </w:numPr>
        <w:rPr>
          <w:rFonts w:asciiTheme="minorHAnsi" w:hAnsiTheme="minorHAnsi"/>
          <w:b/>
          <w:bCs/>
        </w:rPr>
      </w:pPr>
      <w:r w:rsidRPr="22CD0150">
        <w:rPr>
          <w:rFonts w:asciiTheme="minorHAnsi" w:hAnsiTheme="minorHAnsi"/>
        </w:rPr>
        <w:t>The credited rate will have minimum guaranteed rates</w:t>
      </w:r>
      <w:r w:rsidR="006C7A99" w:rsidRPr="22CD0150">
        <w:rPr>
          <w:rFonts w:asciiTheme="minorHAnsi" w:hAnsiTheme="minorHAnsi"/>
        </w:rPr>
        <w:t xml:space="preserve"> for both initial and renewal rates</w:t>
      </w:r>
    </w:p>
    <w:p w14:paraId="7D237AB3" w14:textId="59154B77" w:rsidR="006C7A99" w:rsidRPr="0035563D" w:rsidRDefault="006C7A99" w:rsidP="22CD0150">
      <w:pPr>
        <w:pStyle w:val="ListParagraph"/>
        <w:numPr>
          <w:ilvl w:val="0"/>
          <w:numId w:val="74"/>
        </w:numPr>
        <w:rPr>
          <w:rFonts w:asciiTheme="minorHAnsi" w:hAnsiTheme="minorHAnsi"/>
          <w:b/>
          <w:bCs/>
        </w:rPr>
      </w:pPr>
      <w:r w:rsidRPr="22CD0150">
        <w:rPr>
          <w:rFonts w:asciiTheme="minorHAnsi" w:hAnsiTheme="minorHAnsi"/>
        </w:rPr>
        <w:t>New money rates must be greater or equal to minimum guaranteed rates</w:t>
      </w:r>
    </w:p>
    <w:p w14:paraId="25EF100D" w14:textId="0C019CBB" w:rsidR="006C7A99" w:rsidRPr="0035563D" w:rsidRDefault="003B1E31" w:rsidP="006B3EF4">
      <w:pPr>
        <w:pStyle w:val="ListParagraph"/>
        <w:numPr>
          <w:ilvl w:val="0"/>
          <w:numId w:val="74"/>
        </w:numPr>
        <w:rPr>
          <w:rFonts w:asciiTheme="minorHAnsi" w:hAnsiTheme="minorHAnsi"/>
          <w:b/>
          <w:bCs/>
        </w:rPr>
      </w:pPr>
      <w:r w:rsidRPr="0035563D">
        <w:rPr>
          <w:rFonts w:asciiTheme="minorHAnsi" w:hAnsiTheme="minorHAnsi"/>
        </w:rPr>
        <w:t>Once a contract is issued, the guaranteed rates apply for the life of the contract</w:t>
      </w:r>
    </w:p>
    <w:p w14:paraId="042F5171" w14:textId="6970B65F" w:rsidR="003B1E31" w:rsidRPr="0035563D" w:rsidRDefault="003B1E31" w:rsidP="006B3EF4">
      <w:pPr>
        <w:pStyle w:val="ListParagraph"/>
        <w:numPr>
          <w:ilvl w:val="0"/>
          <w:numId w:val="74"/>
        </w:numPr>
        <w:rPr>
          <w:rFonts w:asciiTheme="minorHAnsi" w:hAnsiTheme="minorHAnsi"/>
          <w:b/>
          <w:bCs/>
        </w:rPr>
      </w:pPr>
      <w:r w:rsidRPr="0035563D">
        <w:rPr>
          <w:rFonts w:asciiTheme="minorHAnsi" w:hAnsiTheme="minorHAnsi"/>
        </w:rPr>
        <w:t>Guaranteed rate may vary by the state</w:t>
      </w:r>
    </w:p>
    <w:p w14:paraId="130A09DA" w14:textId="49AD675B" w:rsidR="00321EFF" w:rsidRPr="0035563D" w:rsidRDefault="00321EFF" w:rsidP="22CD0150">
      <w:pPr>
        <w:pStyle w:val="ListParagraph"/>
        <w:numPr>
          <w:ilvl w:val="0"/>
          <w:numId w:val="74"/>
        </w:numPr>
        <w:rPr>
          <w:rFonts w:asciiTheme="minorHAnsi" w:hAnsiTheme="minorHAnsi"/>
          <w:b/>
          <w:bCs/>
        </w:rPr>
      </w:pPr>
      <w:r w:rsidRPr="22CD0150">
        <w:rPr>
          <w:rFonts w:asciiTheme="minorHAnsi" w:hAnsiTheme="minorHAnsi"/>
        </w:rPr>
        <w:t xml:space="preserve">Minimum Guaranteed Rates </w:t>
      </w:r>
      <w:r w:rsidR="00E02E07" w:rsidRPr="22CD0150">
        <w:rPr>
          <w:rFonts w:asciiTheme="minorHAnsi" w:hAnsiTheme="minorHAnsi"/>
        </w:rPr>
        <w:t>can be changed.</w:t>
      </w:r>
    </w:p>
    <w:p w14:paraId="02E2EAB7" w14:textId="08EEC1F0" w:rsidR="00D52D5B" w:rsidRPr="0035563D" w:rsidRDefault="00D52D5B" w:rsidP="00D52D5B">
      <w:pPr>
        <w:rPr>
          <w:rFonts w:asciiTheme="minorHAnsi" w:hAnsiTheme="minorHAnsi"/>
          <w:b/>
          <w:bCs/>
        </w:rPr>
      </w:pPr>
      <w:r w:rsidRPr="0035563D">
        <w:rPr>
          <w:rFonts w:asciiTheme="minorHAnsi" w:hAnsiTheme="minorHAnsi"/>
          <w:b/>
          <w:bCs/>
        </w:rPr>
        <w:t>Rate Lock:</w:t>
      </w:r>
      <w:r w:rsidR="00562F7C" w:rsidRPr="0035563D">
        <w:rPr>
          <w:rFonts w:asciiTheme="minorHAnsi" w:hAnsiTheme="minorHAnsi"/>
          <w:color w:val="FF0000"/>
        </w:rPr>
        <w:t xml:space="preserve"> </w:t>
      </w:r>
    </w:p>
    <w:p w14:paraId="75EEC04E" w14:textId="269AB0F3" w:rsidR="00826EE9" w:rsidRPr="0035563D" w:rsidRDefault="00562F7C" w:rsidP="006B3EF4">
      <w:pPr>
        <w:pStyle w:val="ListParagraph"/>
        <w:numPr>
          <w:ilvl w:val="0"/>
          <w:numId w:val="75"/>
        </w:numPr>
        <w:rPr>
          <w:rFonts w:asciiTheme="minorHAnsi" w:hAnsiTheme="minorHAnsi"/>
        </w:rPr>
      </w:pPr>
      <w:r w:rsidRPr="0035563D">
        <w:rPr>
          <w:rFonts w:asciiTheme="minorHAnsi" w:hAnsiTheme="minorHAnsi"/>
        </w:rPr>
        <w:t xml:space="preserve">If </w:t>
      </w:r>
      <w:r w:rsidR="0030081A" w:rsidRPr="0035563D">
        <w:rPr>
          <w:rFonts w:asciiTheme="minorHAnsi" w:hAnsiTheme="minorHAnsi"/>
        </w:rPr>
        <w:t>an application is in Good Order within</w:t>
      </w:r>
      <w:r w:rsidR="00826EE9" w:rsidRPr="0035563D">
        <w:rPr>
          <w:rFonts w:asciiTheme="minorHAnsi" w:hAnsiTheme="minorHAnsi"/>
        </w:rPr>
        <w:t xml:space="preserve"> 7 days, the rates are locked at the application signed for </w:t>
      </w:r>
      <w:r w:rsidR="00A86496" w:rsidRPr="0035563D">
        <w:rPr>
          <w:rFonts w:asciiTheme="minorHAnsi" w:hAnsiTheme="minorHAnsi"/>
        </w:rPr>
        <w:t>6</w:t>
      </w:r>
      <w:r w:rsidR="00826EE9" w:rsidRPr="0035563D">
        <w:rPr>
          <w:rFonts w:asciiTheme="minorHAnsi" w:hAnsiTheme="minorHAnsi"/>
        </w:rPr>
        <w:t>0 days</w:t>
      </w:r>
    </w:p>
    <w:p w14:paraId="7010464E" w14:textId="77777777" w:rsidR="00D77E91" w:rsidRPr="0035563D" w:rsidRDefault="00D77E91" w:rsidP="006B3EF4">
      <w:pPr>
        <w:pStyle w:val="ListParagraph"/>
        <w:numPr>
          <w:ilvl w:val="0"/>
          <w:numId w:val="75"/>
        </w:numPr>
        <w:rPr>
          <w:rFonts w:asciiTheme="minorHAnsi" w:hAnsiTheme="minorHAnsi"/>
        </w:rPr>
      </w:pPr>
      <w:r w:rsidRPr="0035563D">
        <w:rPr>
          <w:rFonts w:asciiTheme="minorHAnsi" w:hAnsiTheme="minorHAnsi"/>
        </w:rPr>
        <w:t>The contract will receive the larger of locked rate at the application date and the current rate on the contract effective date</w:t>
      </w:r>
    </w:p>
    <w:p w14:paraId="1B79A25B" w14:textId="77777777" w:rsidR="00727DE9" w:rsidRDefault="00727DE9" w:rsidP="00D77E91">
      <w:pPr>
        <w:rPr>
          <w:rFonts w:asciiTheme="minorHAnsi" w:hAnsiTheme="minorHAnsi"/>
        </w:rPr>
      </w:pPr>
    </w:p>
    <w:p w14:paraId="081AD41C" w14:textId="7BF9D707" w:rsidR="00D77E91" w:rsidRPr="0035563D" w:rsidRDefault="00D77E91" w:rsidP="00D77E91">
      <w:pPr>
        <w:rPr>
          <w:rFonts w:asciiTheme="minorHAnsi" w:hAnsiTheme="minorHAnsi"/>
        </w:rPr>
      </w:pPr>
      <w:r w:rsidRPr="0035563D">
        <w:rPr>
          <w:rFonts w:asciiTheme="minorHAnsi" w:hAnsiTheme="minorHAnsi"/>
        </w:rPr>
        <w:t>Example of rates</w:t>
      </w:r>
      <w:r w:rsidR="00727DE9">
        <w:rPr>
          <w:rFonts w:asciiTheme="minorHAnsi" w:hAnsiTheme="minorHAnsi"/>
        </w:rPr>
        <w:t xml:space="preserve"> table</w:t>
      </w:r>
      <w:r w:rsidRPr="0035563D">
        <w:rPr>
          <w:rFonts w:asciiTheme="minorHAnsi" w:hAnsiTheme="minorHAnsi"/>
        </w:rPr>
        <w:t xml:space="preserve">: </w:t>
      </w:r>
    </w:p>
    <w:tbl>
      <w:tblPr>
        <w:tblStyle w:val="TableGrid"/>
        <w:tblW w:w="0" w:type="auto"/>
        <w:tblLook w:val="04A0" w:firstRow="1" w:lastRow="0" w:firstColumn="1" w:lastColumn="0" w:noHBand="0" w:noVBand="1"/>
      </w:tblPr>
      <w:tblGrid>
        <w:gridCol w:w="2337"/>
        <w:gridCol w:w="2698"/>
      </w:tblGrid>
      <w:tr w:rsidR="00E02E07" w:rsidRPr="0035563D" w14:paraId="21A5049F" w14:textId="77777777" w:rsidTr="22CD0150">
        <w:tc>
          <w:tcPr>
            <w:tcW w:w="2337" w:type="dxa"/>
          </w:tcPr>
          <w:p w14:paraId="3436CAC2" w14:textId="77777777" w:rsidR="00E02E07" w:rsidRPr="0035563D" w:rsidRDefault="00E02E07" w:rsidP="00D77E91">
            <w:pPr>
              <w:rPr>
                <w:rFonts w:asciiTheme="minorHAnsi" w:hAnsiTheme="minorHAnsi"/>
              </w:rPr>
            </w:pPr>
          </w:p>
        </w:tc>
        <w:tc>
          <w:tcPr>
            <w:tcW w:w="2698" w:type="dxa"/>
          </w:tcPr>
          <w:p w14:paraId="350D343E" w14:textId="7AC384C8" w:rsidR="00E02E07" w:rsidRPr="0035563D" w:rsidRDefault="00862312" w:rsidP="00D77E91">
            <w:pPr>
              <w:rPr>
                <w:rFonts w:asciiTheme="minorHAnsi" w:hAnsiTheme="minorHAnsi"/>
              </w:rPr>
            </w:pPr>
            <w:r w:rsidRPr="0035563D">
              <w:rPr>
                <w:rFonts w:asciiTheme="minorHAnsi" w:hAnsiTheme="minorHAnsi"/>
              </w:rPr>
              <w:t>Annual Effective Rate</w:t>
            </w:r>
          </w:p>
        </w:tc>
      </w:tr>
      <w:tr w:rsidR="00E02E07" w:rsidRPr="0035563D" w14:paraId="705DFBB8" w14:textId="77777777" w:rsidTr="22CD0150">
        <w:tc>
          <w:tcPr>
            <w:tcW w:w="2337" w:type="dxa"/>
          </w:tcPr>
          <w:p w14:paraId="52AF116A" w14:textId="2B257D4F" w:rsidR="00E02E07" w:rsidRPr="0035563D" w:rsidRDefault="00E02E07" w:rsidP="00D77E91">
            <w:pPr>
              <w:rPr>
                <w:rFonts w:asciiTheme="minorHAnsi" w:hAnsiTheme="minorHAnsi"/>
              </w:rPr>
            </w:pPr>
            <w:r w:rsidRPr="0035563D">
              <w:rPr>
                <w:rFonts w:asciiTheme="minorHAnsi" w:hAnsiTheme="minorHAnsi"/>
              </w:rPr>
              <w:t>MYGA 3</w:t>
            </w:r>
          </w:p>
        </w:tc>
        <w:tc>
          <w:tcPr>
            <w:tcW w:w="2698" w:type="dxa"/>
          </w:tcPr>
          <w:p w14:paraId="213BFE8E" w14:textId="77777777" w:rsidR="00E02E07" w:rsidRPr="0035563D" w:rsidRDefault="00E02E07" w:rsidP="00D77E91">
            <w:pPr>
              <w:rPr>
                <w:rFonts w:asciiTheme="minorHAnsi" w:hAnsiTheme="minorHAnsi"/>
              </w:rPr>
            </w:pPr>
          </w:p>
        </w:tc>
      </w:tr>
      <w:tr w:rsidR="00E02E07" w:rsidRPr="0035563D" w14:paraId="373EA62F" w14:textId="77777777" w:rsidTr="22CD0150">
        <w:tc>
          <w:tcPr>
            <w:tcW w:w="2337" w:type="dxa"/>
          </w:tcPr>
          <w:p w14:paraId="608EB4C8" w14:textId="7506E7A0" w:rsidR="00E02E07" w:rsidRPr="0035563D" w:rsidRDefault="00E02E07" w:rsidP="00D77E91">
            <w:pPr>
              <w:rPr>
                <w:rFonts w:asciiTheme="minorHAnsi" w:hAnsiTheme="minorHAnsi"/>
              </w:rPr>
            </w:pPr>
            <w:r w:rsidRPr="0035563D">
              <w:rPr>
                <w:rFonts w:asciiTheme="minorHAnsi" w:hAnsiTheme="minorHAnsi"/>
              </w:rPr>
              <w:t>MYGA 5</w:t>
            </w:r>
          </w:p>
        </w:tc>
        <w:tc>
          <w:tcPr>
            <w:tcW w:w="2698" w:type="dxa"/>
          </w:tcPr>
          <w:p w14:paraId="5DBA4EEC" w14:textId="77777777" w:rsidR="00E02E07" w:rsidRPr="0035563D" w:rsidRDefault="00E02E07" w:rsidP="00D77E91">
            <w:pPr>
              <w:rPr>
                <w:rFonts w:asciiTheme="minorHAnsi" w:hAnsiTheme="minorHAnsi"/>
              </w:rPr>
            </w:pPr>
          </w:p>
        </w:tc>
      </w:tr>
      <w:tr w:rsidR="00E02E07" w:rsidRPr="0035563D" w14:paraId="5795D463" w14:textId="77777777" w:rsidTr="22CD0150">
        <w:tc>
          <w:tcPr>
            <w:tcW w:w="2337" w:type="dxa"/>
          </w:tcPr>
          <w:p w14:paraId="797A27AC" w14:textId="784F3F5A" w:rsidR="00E02E07" w:rsidRPr="0035563D" w:rsidRDefault="00E02E07" w:rsidP="00D77E91">
            <w:pPr>
              <w:rPr>
                <w:rFonts w:asciiTheme="minorHAnsi" w:hAnsiTheme="minorHAnsi"/>
              </w:rPr>
            </w:pPr>
            <w:r w:rsidRPr="0035563D">
              <w:rPr>
                <w:rFonts w:asciiTheme="minorHAnsi" w:hAnsiTheme="minorHAnsi"/>
              </w:rPr>
              <w:t>MYGA 7</w:t>
            </w:r>
          </w:p>
        </w:tc>
        <w:tc>
          <w:tcPr>
            <w:tcW w:w="2698" w:type="dxa"/>
          </w:tcPr>
          <w:p w14:paraId="5E50E014" w14:textId="77777777" w:rsidR="00E02E07" w:rsidRPr="0035563D" w:rsidRDefault="00E02E07" w:rsidP="00D77E91">
            <w:pPr>
              <w:rPr>
                <w:rFonts w:asciiTheme="minorHAnsi" w:hAnsiTheme="minorHAnsi"/>
              </w:rPr>
            </w:pPr>
          </w:p>
        </w:tc>
      </w:tr>
      <w:tr w:rsidR="009D225D" w:rsidRPr="0035563D" w14:paraId="3E9D847B" w14:textId="77777777" w:rsidTr="22CD0150">
        <w:tc>
          <w:tcPr>
            <w:tcW w:w="2337" w:type="dxa"/>
          </w:tcPr>
          <w:p w14:paraId="45C41E84" w14:textId="1E587ABB" w:rsidR="009D225D" w:rsidRPr="0035563D" w:rsidRDefault="00D56F1D">
            <w:pPr>
              <w:rPr>
                <w:rFonts w:asciiTheme="minorHAnsi" w:hAnsiTheme="minorHAnsi"/>
              </w:rPr>
            </w:pPr>
            <w:r w:rsidRPr="0035563D">
              <w:rPr>
                <w:rFonts w:asciiTheme="minorHAnsi" w:hAnsiTheme="minorHAnsi"/>
              </w:rPr>
              <w:t>Annual</w:t>
            </w:r>
          </w:p>
        </w:tc>
        <w:tc>
          <w:tcPr>
            <w:tcW w:w="2698" w:type="dxa"/>
          </w:tcPr>
          <w:p w14:paraId="0FD37789" w14:textId="77777777" w:rsidR="009D225D" w:rsidRPr="0035563D" w:rsidRDefault="009D225D">
            <w:pPr>
              <w:rPr>
                <w:rFonts w:asciiTheme="minorHAnsi" w:hAnsiTheme="minorHAnsi"/>
              </w:rPr>
            </w:pPr>
          </w:p>
        </w:tc>
      </w:tr>
      <w:tr w:rsidR="0050387E" w:rsidRPr="0035563D" w14:paraId="473B9272" w14:textId="77777777" w:rsidTr="22CD0150">
        <w:tc>
          <w:tcPr>
            <w:tcW w:w="2337" w:type="dxa"/>
          </w:tcPr>
          <w:p w14:paraId="7E283CCA" w14:textId="77777777" w:rsidR="0050387E" w:rsidRPr="0035563D" w:rsidRDefault="0050387E" w:rsidP="22CD0150">
            <w:pPr>
              <w:rPr>
                <w:rFonts w:asciiTheme="minorHAnsi" w:hAnsiTheme="minorHAnsi"/>
              </w:rPr>
            </w:pPr>
            <w:r w:rsidRPr="22CD0150">
              <w:rPr>
                <w:rFonts w:asciiTheme="minorHAnsi" w:hAnsiTheme="minorHAnsi"/>
              </w:rPr>
              <w:t>Minimum Guaranteed Rate</w:t>
            </w:r>
          </w:p>
          <w:p w14:paraId="33A85562" w14:textId="3ADAFCFD" w:rsidR="0050387E" w:rsidRPr="0035563D" w:rsidRDefault="0050387E" w:rsidP="00C44470">
            <w:pPr>
              <w:rPr>
                <w:rFonts w:asciiTheme="minorHAnsi" w:hAnsiTheme="minorHAnsi"/>
              </w:rPr>
            </w:pPr>
          </w:p>
        </w:tc>
        <w:tc>
          <w:tcPr>
            <w:tcW w:w="2698" w:type="dxa"/>
          </w:tcPr>
          <w:p w14:paraId="5BE04ECA" w14:textId="77777777" w:rsidR="0050387E" w:rsidRPr="0035563D" w:rsidRDefault="0050387E" w:rsidP="00C44470">
            <w:pPr>
              <w:rPr>
                <w:rFonts w:asciiTheme="minorHAnsi" w:hAnsiTheme="minorHAnsi"/>
              </w:rPr>
            </w:pPr>
          </w:p>
        </w:tc>
      </w:tr>
    </w:tbl>
    <w:p w14:paraId="622CAD06" w14:textId="77777777" w:rsidR="00D77E91" w:rsidRPr="0035563D" w:rsidRDefault="00D77E91" w:rsidP="00D77E91">
      <w:pPr>
        <w:rPr>
          <w:rFonts w:asciiTheme="minorHAnsi" w:hAnsiTheme="minorHAnsi"/>
        </w:rPr>
      </w:pPr>
    </w:p>
    <w:p w14:paraId="52686C83" w14:textId="10A53BFC" w:rsidR="00D52D5B" w:rsidRPr="00562F7C" w:rsidRDefault="00D52D5B" w:rsidP="00D77E91"/>
    <w:p w14:paraId="5A3CC03E" w14:textId="5EA996A4" w:rsidR="00AD3874" w:rsidRPr="00AD3874" w:rsidRDefault="00AA6685" w:rsidP="006B3EF4">
      <w:pPr>
        <w:pStyle w:val="Heading1"/>
        <w:numPr>
          <w:ilvl w:val="0"/>
          <w:numId w:val="5"/>
        </w:numPr>
      </w:pPr>
      <w:r>
        <w:t xml:space="preserve"> </w:t>
      </w:r>
      <w:bookmarkStart w:id="1042" w:name="_Toc195544971"/>
      <w:r>
        <w:t>Valuation</w:t>
      </w:r>
      <w:bookmarkEnd w:id="1042"/>
    </w:p>
    <w:p w14:paraId="45DA39D1" w14:textId="77777777" w:rsidR="00E906FD" w:rsidRDefault="00E906FD" w:rsidP="00AA6685">
      <w:pPr>
        <w:rPr>
          <w:b/>
          <w:bCs/>
        </w:rPr>
      </w:pPr>
    </w:p>
    <w:p w14:paraId="77424365" w14:textId="525C9C04" w:rsidR="00AA6685" w:rsidRPr="00A330E7" w:rsidRDefault="00AA6685" w:rsidP="22CD0150">
      <w:pPr>
        <w:rPr>
          <w:rFonts w:asciiTheme="minorHAnsi" w:hAnsiTheme="minorHAnsi"/>
        </w:rPr>
      </w:pPr>
      <w:r w:rsidRPr="22CD0150">
        <w:rPr>
          <w:rFonts w:asciiTheme="minorHAnsi" w:hAnsiTheme="minorHAnsi"/>
          <w:b/>
          <w:bCs/>
        </w:rPr>
        <w:t xml:space="preserve">Accumulation Value. </w:t>
      </w:r>
      <w:r w:rsidRPr="22CD0150">
        <w:rPr>
          <w:rFonts w:asciiTheme="minorHAnsi" w:hAnsiTheme="minorHAnsi"/>
        </w:rPr>
        <w:t>The initial Accumulation Value equals: </w:t>
      </w:r>
    </w:p>
    <w:p w14:paraId="44206E34" w14:textId="77777777" w:rsidR="00AA6685" w:rsidRPr="00A330E7" w:rsidRDefault="00AA6685" w:rsidP="006B3EF4">
      <w:pPr>
        <w:numPr>
          <w:ilvl w:val="0"/>
          <w:numId w:val="21"/>
        </w:numPr>
        <w:rPr>
          <w:rFonts w:asciiTheme="minorHAnsi" w:hAnsiTheme="minorHAnsi"/>
        </w:rPr>
      </w:pPr>
      <w:r w:rsidRPr="00A330E7">
        <w:rPr>
          <w:rFonts w:asciiTheme="minorHAnsi" w:hAnsiTheme="minorHAnsi"/>
        </w:rPr>
        <w:t>the amount of the single premium payment; less </w:t>
      </w:r>
    </w:p>
    <w:p w14:paraId="2B30AC1D" w14:textId="716A62B0" w:rsidR="00AA6685" w:rsidRPr="00A330E7" w:rsidRDefault="00AA6685" w:rsidP="006B3EF4">
      <w:pPr>
        <w:numPr>
          <w:ilvl w:val="0"/>
          <w:numId w:val="22"/>
        </w:numPr>
        <w:rPr>
          <w:rFonts w:asciiTheme="minorHAnsi" w:hAnsiTheme="minorHAnsi"/>
        </w:rPr>
      </w:pPr>
      <w:r w:rsidRPr="00A330E7">
        <w:rPr>
          <w:rFonts w:asciiTheme="minorHAnsi" w:hAnsiTheme="minorHAnsi"/>
        </w:rPr>
        <w:t>any deductions for state premium taxes</w:t>
      </w:r>
      <w:r w:rsidR="00E30201" w:rsidRPr="00A330E7">
        <w:rPr>
          <w:rFonts w:asciiTheme="minorHAnsi" w:hAnsiTheme="minorHAnsi"/>
        </w:rPr>
        <w:t xml:space="preserve"> if applicable</w:t>
      </w:r>
      <w:r w:rsidRPr="00A330E7">
        <w:rPr>
          <w:rFonts w:asciiTheme="minorHAnsi" w:hAnsiTheme="minorHAnsi"/>
        </w:rPr>
        <w:t>.  </w:t>
      </w:r>
    </w:p>
    <w:p w14:paraId="0547AB9B" w14:textId="77777777" w:rsidR="00AA6685" w:rsidRPr="00A330E7" w:rsidRDefault="00AA6685" w:rsidP="00AA6685">
      <w:pPr>
        <w:rPr>
          <w:rFonts w:asciiTheme="minorHAnsi" w:hAnsiTheme="minorHAnsi"/>
        </w:rPr>
      </w:pPr>
      <w:r w:rsidRPr="00A330E7">
        <w:rPr>
          <w:rFonts w:asciiTheme="minorHAnsi" w:hAnsiTheme="minorHAnsi"/>
        </w:rPr>
        <w:t> </w:t>
      </w:r>
    </w:p>
    <w:p w14:paraId="298F0F55" w14:textId="77777777" w:rsidR="00AA6685" w:rsidRPr="00A330E7" w:rsidRDefault="00AA6685" w:rsidP="00AA6685">
      <w:pPr>
        <w:rPr>
          <w:rFonts w:asciiTheme="minorHAnsi" w:hAnsiTheme="minorHAnsi"/>
        </w:rPr>
      </w:pPr>
      <w:r w:rsidRPr="00A330E7">
        <w:rPr>
          <w:rFonts w:asciiTheme="minorHAnsi" w:hAnsiTheme="minorHAnsi"/>
        </w:rPr>
        <w:t>At any other time, the Accumulation Value equals: </w:t>
      </w:r>
    </w:p>
    <w:p w14:paraId="704C084B" w14:textId="77777777" w:rsidR="00AA6685" w:rsidRPr="00A330E7" w:rsidRDefault="00AA6685" w:rsidP="006B3EF4">
      <w:pPr>
        <w:numPr>
          <w:ilvl w:val="0"/>
          <w:numId w:val="23"/>
        </w:numPr>
        <w:rPr>
          <w:rFonts w:asciiTheme="minorHAnsi" w:hAnsiTheme="minorHAnsi"/>
        </w:rPr>
      </w:pPr>
      <w:r w:rsidRPr="00A330E7">
        <w:rPr>
          <w:rFonts w:asciiTheme="minorHAnsi" w:hAnsiTheme="minorHAnsi"/>
        </w:rPr>
        <w:t>the amount of the single premium payment; plus </w:t>
      </w:r>
    </w:p>
    <w:p w14:paraId="2FE70BF9" w14:textId="77777777" w:rsidR="00AA6685" w:rsidRPr="00A330E7" w:rsidRDefault="00AA6685" w:rsidP="006B3EF4">
      <w:pPr>
        <w:numPr>
          <w:ilvl w:val="0"/>
          <w:numId w:val="24"/>
        </w:numPr>
        <w:rPr>
          <w:rFonts w:asciiTheme="minorHAnsi" w:hAnsiTheme="minorHAnsi"/>
        </w:rPr>
      </w:pPr>
      <w:r w:rsidRPr="00A330E7">
        <w:rPr>
          <w:rFonts w:asciiTheme="minorHAnsi" w:hAnsiTheme="minorHAnsi"/>
        </w:rPr>
        <w:t>any Additional Premium; plus </w:t>
      </w:r>
    </w:p>
    <w:p w14:paraId="4DC32A7F" w14:textId="77777777" w:rsidR="00AA6685" w:rsidRPr="00A330E7" w:rsidRDefault="00AA6685" w:rsidP="006B3EF4">
      <w:pPr>
        <w:numPr>
          <w:ilvl w:val="0"/>
          <w:numId w:val="25"/>
        </w:numPr>
        <w:rPr>
          <w:rFonts w:asciiTheme="minorHAnsi" w:hAnsiTheme="minorHAnsi"/>
        </w:rPr>
      </w:pPr>
      <w:r w:rsidRPr="00A330E7">
        <w:rPr>
          <w:rFonts w:asciiTheme="minorHAnsi" w:hAnsiTheme="minorHAnsi"/>
        </w:rPr>
        <w:t>any interest credited on the net amount; less </w:t>
      </w:r>
    </w:p>
    <w:p w14:paraId="53421836" w14:textId="5063E0D8" w:rsidR="00AA6685" w:rsidRPr="00A330E7" w:rsidRDefault="00AA6685" w:rsidP="006B3EF4">
      <w:pPr>
        <w:numPr>
          <w:ilvl w:val="0"/>
          <w:numId w:val="26"/>
        </w:numPr>
        <w:rPr>
          <w:rFonts w:asciiTheme="minorHAnsi" w:hAnsiTheme="minorHAnsi"/>
        </w:rPr>
      </w:pPr>
      <w:r w:rsidRPr="00A330E7">
        <w:rPr>
          <w:rFonts w:asciiTheme="minorHAnsi" w:hAnsiTheme="minorHAnsi"/>
        </w:rPr>
        <w:t>any deductions for prior partial surrenders.  </w:t>
      </w:r>
    </w:p>
    <w:p w14:paraId="29A7B3CC" w14:textId="77777777" w:rsidR="00AA6685" w:rsidRPr="00A330E7" w:rsidRDefault="00AA6685" w:rsidP="00AA6685">
      <w:pPr>
        <w:rPr>
          <w:rFonts w:asciiTheme="minorHAnsi" w:hAnsiTheme="minorHAnsi"/>
        </w:rPr>
      </w:pPr>
      <w:r w:rsidRPr="00A330E7">
        <w:rPr>
          <w:rFonts w:asciiTheme="minorHAnsi" w:hAnsiTheme="minorHAnsi"/>
        </w:rPr>
        <w:t> </w:t>
      </w:r>
    </w:p>
    <w:p w14:paraId="21A96D55" w14:textId="77777777" w:rsidR="00AA6685" w:rsidRPr="00A330E7" w:rsidRDefault="00AA6685" w:rsidP="00AA6685">
      <w:pPr>
        <w:rPr>
          <w:rFonts w:asciiTheme="minorHAnsi" w:hAnsiTheme="minorHAnsi"/>
        </w:rPr>
      </w:pPr>
      <w:r w:rsidRPr="00A330E7">
        <w:rPr>
          <w:rFonts w:asciiTheme="minorHAnsi" w:hAnsiTheme="minorHAnsi"/>
          <w:b/>
          <w:bCs/>
        </w:rPr>
        <w:t xml:space="preserve">Cash Value. </w:t>
      </w:r>
      <w:r w:rsidRPr="00A330E7">
        <w:rPr>
          <w:rFonts w:asciiTheme="minorHAnsi" w:hAnsiTheme="minorHAnsi"/>
        </w:rPr>
        <w:t>The Cash Value before annuity payments begin equals: </w:t>
      </w:r>
    </w:p>
    <w:p w14:paraId="7BD40FA5" w14:textId="77777777" w:rsidR="00AA6685" w:rsidRPr="00A330E7" w:rsidRDefault="00AA6685" w:rsidP="006B3EF4">
      <w:pPr>
        <w:numPr>
          <w:ilvl w:val="0"/>
          <w:numId w:val="27"/>
        </w:numPr>
        <w:rPr>
          <w:rFonts w:asciiTheme="minorHAnsi" w:hAnsiTheme="minorHAnsi"/>
        </w:rPr>
      </w:pPr>
      <w:r w:rsidRPr="00A330E7">
        <w:rPr>
          <w:rFonts w:asciiTheme="minorHAnsi" w:hAnsiTheme="minorHAnsi"/>
        </w:rPr>
        <w:t>the Accumulation Value on the date of the surrender; less </w:t>
      </w:r>
    </w:p>
    <w:p w14:paraId="11692EDF" w14:textId="77777777" w:rsidR="00AA6685" w:rsidRPr="00A330E7" w:rsidRDefault="00AA6685" w:rsidP="006B3EF4">
      <w:pPr>
        <w:numPr>
          <w:ilvl w:val="0"/>
          <w:numId w:val="28"/>
        </w:numPr>
        <w:rPr>
          <w:rFonts w:asciiTheme="minorHAnsi" w:hAnsiTheme="minorHAnsi"/>
        </w:rPr>
      </w:pPr>
      <w:r w:rsidRPr="00A330E7">
        <w:rPr>
          <w:rFonts w:asciiTheme="minorHAnsi" w:hAnsiTheme="minorHAnsi"/>
        </w:rPr>
        <w:t>any surrender charges; less </w:t>
      </w:r>
    </w:p>
    <w:p w14:paraId="0B37D324" w14:textId="77777777" w:rsidR="00AA6685" w:rsidRPr="00A330E7" w:rsidRDefault="00AA6685" w:rsidP="006B3EF4">
      <w:pPr>
        <w:numPr>
          <w:ilvl w:val="0"/>
          <w:numId w:val="29"/>
        </w:numPr>
        <w:rPr>
          <w:rFonts w:asciiTheme="minorHAnsi" w:hAnsiTheme="minorHAnsi"/>
        </w:rPr>
      </w:pPr>
      <w:r w:rsidRPr="00A330E7">
        <w:rPr>
          <w:rFonts w:asciiTheme="minorHAnsi" w:hAnsiTheme="minorHAnsi"/>
        </w:rPr>
        <w:lastRenderedPageBreak/>
        <w:t>any state premium taxes payable but not previously deducted. </w:t>
      </w:r>
    </w:p>
    <w:p w14:paraId="77ABD368" w14:textId="77777777" w:rsidR="00AA6685" w:rsidRPr="00A330E7" w:rsidRDefault="00AA6685" w:rsidP="00AA6685">
      <w:pPr>
        <w:rPr>
          <w:rFonts w:asciiTheme="minorHAnsi" w:hAnsiTheme="minorHAnsi"/>
        </w:rPr>
      </w:pPr>
      <w:r w:rsidRPr="00A330E7">
        <w:rPr>
          <w:rFonts w:asciiTheme="minorHAnsi" w:hAnsiTheme="minorHAnsi"/>
        </w:rPr>
        <w:t> </w:t>
      </w:r>
    </w:p>
    <w:p w14:paraId="15DA39FD" w14:textId="77777777" w:rsidR="00AA6685" w:rsidRPr="00A330E7" w:rsidRDefault="00AA6685" w:rsidP="00AA6685">
      <w:pPr>
        <w:rPr>
          <w:rFonts w:asciiTheme="minorHAnsi" w:hAnsiTheme="minorHAnsi"/>
        </w:rPr>
      </w:pPr>
      <w:r w:rsidRPr="00A330E7">
        <w:rPr>
          <w:rFonts w:asciiTheme="minorHAnsi" w:hAnsiTheme="minorHAnsi"/>
          <w:b/>
          <w:bCs/>
        </w:rPr>
        <w:t xml:space="preserve">Cash Surrender Value. </w:t>
      </w:r>
      <w:r w:rsidRPr="00A330E7">
        <w:rPr>
          <w:rFonts w:asciiTheme="minorHAnsi" w:hAnsiTheme="minorHAnsi"/>
        </w:rPr>
        <w:t>The Cash Surrender Value before annuity payments begin equals: </w:t>
      </w:r>
    </w:p>
    <w:p w14:paraId="6FEF6677" w14:textId="77777777" w:rsidR="00AA6685" w:rsidRPr="00A330E7" w:rsidRDefault="00AA6685" w:rsidP="006B3EF4">
      <w:pPr>
        <w:numPr>
          <w:ilvl w:val="0"/>
          <w:numId w:val="30"/>
        </w:numPr>
        <w:rPr>
          <w:rFonts w:asciiTheme="minorHAnsi" w:hAnsiTheme="minorHAnsi"/>
        </w:rPr>
      </w:pPr>
      <w:r w:rsidRPr="00A330E7">
        <w:rPr>
          <w:rFonts w:asciiTheme="minorHAnsi" w:hAnsiTheme="minorHAnsi"/>
        </w:rPr>
        <w:t>The Cash Value; plus, or minus </w:t>
      </w:r>
    </w:p>
    <w:p w14:paraId="4E3ACEFA" w14:textId="77777777" w:rsidR="00AA6685" w:rsidRPr="00A330E7" w:rsidRDefault="00AA6685" w:rsidP="006B3EF4">
      <w:pPr>
        <w:numPr>
          <w:ilvl w:val="0"/>
          <w:numId w:val="31"/>
        </w:numPr>
        <w:rPr>
          <w:rFonts w:asciiTheme="minorHAnsi" w:hAnsiTheme="minorHAnsi"/>
        </w:rPr>
      </w:pPr>
      <w:r w:rsidRPr="00A330E7">
        <w:rPr>
          <w:rFonts w:asciiTheme="minorHAnsi" w:hAnsiTheme="minorHAnsi"/>
        </w:rPr>
        <w:t>any MVA, if any. </w:t>
      </w:r>
    </w:p>
    <w:p w14:paraId="54B20C20" w14:textId="71A35154" w:rsidR="002E3738" w:rsidRPr="00A330E7" w:rsidRDefault="00AA6685" w:rsidP="002E3738">
      <w:pPr>
        <w:rPr>
          <w:rFonts w:asciiTheme="minorHAnsi" w:hAnsiTheme="minorHAnsi"/>
        </w:rPr>
      </w:pPr>
      <w:r w:rsidRPr="00A330E7">
        <w:rPr>
          <w:rFonts w:asciiTheme="minorHAnsi" w:hAnsiTheme="minorHAnsi"/>
        </w:rPr>
        <w:t>In no event will the Cash Surrender Value be less than the Guaranteed Minimum Cash Surrender Value as described on the Contract Schedule. </w:t>
      </w:r>
    </w:p>
    <w:p w14:paraId="4EA7C139" w14:textId="77777777" w:rsidR="008434AC" w:rsidRPr="00A330E7" w:rsidRDefault="008434AC" w:rsidP="002E3738">
      <w:pPr>
        <w:rPr>
          <w:rFonts w:asciiTheme="minorHAnsi" w:hAnsiTheme="minorHAnsi"/>
        </w:rPr>
      </w:pPr>
    </w:p>
    <w:p w14:paraId="75A1846B" w14:textId="0C5CBB97" w:rsidR="002E3738" w:rsidRPr="00A330E7" w:rsidRDefault="002E3738" w:rsidP="002E3738">
      <w:pPr>
        <w:rPr>
          <w:rFonts w:asciiTheme="minorHAnsi" w:hAnsiTheme="minorHAnsi"/>
        </w:rPr>
      </w:pPr>
      <w:r w:rsidRPr="00A330E7">
        <w:rPr>
          <w:rFonts w:asciiTheme="minorHAnsi" w:hAnsiTheme="minorHAnsi"/>
          <w:b/>
          <w:bCs/>
        </w:rPr>
        <w:t xml:space="preserve">Minimum Values. </w:t>
      </w:r>
      <w:r w:rsidRPr="00A330E7">
        <w:rPr>
          <w:rFonts w:asciiTheme="minorHAnsi" w:hAnsiTheme="minorHAnsi"/>
        </w:rPr>
        <w:t>Contract benefits and values will not be less than the minimum that is required by the National Association of Insurance Commissioners’ Standard Nonforfeiture Law for Individual Deferred Annuities, Model #805, or as amended, using the nonforfeiture interest rate consistent with the minimum nonforfeiture interest rate prescribed in state statute for the state in which the contract is delivered or issued for delivery. Death benefits shall be at least as great as the Cash Surrender Value. </w:t>
      </w:r>
    </w:p>
    <w:p w14:paraId="295B9DBE" w14:textId="5A486EF4" w:rsidR="0028679E" w:rsidRDefault="00AD3874" w:rsidP="006B3EF4">
      <w:pPr>
        <w:pStyle w:val="Heading1"/>
        <w:numPr>
          <w:ilvl w:val="0"/>
          <w:numId w:val="5"/>
        </w:numPr>
      </w:pPr>
      <w:bookmarkStart w:id="1043" w:name="_Toc195544972"/>
      <w:r w:rsidRPr="00AD3874">
        <w:t>Additional Benefits</w:t>
      </w:r>
      <w:bookmarkEnd w:id="1043"/>
    </w:p>
    <w:p w14:paraId="065DD0CC" w14:textId="18E19FD1" w:rsidR="003E0247" w:rsidRDefault="003E0247" w:rsidP="006B3EF4">
      <w:pPr>
        <w:pStyle w:val="Heading2"/>
        <w:numPr>
          <w:ilvl w:val="1"/>
          <w:numId w:val="5"/>
        </w:numPr>
      </w:pPr>
      <w:bookmarkStart w:id="1044" w:name="_Toc195544973"/>
      <w:r>
        <w:t>Death Benefits</w:t>
      </w:r>
      <w:bookmarkEnd w:id="1044"/>
    </w:p>
    <w:p w14:paraId="2DA55F03" w14:textId="5A1BE1A6" w:rsidR="003E0247" w:rsidRPr="00A330E7" w:rsidRDefault="003E0247" w:rsidP="003E0247">
      <w:pPr>
        <w:rPr>
          <w:rFonts w:asciiTheme="minorHAnsi" w:hAnsiTheme="minorHAnsi"/>
        </w:rPr>
      </w:pPr>
      <w:r w:rsidRPr="00A330E7">
        <w:rPr>
          <w:rFonts w:asciiTheme="minorHAnsi" w:hAnsiTheme="minorHAnsi"/>
          <w:b/>
          <w:bCs/>
        </w:rPr>
        <w:t>Death Benefit:</w:t>
      </w:r>
      <w:r w:rsidRPr="00A330E7">
        <w:rPr>
          <w:rFonts w:asciiTheme="minorHAnsi" w:hAnsiTheme="minorHAnsi"/>
        </w:rPr>
        <w:t xml:space="preserve"> </w:t>
      </w:r>
    </w:p>
    <w:p w14:paraId="388A9DA7" w14:textId="77777777" w:rsidR="00055A72" w:rsidRPr="00A330E7" w:rsidRDefault="00055A72" w:rsidP="003E0247">
      <w:pPr>
        <w:rPr>
          <w:rFonts w:asciiTheme="minorHAnsi" w:hAnsiTheme="minorHAnsi"/>
        </w:rPr>
      </w:pPr>
    </w:p>
    <w:p w14:paraId="3C3ABA33" w14:textId="77777777" w:rsidR="003E0247" w:rsidRPr="00A330E7" w:rsidRDefault="003E0247" w:rsidP="003E0247">
      <w:pPr>
        <w:rPr>
          <w:rFonts w:asciiTheme="minorHAnsi" w:hAnsiTheme="minorHAnsi"/>
        </w:rPr>
      </w:pPr>
      <w:r w:rsidRPr="00A330E7">
        <w:rPr>
          <w:rFonts w:asciiTheme="minorHAnsi" w:hAnsiTheme="minorHAnsi"/>
        </w:rPr>
        <w:t>The Death Benefit is the greater of: </w:t>
      </w:r>
    </w:p>
    <w:p w14:paraId="340614A3" w14:textId="15EA3CFC" w:rsidR="003E0247" w:rsidRPr="00A330E7" w:rsidRDefault="003E0247" w:rsidP="006B3EF4">
      <w:pPr>
        <w:numPr>
          <w:ilvl w:val="0"/>
          <w:numId w:val="59"/>
        </w:numPr>
        <w:rPr>
          <w:rFonts w:asciiTheme="minorHAnsi" w:hAnsiTheme="minorHAnsi"/>
        </w:rPr>
      </w:pPr>
      <w:r w:rsidRPr="00A330E7">
        <w:rPr>
          <w:rFonts w:asciiTheme="minorHAnsi" w:hAnsiTheme="minorHAnsi"/>
        </w:rPr>
        <w:t xml:space="preserve">the </w:t>
      </w:r>
      <w:r w:rsidR="00B6003C" w:rsidRPr="00A330E7">
        <w:rPr>
          <w:rFonts w:asciiTheme="minorHAnsi" w:hAnsiTheme="minorHAnsi"/>
        </w:rPr>
        <w:t>Accumulation Value</w:t>
      </w:r>
      <w:r w:rsidRPr="00A330E7">
        <w:rPr>
          <w:rFonts w:asciiTheme="minorHAnsi" w:hAnsiTheme="minorHAnsi"/>
        </w:rPr>
        <w:t xml:space="preserve"> plus positive MVA, and </w:t>
      </w:r>
    </w:p>
    <w:p w14:paraId="68529072" w14:textId="77777777" w:rsidR="003E0247" w:rsidRPr="00A330E7" w:rsidRDefault="003E0247" w:rsidP="006B3EF4">
      <w:pPr>
        <w:numPr>
          <w:ilvl w:val="0"/>
          <w:numId w:val="60"/>
        </w:numPr>
        <w:rPr>
          <w:rFonts w:asciiTheme="minorHAnsi" w:hAnsiTheme="minorHAnsi"/>
        </w:rPr>
      </w:pPr>
      <w:r w:rsidRPr="00A330E7">
        <w:rPr>
          <w:rFonts w:asciiTheme="minorHAnsi" w:hAnsiTheme="minorHAnsi"/>
        </w:rPr>
        <w:t>the MCGSV </w:t>
      </w:r>
    </w:p>
    <w:p w14:paraId="61685EC1" w14:textId="77777777" w:rsidR="008434AC" w:rsidRPr="00A330E7" w:rsidRDefault="003E0247" w:rsidP="003E0247">
      <w:pPr>
        <w:rPr>
          <w:rFonts w:asciiTheme="minorHAnsi" w:hAnsiTheme="minorHAnsi"/>
        </w:rPr>
      </w:pPr>
      <w:r w:rsidRPr="00A330E7">
        <w:rPr>
          <w:rFonts w:asciiTheme="minorHAnsi" w:hAnsiTheme="minorHAnsi"/>
        </w:rPr>
        <w:t>The death benefit is reduced proportionately to the AV upon partial withdrawals.</w:t>
      </w:r>
    </w:p>
    <w:p w14:paraId="427C6072" w14:textId="45D0415D" w:rsidR="003E0247" w:rsidRPr="00A330E7" w:rsidRDefault="003E0247" w:rsidP="003E0247">
      <w:pPr>
        <w:rPr>
          <w:rFonts w:asciiTheme="minorHAnsi" w:hAnsiTheme="minorHAnsi"/>
        </w:rPr>
      </w:pPr>
      <w:r w:rsidRPr="00A330E7">
        <w:rPr>
          <w:rFonts w:asciiTheme="minorHAnsi" w:hAnsiTheme="minorHAnsi"/>
        </w:rPr>
        <w:t> </w:t>
      </w:r>
    </w:p>
    <w:p w14:paraId="388CD8FF" w14:textId="561F6911" w:rsidR="003E0247" w:rsidRPr="00A330E7" w:rsidRDefault="003E0247" w:rsidP="22CD0150">
      <w:pPr>
        <w:rPr>
          <w:rFonts w:asciiTheme="minorHAnsi" w:hAnsiTheme="minorHAnsi"/>
        </w:rPr>
      </w:pPr>
      <w:r w:rsidRPr="22CD0150">
        <w:rPr>
          <w:rFonts w:asciiTheme="minorHAnsi" w:hAnsiTheme="minorHAnsi"/>
          <w:b/>
          <w:bCs/>
        </w:rPr>
        <w:t xml:space="preserve">Death of Owner Before Annuity Payments Begin. </w:t>
      </w:r>
      <w:r w:rsidRPr="22CD0150">
        <w:rPr>
          <w:rFonts w:asciiTheme="minorHAnsi" w:hAnsiTheme="minorHAnsi"/>
        </w:rPr>
        <w:t xml:space="preserve">Upon the death of any Owner before the date of the first annuity payment, </w:t>
      </w:r>
      <w:r w:rsidR="00D41850" w:rsidRPr="22CD0150">
        <w:rPr>
          <w:rFonts w:asciiTheme="minorHAnsi" w:hAnsiTheme="minorHAnsi"/>
        </w:rPr>
        <w:t>we</w:t>
      </w:r>
      <w:r w:rsidRPr="22CD0150">
        <w:rPr>
          <w:rFonts w:asciiTheme="minorHAnsi" w:hAnsiTheme="minorHAnsi"/>
        </w:rPr>
        <w:t xml:space="preserve"> will pay the death benefit to the Beneficiary, if living, otherwise to Your successors or estate.  This Contract will terminate upon payment of the death benefit.   </w:t>
      </w:r>
    </w:p>
    <w:p w14:paraId="0E6D717A" w14:textId="77777777" w:rsidR="003E0247" w:rsidRPr="00A330E7" w:rsidRDefault="003E0247" w:rsidP="003E0247">
      <w:pPr>
        <w:rPr>
          <w:rFonts w:asciiTheme="minorHAnsi" w:hAnsiTheme="minorHAnsi"/>
        </w:rPr>
      </w:pPr>
      <w:r w:rsidRPr="00A330E7">
        <w:rPr>
          <w:rFonts w:asciiTheme="minorHAnsi" w:hAnsiTheme="minorHAnsi"/>
        </w:rPr>
        <w:t> </w:t>
      </w:r>
    </w:p>
    <w:p w14:paraId="17A709B3" w14:textId="77777777" w:rsidR="003E0247" w:rsidRPr="00A330E7" w:rsidRDefault="003E0247" w:rsidP="003E0247">
      <w:pPr>
        <w:rPr>
          <w:rFonts w:asciiTheme="minorHAnsi" w:hAnsiTheme="minorHAnsi"/>
        </w:rPr>
      </w:pPr>
      <w:r w:rsidRPr="00A330E7">
        <w:rPr>
          <w:rFonts w:asciiTheme="minorHAnsi" w:hAnsiTheme="minorHAnsi"/>
        </w:rPr>
        <w:t>If the Beneficiary is not a natural person (such as a trust or a corporation), the death benefit will be paid in a lump sum only.  Otherwise, the death benefit payable before annuity payments begin will be distributed to the Beneficiary as follows:  </w:t>
      </w:r>
    </w:p>
    <w:p w14:paraId="7E2BCA3A" w14:textId="77777777" w:rsidR="003E0247" w:rsidRPr="00A330E7" w:rsidRDefault="003E0247" w:rsidP="003E0247">
      <w:pPr>
        <w:rPr>
          <w:rFonts w:asciiTheme="minorHAnsi" w:hAnsiTheme="minorHAnsi"/>
        </w:rPr>
      </w:pPr>
      <w:r w:rsidRPr="00A330E7">
        <w:rPr>
          <w:rFonts w:asciiTheme="minorHAnsi" w:hAnsiTheme="minorHAnsi"/>
        </w:rPr>
        <w:t> </w:t>
      </w:r>
    </w:p>
    <w:p w14:paraId="70FA07BB" w14:textId="77777777" w:rsidR="003E0247" w:rsidRPr="00A330E7" w:rsidRDefault="003E0247" w:rsidP="006B3EF4">
      <w:pPr>
        <w:numPr>
          <w:ilvl w:val="0"/>
          <w:numId w:val="41"/>
        </w:numPr>
        <w:rPr>
          <w:rFonts w:asciiTheme="minorHAnsi" w:hAnsiTheme="minorHAnsi"/>
        </w:rPr>
      </w:pPr>
      <w:r w:rsidRPr="00A330E7">
        <w:rPr>
          <w:rFonts w:asciiTheme="minorHAnsi" w:hAnsiTheme="minorHAnsi"/>
        </w:rPr>
        <w:t>the death benefit must be completely distributed within five years of the Owner’s death, unless the Beneficiary is the Owner’s spouse; or  </w:t>
      </w:r>
    </w:p>
    <w:p w14:paraId="43078A18" w14:textId="4BF5FDF8" w:rsidR="003E0247" w:rsidRPr="00A330E7" w:rsidRDefault="003E0247" w:rsidP="22CD0150">
      <w:pPr>
        <w:numPr>
          <w:ilvl w:val="0"/>
          <w:numId w:val="42"/>
        </w:numPr>
        <w:rPr>
          <w:rFonts w:asciiTheme="minorHAnsi" w:hAnsiTheme="minorHAnsi"/>
        </w:rPr>
      </w:pPr>
      <w:r w:rsidRPr="22CD0150">
        <w:rPr>
          <w:rFonts w:asciiTheme="minorHAnsi" w:hAnsiTheme="minorHAnsi"/>
        </w:rPr>
        <w:t xml:space="preserve">the Beneficiary may elect to receive installment payments using a payment option. The payment option must be selected within 60 days after We approve the death </w:t>
      </w:r>
      <w:r w:rsidR="00D41850" w:rsidRPr="22CD0150">
        <w:rPr>
          <w:rFonts w:asciiTheme="minorHAnsi" w:hAnsiTheme="minorHAnsi"/>
        </w:rPr>
        <w:t>claim,</w:t>
      </w:r>
      <w:r w:rsidRPr="22CD0150">
        <w:rPr>
          <w:rFonts w:asciiTheme="minorHAnsi" w:hAnsiTheme="minorHAnsi"/>
        </w:rPr>
        <w:t xml:space="preserve"> and payments must begin no later than one year after the Owner’s death.   </w:t>
      </w:r>
    </w:p>
    <w:p w14:paraId="1349899F" w14:textId="77777777" w:rsidR="003E0247" w:rsidRPr="00A330E7" w:rsidRDefault="003E0247" w:rsidP="003E0247">
      <w:pPr>
        <w:rPr>
          <w:rFonts w:asciiTheme="minorHAnsi" w:hAnsiTheme="minorHAnsi"/>
        </w:rPr>
      </w:pPr>
      <w:r w:rsidRPr="00A330E7">
        <w:rPr>
          <w:rFonts w:asciiTheme="minorHAnsi" w:hAnsiTheme="minorHAnsi"/>
        </w:rPr>
        <w:t> </w:t>
      </w:r>
    </w:p>
    <w:p w14:paraId="07315682" w14:textId="6D2D2DD0" w:rsidR="003E0247" w:rsidRPr="00A330E7" w:rsidRDefault="003E0247" w:rsidP="22CD0150">
      <w:pPr>
        <w:rPr>
          <w:rFonts w:asciiTheme="minorHAnsi" w:hAnsiTheme="minorHAnsi"/>
        </w:rPr>
      </w:pPr>
      <w:r w:rsidRPr="22CD0150">
        <w:rPr>
          <w:rFonts w:asciiTheme="minorHAnsi" w:hAnsiTheme="minorHAnsi"/>
        </w:rPr>
        <w:t xml:space="preserve">If the sole Beneficiary is the surviving spouse of the Owner, the spouse may elect to continue this Contract as the new, successor Owner.  Upon the death of such surviving spouse, </w:t>
      </w:r>
      <w:r w:rsidR="00D41850" w:rsidRPr="22CD0150">
        <w:rPr>
          <w:rFonts w:asciiTheme="minorHAnsi" w:hAnsiTheme="minorHAnsi"/>
        </w:rPr>
        <w:t>we</w:t>
      </w:r>
      <w:r w:rsidRPr="22CD0150">
        <w:rPr>
          <w:rFonts w:asciiTheme="minorHAnsi" w:hAnsiTheme="minorHAnsi"/>
        </w:rPr>
        <w:t xml:space="preserve"> will pay the death benefit to the Beneficiary.  The right to continue the policy as </w:t>
      </w:r>
      <w:r w:rsidRPr="22CD0150">
        <w:rPr>
          <w:rFonts w:asciiTheme="minorHAnsi" w:hAnsiTheme="minorHAnsi"/>
        </w:rPr>
        <w:lastRenderedPageBreak/>
        <w:t>successor Owner may be elected only once.  It may not be exercised a second time if the survivor spouse remarries and then dies.</w:t>
      </w:r>
    </w:p>
    <w:p w14:paraId="60A890DB" w14:textId="77777777" w:rsidR="004C3DF8" w:rsidRPr="00A330E7" w:rsidRDefault="004C3DF8" w:rsidP="003E0247">
      <w:pPr>
        <w:rPr>
          <w:rFonts w:asciiTheme="minorHAnsi" w:hAnsiTheme="minorHAnsi"/>
          <w:color w:val="000000" w:themeColor="text1"/>
        </w:rPr>
      </w:pPr>
    </w:p>
    <w:p w14:paraId="5852A4F1" w14:textId="775DFCCA" w:rsidR="009B1801" w:rsidRPr="00A330E7" w:rsidRDefault="009B1801" w:rsidP="22CD0150">
      <w:pPr>
        <w:rPr>
          <w:rStyle w:val="eop"/>
          <w:rFonts w:asciiTheme="minorHAnsi" w:eastAsiaTheme="majorEastAsia" w:hAnsiTheme="minorHAnsi"/>
          <w:color w:val="000000" w:themeColor="text1"/>
          <w:shd w:val="clear" w:color="auto" w:fill="FFFFFF"/>
        </w:rPr>
      </w:pPr>
      <w:r w:rsidRPr="22CD0150">
        <w:rPr>
          <w:rStyle w:val="normaltextrun"/>
          <w:rFonts w:asciiTheme="minorHAnsi" w:eastAsiaTheme="majorEastAsia" w:hAnsiTheme="minorHAnsi"/>
          <w:color w:val="000000" w:themeColor="text1"/>
          <w:shd w:val="clear" w:color="auto" w:fill="FFFFFF"/>
        </w:rPr>
        <w:t xml:space="preserve">In the case of Joint Owners, Death Benefits will be distributed on the death of the first Owner, unless the sole Beneficiary is the Owner’s spouse, in which case the spouse may elect to continue this Contract as the new Owner, as described above. If there are Joint Owners, the surviving Joint Owner will be the designated primary Beneficiary unless the Joint Owners have otherwise designated a primary Beneficiary either on the application or by sending </w:t>
      </w:r>
      <w:r w:rsidR="006F5A41" w:rsidRPr="22CD0150">
        <w:rPr>
          <w:rStyle w:val="normaltextrun"/>
          <w:rFonts w:asciiTheme="minorHAnsi" w:eastAsiaTheme="majorEastAsia" w:hAnsiTheme="minorHAnsi"/>
          <w:color w:val="000000" w:themeColor="text1"/>
          <w:shd w:val="clear" w:color="auto" w:fill="FFFFFF"/>
        </w:rPr>
        <w:t>u</w:t>
      </w:r>
      <w:r w:rsidRPr="22CD0150">
        <w:rPr>
          <w:rStyle w:val="normaltextrun"/>
          <w:rFonts w:asciiTheme="minorHAnsi" w:eastAsiaTheme="majorEastAsia" w:hAnsiTheme="minorHAnsi"/>
          <w:color w:val="000000" w:themeColor="text1"/>
          <w:shd w:val="clear" w:color="auto" w:fill="FFFFFF"/>
        </w:rPr>
        <w:t xml:space="preserve">s </w:t>
      </w:r>
      <w:r w:rsidR="006F5A41" w:rsidRPr="22CD0150">
        <w:rPr>
          <w:rStyle w:val="normaltextrun"/>
          <w:rFonts w:asciiTheme="minorHAnsi" w:eastAsiaTheme="majorEastAsia" w:hAnsiTheme="minorHAnsi"/>
          <w:color w:val="000000" w:themeColor="text1"/>
          <w:shd w:val="clear" w:color="auto" w:fill="FFFFFF"/>
        </w:rPr>
        <w:t>the w</w:t>
      </w:r>
      <w:r w:rsidRPr="22CD0150">
        <w:rPr>
          <w:rStyle w:val="normaltextrun"/>
          <w:rFonts w:asciiTheme="minorHAnsi" w:eastAsiaTheme="majorEastAsia" w:hAnsiTheme="minorHAnsi"/>
          <w:color w:val="000000" w:themeColor="text1"/>
          <w:shd w:val="clear" w:color="auto" w:fill="FFFFFF"/>
        </w:rPr>
        <w:t>ritten notice. If a person other than a Joint Owner is named as primary Beneficiary, the surviving Owner will not be entitled to proceeds upon the death of the first Owner.</w:t>
      </w:r>
      <w:r w:rsidRPr="22CD0150">
        <w:rPr>
          <w:rStyle w:val="eop"/>
          <w:rFonts w:asciiTheme="minorHAnsi" w:eastAsiaTheme="majorEastAsia" w:hAnsiTheme="minorHAnsi"/>
          <w:color w:val="000000" w:themeColor="text1"/>
          <w:shd w:val="clear" w:color="auto" w:fill="FFFFFF"/>
        </w:rPr>
        <w:t> </w:t>
      </w:r>
    </w:p>
    <w:p w14:paraId="3F9CF2F9" w14:textId="77777777" w:rsidR="00151E65" w:rsidRPr="00A330E7" w:rsidRDefault="00151E65" w:rsidP="003E0247">
      <w:pPr>
        <w:rPr>
          <w:rFonts w:asciiTheme="minorHAnsi" w:hAnsiTheme="minorHAnsi"/>
          <w:color w:val="000000" w:themeColor="text1"/>
          <w:sz w:val="22"/>
          <w:szCs w:val="22"/>
        </w:rPr>
      </w:pPr>
    </w:p>
    <w:p w14:paraId="0AD0601E" w14:textId="77777777" w:rsidR="003E0247" w:rsidRPr="00A330E7" w:rsidRDefault="003E0247" w:rsidP="22CD0150">
      <w:pPr>
        <w:rPr>
          <w:rFonts w:asciiTheme="minorHAnsi" w:hAnsiTheme="minorHAnsi"/>
        </w:rPr>
      </w:pPr>
      <w:r w:rsidRPr="22CD0150">
        <w:rPr>
          <w:rFonts w:asciiTheme="minorHAnsi" w:hAnsiTheme="minorHAnsi"/>
          <w:b/>
          <w:bCs/>
        </w:rPr>
        <w:t xml:space="preserve">Death of Annuitant Before Annuity Payments Begin. </w:t>
      </w:r>
      <w:r w:rsidRPr="22CD0150">
        <w:rPr>
          <w:rFonts w:asciiTheme="minorHAnsi" w:hAnsiTheme="minorHAnsi"/>
        </w:rPr>
        <w:t>If the Annuitant is also the Owner, any death benefit shall be paid in accordance with the Contract provisions regarding death of the Owner.  If the Owner is not a natural person, the death of the Annuitant will be treated as death of the Owner.  If the Annuitant is a natural person and is not the Owner, and the Annuitant dies before the date annuity payments begin, no new death benefit will be payable on death of the Annuitant and the Owner will become the Annuitant unless the Owner designates a new Annuitant by Written Request within 60 days of the Annuitant’s death. </w:t>
      </w:r>
    </w:p>
    <w:p w14:paraId="57101178" w14:textId="77777777" w:rsidR="004C3DF8" w:rsidRPr="00A330E7" w:rsidRDefault="004C3DF8" w:rsidP="003E0247">
      <w:pPr>
        <w:rPr>
          <w:rFonts w:asciiTheme="minorHAnsi" w:hAnsiTheme="minorHAnsi"/>
        </w:rPr>
      </w:pPr>
    </w:p>
    <w:p w14:paraId="0411DEEA" w14:textId="3B879D3F" w:rsidR="00D40BA2" w:rsidRPr="00A330E7" w:rsidRDefault="00D40BA2" w:rsidP="22CD0150">
      <w:pPr>
        <w:rPr>
          <w:rStyle w:val="eop"/>
          <w:rFonts w:asciiTheme="minorHAnsi" w:eastAsiaTheme="majorEastAsia" w:hAnsiTheme="minorHAnsi"/>
          <w:color w:val="000000" w:themeColor="text1"/>
          <w:shd w:val="clear" w:color="auto" w:fill="FFFFFF"/>
        </w:rPr>
      </w:pPr>
      <w:r w:rsidRPr="22CD0150">
        <w:rPr>
          <w:rStyle w:val="normaltextrun"/>
          <w:rFonts w:asciiTheme="minorHAnsi" w:eastAsiaTheme="majorEastAsia" w:hAnsiTheme="minorHAnsi"/>
          <w:color w:val="000000" w:themeColor="text1"/>
          <w:shd w:val="clear" w:color="auto" w:fill="FFFFFF"/>
        </w:rPr>
        <w:t xml:space="preserve">If there are Joint Annuitants, upon the death of any Annuitant prior to the date Annuity Payments begin, the Owner may elect a new Joint Annuitant, subject to our approval. However, if the Owner is not a natural person, </w:t>
      </w:r>
      <w:r w:rsidR="00D41850" w:rsidRPr="22CD0150">
        <w:rPr>
          <w:rStyle w:val="normaltextrun"/>
          <w:rFonts w:asciiTheme="minorHAnsi" w:eastAsiaTheme="majorEastAsia" w:hAnsiTheme="minorHAnsi"/>
          <w:color w:val="000000" w:themeColor="text1"/>
          <w:shd w:val="clear" w:color="auto" w:fill="FFFFFF"/>
        </w:rPr>
        <w:t>we</w:t>
      </w:r>
      <w:r w:rsidRPr="22CD0150">
        <w:rPr>
          <w:rStyle w:val="normaltextrun"/>
          <w:rFonts w:asciiTheme="minorHAnsi" w:eastAsiaTheme="majorEastAsia" w:hAnsiTheme="minorHAnsi"/>
          <w:color w:val="000000" w:themeColor="text1"/>
          <w:shd w:val="clear" w:color="auto" w:fill="FFFFFF"/>
        </w:rPr>
        <w:t xml:space="preserve"> will treat the death of any Annuitant as the death of the “Primary Annuitant” as defined in the Internal Revenue Code, and as the death of the Owner.</w:t>
      </w:r>
      <w:r w:rsidRPr="22CD0150">
        <w:rPr>
          <w:rStyle w:val="eop"/>
          <w:rFonts w:asciiTheme="minorHAnsi" w:eastAsiaTheme="majorEastAsia" w:hAnsiTheme="minorHAnsi"/>
          <w:color w:val="000000" w:themeColor="text1"/>
          <w:shd w:val="clear" w:color="auto" w:fill="FFFFFF"/>
        </w:rPr>
        <w:t> </w:t>
      </w:r>
    </w:p>
    <w:p w14:paraId="73B3E47B" w14:textId="77777777" w:rsidR="004C3DF8" w:rsidRPr="00A330E7" w:rsidRDefault="004C3DF8" w:rsidP="003E0247">
      <w:pPr>
        <w:rPr>
          <w:rFonts w:asciiTheme="minorHAnsi" w:hAnsiTheme="minorHAnsi"/>
        </w:rPr>
      </w:pPr>
    </w:p>
    <w:p w14:paraId="77041CC9" w14:textId="77777777" w:rsidR="003E0247" w:rsidRPr="00A330E7" w:rsidRDefault="003E0247" w:rsidP="003E0247">
      <w:pPr>
        <w:rPr>
          <w:rFonts w:asciiTheme="minorHAnsi" w:hAnsiTheme="minorHAnsi"/>
        </w:rPr>
      </w:pPr>
      <w:r w:rsidRPr="00A330E7">
        <w:rPr>
          <w:rFonts w:asciiTheme="minorHAnsi" w:hAnsiTheme="minorHAnsi"/>
          <w:b/>
          <w:bCs/>
        </w:rPr>
        <w:t xml:space="preserve">Special Ownership (Death Benefit Before Annuity Payments Begin). </w:t>
      </w:r>
      <w:r w:rsidRPr="00A330E7">
        <w:rPr>
          <w:rFonts w:asciiTheme="minorHAnsi" w:hAnsiTheme="minorHAnsi"/>
        </w:rPr>
        <w:t>If We issue a Contract to a trust as the Owner, for the benefit of the Annuitant, the Annuitant is considered the Owner for the purpose of the Death of Annuitant Before Annuity Payments Begin provision. Thus, the Annuitant’s death or any change of the Annuitant will be treated as the death of the Owner for federal income tax purposes, as provided in IRC Sections 72(s)(6) and (7). </w:t>
      </w:r>
    </w:p>
    <w:p w14:paraId="6B393B15" w14:textId="77777777" w:rsidR="0042668F" w:rsidRPr="00A330E7" w:rsidRDefault="0042668F" w:rsidP="003E0247">
      <w:pPr>
        <w:rPr>
          <w:rFonts w:asciiTheme="minorHAnsi" w:hAnsiTheme="minorHAnsi"/>
        </w:rPr>
      </w:pPr>
    </w:p>
    <w:p w14:paraId="73D14C91" w14:textId="44682AA8" w:rsidR="003E0247" w:rsidRPr="00A330E7" w:rsidRDefault="003E0247" w:rsidP="22CD0150">
      <w:pPr>
        <w:rPr>
          <w:rFonts w:asciiTheme="minorHAnsi" w:hAnsiTheme="minorHAnsi"/>
        </w:rPr>
      </w:pPr>
      <w:r w:rsidRPr="22CD0150">
        <w:rPr>
          <w:rFonts w:asciiTheme="minorHAnsi" w:hAnsiTheme="minorHAnsi"/>
        </w:rPr>
        <w:t>If We issue a Contract to an Owner that is not a natural person and does not own the Contract for the benefit of the Annuitant, the Annuitant is not considered the Owner for the purpose of the Death of Annuitant Before Annuity Payments Begin provision. In the event of death of the Annuitant, no death benefit will be payable, and the Owner must designate a new Annuitant. However, the death of the Annuitant or any change of the Annuitant will be treated as the death of the Owner for federal income tax purposes, as provided in IRC Sections 72(s)(6) and (7). </w:t>
      </w:r>
    </w:p>
    <w:p w14:paraId="3F735920" w14:textId="77777777" w:rsidR="003E0247" w:rsidRPr="00A330E7" w:rsidRDefault="003E0247" w:rsidP="003E0247">
      <w:pPr>
        <w:rPr>
          <w:rFonts w:asciiTheme="minorHAnsi" w:hAnsiTheme="minorHAnsi"/>
        </w:rPr>
      </w:pPr>
      <w:r w:rsidRPr="00A330E7">
        <w:rPr>
          <w:rFonts w:asciiTheme="minorHAnsi" w:hAnsiTheme="minorHAnsi"/>
        </w:rPr>
        <w:t> </w:t>
      </w:r>
    </w:p>
    <w:p w14:paraId="472F039B" w14:textId="6874E98F" w:rsidR="003E0247" w:rsidRPr="00A330E7" w:rsidRDefault="003E0247" w:rsidP="003E0247">
      <w:pPr>
        <w:rPr>
          <w:rFonts w:asciiTheme="minorHAnsi" w:hAnsiTheme="minorHAnsi"/>
        </w:rPr>
      </w:pPr>
      <w:r w:rsidRPr="00A330E7">
        <w:rPr>
          <w:rFonts w:asciiTheme="minorHAnsi" w:hAnsiTheme="minorHAnsi"/>
          <w:b/>
          <w:bCs/>
        </w:rPr>
        <w:t xml:space="preserve">Death Benefit After Annuity Payments Begin. </w:t>
      </w:r>
      <w:r w:rsidRPr="00A330E7">
        <w:rPr>
          <w:rFonts w:asciiTheme="minorHAnsi" w:hAnsiTheme="minorHAnsi"/>
        </w:rPr>
        <w:t xml:space="preserve">If the Owner, the Annuitant, or the Payee dies after the annuity payments begin, annuity payments will continue as provided under </w:t>
      </w:r>
      <w:r w:rsidRPr="00A330E7">
        <w:rPr>
          <w:rFonts w:asciiTheme="minorHAnsi" w:hAnsiTheme="minorHAnsi"/>
        </w:rPr>
        <w:lastRenderedPageBreak/>
        <w:t>the Payment Option in effect. No Payment Option can continue after the Owner's death unless it</w:t>
      </w:r>
      <w:r w:rsidR="008F412B" w:rsidRPr="00A330E7">
        <w:rPr>
          <w:rFonts w:asciiTheme="minorHAnsi" w:hAnsiTheme="minorHAnsi"/>
        </w:rPr>
        <w:t xml:space="preserve"> a death occurs during </w:t>
      </w:r>
      <w:r w:rsidR="001A68FB" w:rsidRPr="00A330E7">
        <w:rPr>
          <w:rFonts w:asciiTheme="minorHAnsi" w:hAnsiTheme="minorHAnsi"/>
        </w:rPr>
        <w:t>the period certain or</w:t>
      </w:r>
      <w:r w:rsidRPr="00A330E7">
        <w:rPr>
          <w:rFonts w:asciiTheme="minorHAnsi" w:hAnsiTheme="minorHAnsi"/>
        </w:rPr>
        <w:t xml:space="preserve"> satisfies Code Section 72(s) minimum distribution rules. </w:t>
      </w:r>
    </w:p>
    <w:p w14:paraId="71AA291F" w14:textId="77777777" w:rsidR="003E0247" w:rsidRPr="00A330E7" w:rsidRDefault="003E0247" w:rsidP="003E0247">
      <w:pPr>
        <w:rPr>
          <w:rFonts w:asciiTheme="minorHAnsi" w:hAnsiTheme="minorHAnsi"/>
        </w:rPr>
      </w:pPr>
      <w:r w:rsidRPr="00A330E7">
        <w:rPr>
          <w:rFonts w:asciiTheme="minorHAnsi" w:hAnsiTheme="minorHAnsi"/>
        </w:rPr>
        <w:t> </w:t>
      </w:r>
    </w:p>
    <w:p w14:paraId="27F885F8" w14:textId="68310EE1" w:rsidR="003E0247" w:rsidRPr="00A330E7" w:rsidRDefault="003E0247" w:rsidP="003E0247">
      <w:pPr>
        <w:rPr>
          <w:rFonts w:asciiTheme="minorHAnsi" w:hAnsiTheme="minorHAnsi"/>
        </w:rPr>
      </w:pPr>
      <w:r w:rsidRPr="00A330E7">
        <w:rPr>
          <w:rFonts w:asciiTheme="minorHAnsi" w:hAnsiTheme="minorHAnsi"/>
          <w:b/>
          <w:bCs/>
        </w:rPr>
        <w:t xml:space="preserve">Payment of Death Benefit. </w:t>
      </w:r>
      <w:r w:rsidRPr="00A330E7">
        <w:rPr>
          <w:rFonts w:asciiTheme="minorHAnsi" w:hAnsiTheme="minorHAnsi"/>
        </w:rPr>
        <w:t>We will pay the death benefit upon receipt of due proof of death, proof of the Beneficiary’s identity, a properly completed claim form and this Contract or a lost Contract statement.  Proof of death includes a death certificate or similar proof of death.  </w:t>
      </w:r>
    </w:p>
    <w:p w14:paraId="3CCC2961" w14:textId="77777777" w:rsidR="008932A5" w:rsidRPr="00A330E7" w:rsidRDefault="008932A5" w:rsidP="003E0247">
      <w:pPr>
        <w:rPr>
          <w:rFonts w:asciiTheme="minorHAnsi" w:hAnsiTheme="minorHAnsi"/>
        </w:rPr>
      </w:pPr>
    </w:p>
    <w:p w14:paraId="6C5E435A" w14:textId="77777777" w:rsidR="008932A5" w:rsidRPr="00A330E7" w:rsidRDefault="008932A5" w:rsidP="008932A5">
      <w:pPr>
        <w:rPr>
          <w:rFonts w:asciiTheme="minorHAnsi" w:hAnsiTheme="minorHAnsi"/>
        </w:rPr>
      </w:pPr>
      <w:r w:rsidRPr="00A330E7">
        <w:rPr>
          <w:rFonts w:asciiTheme="minorHAnsi" w:hAnsiTheme="minorHAnsi"/>
          <w:b/>
          <w:bCs/>
        </w:rPr>
        <w:t>Interest on Death Benefit. </w:t>
      </w:r>
      <w:r w:rsidRPr="00A330E7">
        <w:rPr>
          <w:rFonts w:asciiTheme="minorHAnsi" w:hAnsiTheme="minorHAnsi"/>
        </w:rPr>
        <w:t xml:space="preserve"> We will credit interest on the Death Benefit at a rate no less than that required by law until it is paid. </w:t>
      </w:r>
    </w:p>
    <w:p w14:paraId="774AD76B" w14:textId="77777777" w:rsidR="008932A5" w:rsidRPr="00A330E7" w:rsidRDefault="008932A5" w:rsidP="22CD0150">
      <w:pPr>
        <w:numPr>
          <w:ilvl w:val="0"/>
          <w:numId w:val="45"/>
        </w:numPr>
        <w:rPr>
          <w:rFonts w:asciiTheme="minorHAnsi" w:hAnsiTheme="minorHAnsi"/>
        </w:rPr>
      </w:pPr>
      <w:r w:rsidRPr="22CD0150">
        <w:rPr>
          <w:rFonts w:asciiTheme="minorHAnsi" w:hAnsiTheme="minorHAnsi"/>
        </w:rPr>
        <w:t xml:space="preserve">Interest shall accrue and be payable from the date of death of the measuring </w:t>
      </w:r>
      <w:proofErr w:type="gramStart"/>
      <w:r w:rsidRPr="22CD0150">
        <w:rPr>
          <w:rFonts w:asciiTheme="minorHAnsi" w:hAnsiTheme="minorHAnsi"/>
        </w:rPr>
        <w:t>life;</w:t>
      </w:r>
      <w:proofErr w:type="gramEnd"/>
      <w:r w:rsidRPr="22CD0150">
        <w:rPr>
          <w:rFonts w:asciiTheme="minorHAnsi" w:hAnsiTheme="minorHAnsi"/>
        </w:rPr>
        <w:t> </w:t>
      </w:r>
    </w:p>
    <w:p w14:paraId="0D370A27" w14:textId="77777777" w:rsidR="008932A5" w:rsidRPr="00A330E7" w:rsidRDefault="008932A5" w:rsidP="22CD0150">
      <w:pPr>
        <w:numPr>
          <w:ilvl w:val="0"/>
          <w:numId w:val="46"/>
        </w:numPr>
        <w:rPr>
          <w:rFonts w:asciiTheme="minorHAnsi" w:hAnsiTheme="minorHAnsi"/>
        </w:rPr>
      </w:pPr>
      <w:r w:rsidRPr="22CD0150">
        <w:rPr>
          <w:rFonts w:asciiTheme="minorHAnsi" w:hAnsiTheme="minorHAnsi"/>
        </w:rPr>
        <w:t>Interest shall accrue at the rate or rates applicable to the Contract for funds left on deposit or, if We have not established a rate for funds left on deposit, at the Two-Year Treasury Constant Maturity Rate as published by the Federal Reserve. In determining the effective annual rate or rates, we shall use the rate in effect on the date of death, as determined in item 1 above; and </w:t>
      </w:r>
    </w:p>
    <w:p w14:paraId="138D2B66" w14:textId="77777777" w:rsidR="008932A5" w:rsidRPr="00A330E7" w:rsidRDefault="5DEF84BD" w:rsidP="22CD0150">
      <w:pPr>
        <w:numPr>
          <w:ilvl w:val="0"/>
          <w:numId w:val="47"/>
        </w:numPr>
        <w:rPr>
          <w:rFonts w:asciiTheme="minorHAnsi" w:hAnsiTheme="minorHAnsi"/>
        </w:rPr>
      </w:pPr>
      <w:r w:rsidRPr="22CD0150">
        <w:rPr>
          <w:rFonts w:asciiTheme="minorHAnsi" w:hAnsiTheme="minorHAnsi"/>
        </w:rPr>
        <w:t>Interest shall accrue at the effective annual rate determined in item 2 above, plus additional interest at a rate of 10% annually beginning with the date that is 31 calendar days from the latest of items I., II. and III. to the date the claim is paid, where it is: </w:t>
      </w:r>
    </w:p>
    <w:p w14:paraId="29C6A87F" w14:textId="77777777" w:rsidR="008932A5" w:rsidRPr="00A330E7" w:rsidRDefault="008932A5" w:rsidP="008932A5">
      <w:pPr>
        <w:numPr>
          <w:ilvl w:val="0"/>
          <w:numId w:val="48"/>
        </w:numPr>
        <w:rPr>
          <w:rFonts w:asciiTheme="minorHAnsi" w:hAnsiTheme="minorHAnsi"/>
        </w:rPr>
      </w:pPr>
      <w:r w:rsidRPr="00A330E7">
        <w:rPr>
          <w:rFonts w:asciiTheme="minorHAnsi" w:hAnsiTheme="minorHAnsi"/>
        </w:rPr>
        <w:t xml:space="preserve">The date that due proof of death is received by </w:t>
      </w:r>
      <w:proofErr w:type="gramStart"/>
      <w:r w:rsidRPr="00A330E7">
        <w:rPr>
          <w:rFonts w:asciiTheme="minorHAnsi" w:hAnsiTheme="minorHAnsi"/>
        </w:rPr>
        <w:t>Us;</w:t>
      </w:r>
      <w:proofErr w:type="gramEnd"/>
      <w:r w:rsidRPr="00A330E7">
        <w:rPr>
          <w:rFonts w:asciiTheme="minorHAnsi" w:hAnsiTheme="minorHAnsi"/>
        </w:rPr>
        <w:t> </w:t>
      </w:r>
    </w:p>
    <w:p w14:paraId="453ACBB4" w14:textId="77777777" w:rsidR="008932A5" w:rsidRPr="00A330E7" w:rsidRDefault="008932A5" w:rsidP="22CD0150">
      <w:pPr>
        <w:numPr>
          <w:ilvl w:val="0"/>
          <w:numId w:val="49"/>
        </w:numPr>
        <w:rPr>
          <w:rFonts w:asciiTheme="minorHAnsi" w:hAnsiTheme="minorHAnsi"/>
        </w:rPr>
      </w:pPr>
      <w:r w:rsidRPr="22CD0150">
        <w:rPr>
          <w:rFonts w:asciiTheme="minorHAnsi" w:hAnsiTheme="minorHAnsi"/>
        </w:rPr>
        <w:t>The date we receive sufficient information to determine Our liability, the extent of the liability, and the appropriate payee legally entitled to the proceeds; and </w:t>
      </w:r>
    </w:p>
    <w:p w14:paraId="7BA5A1BD" w14:textId="77777777" w:rsidR="008932A5" w:rsidRPr="00A330E7" w:rsidRDefault="008932A5" w:rsidP="008932A5">
      <w:pPr>
        <w:numPr>
          <w:ilvl w:val="0"/>
          <w:numId w:val="50"/>
        </w:numPr>
        <w:rPr>
          <w:rFonts w:asciiTheme="minorHAnsi" w:hAnsiTheme="minorHAnsi"/>
        </w:rPr>
      </w:pPr>
      <w:r w:rsidRPr="00A330E7">
        <w:rPr>
          <w:rFonts w:asciiTheme="minorHAnsi" w:hAnsiTheme="minorHAnsi"/>
        </w:rPr>
        <w:t>The date that legal impediments to payment of proceeds that depend on the action of parties other than Us are resolved and sufficient evidence of the same is provided to Us Legal impediments to payment include, but are not limited to (a) the establishment of guardianships and conservatorships; (b) the appointment and qualification of trustees, executors and administrators; and (c) the submission of information required to satisfy a state and federal reporting requirements. </w:t>
      </w:r>
    </w:p>
    <w:p w14:paraId="3AF0C1AD" w14:textId="77777777" w:rsidR="00431752" w:rsidRPr="00A330E7" w:rsidRDefault="00431752" w:rsidP="00431752">
      <w:pPr>
        <w:rPr>
          <w:rFonts w:asciiTheme="minorHAnsi" w:hAnsiTheme="minorHAnsi"/>
        </w:rPr>
      </w:pPr>
    </w:p>
    <w:p w14:paraId="3F8A1893" w14:textId="3C47ED4F" w:rsidR="00431752" w:rsidRPr="00A330E7" w:rsidRDefault="00431752" w:rsidP="22CD0150">
      <w:pPr>
        <w:rPr>
          <w:rFonts w:asciiTheme="minorHAnsi" w:hAnsiTheme="minorHAnsi"/>
        </w:rPr>
      </w:pPr>
      <w:r w:rsidRPr="22CD0150">
        <w:rPr>
          <w:rFonts w:asciiTheme="minorHAnsi" w:hAnsiTheme="minorHAnsi"/>
        </w:rPr>
        <w:t>Whenever possible payment shall be made within 30 days after the date of death of the insured.</w:t>
      </w:r>
    </w:p>
    <w:p w14:paraId="1193C0F5" w14:textId="77777777" w:rsidR="008932A5" w:rsidRPr="00A330E7" w:rsidRDefault="008932A5" w:rsidP="003E0247">
      <w:pPr>
        <w:rPr>
          <w:rFonts w:asciiTheme="minorHAnsi" w:hAnsiTheme="minorHAnsi"/>
        </w:rPr>
      </w:pPr>
    </w:p>
    <w:p w14:paraId="60220592" w14:textId="284C4B09" w:rsidR="00006081" w:rsidRDefault="00006081" w:rsidP="003E0247">
      <w:r w:rsidRPr="00A330E7">
        <w:rPr>
          <w:rFonts w:asciiTheme="minorHAnsi" w:hAnsiTheme="minorHAnsi"/>
        </w:rPr>
        <w:t>The helpful reference for state laws (https://fidelitylife.com/life-insurance-basics/life-insurance-101/life-insurance-laws-by-state</w:t>
      </w:r>
      <w:r w:rsidRPr="00006081">
        <w:t>/</w:t>
      </w:r>
      <w:r>
        <w:t>)</w:t>
      </w:r>
    </w:p>
    <w:p w14:paraId="42C09E1C" w14:textId="77777777" w:rsidR="003E0247" w:rsidRPr="003E0247" w:rsidRDefault="003E0247" w:rsidP="003E0247"/>
    <w:p w14:paraId="08B906EB" w14:textId="588CB9F8" w:rsidR="003E0247" w:rsidRDefault="003E0247" w:rsidP="006B3EF4">
      <w:pPr>
        <w:pStyle w:val="Heading2"/>
        <w:numPr>
          <w:ilvl w:val="1"/>
          <w:numId w:val="5"/>
        </w:numPr>
      </w:pPr>
      <w:bookmarkStart w:id="1045" w:name="_Toc195544974"/>
      <w:r>
        <w:t>Annuitization</w:t>
      </w:r>
      <w:bookmarkEnd w:id="1045"/>
    </w:p>
    <w:p w14:paraId="0618011C" w14:textId="04F83DF9" w:rsidR="004564EE" w:rsidRPr="00EE63E9" w:rsidRDefault="004564EE" w:rsidP="22CD0150">
      <w:pPr>
        <w:rPr>
          <w:rFonts w:asciiTheme="minorHAnsi" w:hAnsiTheme="minorHAnsi"/>
        </w:rPr>
      </w:pPr>
      <w:r w:rsidRPr="22CD0150">
        <w:rPr>
          <w:rFonts w:asciiTheme="minorHAnsi" w:hAnsiTheme="minorHAnsi"/>
          <w:b/>
          <w:bCs/>
        </w:rPr>
        <w:t>Payment of Annuity</w:t>
      </w:r>
      <w:r w:rsidR="001049E9" w:rsidRPr="22CD0150">
        <w:rPr>
          <w:rFonts w:asciiTheme="minorHAnsi" w:hAnsiTheme="minorHAnsi"/>
          <w:b/>
          <w:bCs/>
        </w:rPr>
        <w:t xml:space="preserve"> on Maturity Date</w:t>
      </w:r>
      <w:r w:rsidRPr="22CD0150">
        <w:rPr>
          <w:rFonts w:asciiTheme="minorHAnsi" w:hAnsiTheme="minorHAnsi"/>
          <w:b/>
          <w:bCs/>
        </w:rPr>
        <w:t xml:space="preserve">. </w:t>
      </w:r>
      <w:r w:rsidRPr="22CD0150">
        <w:rPr>
          <w:rFonts w:asciiTheme="minorHAnsi" w:hAnsiTheme="minorHAnsi"/>
        </w:rPr>
        <w:t xml:space="preserve">If this Contract is in force on the Maturity Date, </w:t>
      </w:r>
      <w:proofErr w:type="gramStart"/>
      <w:r w:rsidRPr="22CD0150">
        <w:rPr>
          <w:rFonts w:asciiTheme="minorHAnsi" w:hAnsiTheme="minorHAnsi"/>
        </w:rPr>
        <w:t>We</w:t>
      </w:r>
      <w:proofErr w:type="gramEnd"/>
      <w:r w:rsidRPr="22CD0150">
        <w:rPr>
          <w:rFonts w:asciiTheme="minorHAnsi" w:hAnsiTheme="minorHAnsi"/>
        </w:rPr>
        <w:t xml:space="preserve"> will pay the payee regular monthly payments according to the payment option the Owner chooses. If the Owner does not name a payee, the Annuitant will become the payee. The first annuity payment is made on the Maturity Date.  The Owner may also request such regular payments prior to the Maturity Date, any time after the first Contract Anniversary. </w:t>
      </w:r>
    </w:p>
    <w:p w14:paraId="01ED1E18" w14:textId="77777777" w:rsidR="00E4164A" w:rsidRPr="00EE63E9" w:rsidRDefault="00E4164A" w:rsidP="004564EE">
      <w:pPr>
        <w:rPr>
          <w:rFonts w:asciiTheme="minorHAnsi" w:hAnsiTheme="minorHAnsi"/>
          <w:b/>
          <w:bCs/>
        </w:rPr>
      </w:pPr>
    </w:p>
    <w:p w14:paraId="61EF39CE" w14:textId="0CE831FE" w:rsidR="004564EE" w:rsidRPr="00EE63E9" w:rsidRDefault="004564EE" w:rsidP="22CD0150">
      <w:pPr>
        <w:rPr>
          <w:rFonts w:asciiTheme="minorHAnsi" w:hAnsiTheme="minorHAnsi"/>
        </w:rPr>
      </w:pPr>
      <w:r w:rsidRPr="22CD0150">
        <w:rPr>
          <w:rFonts w:asciiTheme="minorHAnsi" w:hAnsiTheme="minorHAnsi"/>
          <w:b/>
          <w:bCs/>
        </w:rPr>
        <w:t>Payment Options</w:t>
      </w:r>
      <w:r w:rsidR="00EB3CA1" w:rsidRPr="22CD0150">
        <w:rPr>
          <w:rFonts w:asciiTheme="minorHAnsi" w:hAnsiTheme="minorHAnsi"/>
          <w:b/>
          <w:bCs/>
        </w:rPr>
        <w:t xml:space="preserve"> before Maturity Date</w:t>
      </w:r>
      <w:r w:rsidRPr="22CD0150">
        <w:rPr>
          <w:rFonts w:asciiTheme="minorHAnsi" w:hAnsiTheme="minorHAnsi"/>
          <w:b/>
          <w:bCs/>
        </w:rPr>
        <w:t xml:space="preserve">. </w:t>
      </w:r>
      <w:r w:rsidRPr="22CD0150">
        <w:rPr>
          <w:rFonts w:asciiTheme="minorHAnsi" w:hAnsiTheme="minorHAnsi"/>
        </w:rPr>
        <w:t xml:space="preserve">Before the Maturity Date, the Owner may choose a payment </w:t>
      </w:r>
      <w:r w:rsidR="005372B5" w:rsidRPr="22CD0150">
        <w:rPr>
          <w:rFonts w:asciiTheme="minorHAnsi" w:hAnsiTheme="minorHAnsi"/>
        </w:rPr>
        <w:t>option or</w:t>
      </w:r>
      <w:r w:rsidRPr="22CD0150">
        <w:rPr>
          <w:rFonts w:asciiTheme="minorHAnsi" w:hAnsiTheme="minorHAnsi"/>
        </w:rPr>
        <w:t xml:space="preserve"> change a previous payment option</w:t>
      </w:r>
      <w:r w:rsidR="00341D04" w:rsidRPr="22CD0150">
        <w:rPr>
          <w:rFonts w:asciiTheme="minorHAnsi" w:hAnsiTheme="minorHAnsi"/>
        </w:rPr>
        <w:t xml:space="preserve"> if </w:t>
      </w:r>
      <w:r w:rsidR="00534007" w:rsidRPr="22CD0150">
        <w:rPr>
          <w:rFonts w:asciiTheme="minorHAnsi" w:hAnsiTheme="minorHAnsi"/>
        </w:rPr>
        <w:t>the payments haven’t started</w:t>
      </w:r>
      <w:r w:rsidRPr="22CD0150">
        <w:rPr>
          <w:rFonts w:asciiTheme="minorHAnsi" w:hAnsiTheme="minorHAnsi"/>
        </w:rPr>
        <w:t>. If no payment option is selected, life income with a guaranteed period of 5 years payable monthly becomes effective. </w:t>
      </w:r>
    </w:p>
    <w:p w14:paraId="2646A20C" w14:textId="77777777" w:rsidR="00534007" w:rsidRPr="00EE63E9" w:rsidRDefault="00534007" w:rsidP="004564EE">
      <w:pPr>
        <w:rPr>
          <w:rFonts w:asciiTheme="minorHAnsi" w:hAnsiTheme="minorHAnsi"/>
        </w:rPr>
      </w:pPr>
    </w:p>
    <w:p w14:paraId="31897B3D" w14:textId="77777777" w:rsidR="004564EE" w:rsidRPr="00EE63E9" w:rsidRDefault="004564EE" w:rsidP="22CD0150">
      <w:pPr>
        <w:rPr>
          <w:rFonts w:asciiTheme="minorHAnsi" w:hAnsiTheme="minorHAnsi"/>
        </w:rPr>
      </w:pPr>
      <w:r w:rsidRPr="22CD0150">
        <w:rPr>
          <w:rFonts w:asciiTheme="minorHAnsi" w:hAnsiTheme="minorHAnsi"/>
        </w:rPr>
        <w:t>Proof of the Annuitant’s age and sex is required before any life income annuity payments begin. </w:t>
      </w:r>
    </w:p>
    <w:p w14:paraId="2791C82D" w14:textId="77777777" w:rsidR="000C5F44" w:rsidRPr="00EE63E9" w:rsidRDefault="000C5F44" w:rsidP="004564EE">
      <w:pPr>
        <w:rPr>
          <w:rFonts w:asciiTheme="minorHAnsi" w:hAnsiTheme="minorHAnsi"/>
        </w:rPr>
      </w:pPr>
    </w:p>
    <w:p w14:paraId="0249A01E" w14:textId="77777777" w:rsidR="004564EE" w:rsidRPr="00EE63E9" w:rsidRDefault="004564EE" w:rsidP="22CD0150">
      <w:pPr>
        <w:rPr>
          <w:rFonts w:asciiTheme="minorHAnsi" w:hAnsiTheme="minorHAnsi"/>
        </w:rPr>
      </w:pPr>
      <w:r w:rsidRPr="22CD0150">
        <w:rPr>
          <w:rFonts w:asciiTheme="minorHAnsi" w:hAnsiTheme="minorHAnsi"/>
          <w:b/>
          <w:bCs/>
        </w:rPr>
        <w:t xml:space="preserve">Amount of Annuity Payment. </w:t>
      </w:r>
      <w:r w:rsidRPr="22CD0150">
        <w:rPr>
          <w:rFonts w:asciiTheme="minorHAnsi" w:hAnsiTheme="minorHAnsi"/>
        </w:rPr>
        <w:t>The initial annuity payment amount is no less than: </w:t>
      </w:r>
    </w:p>
    <w:p w14:paraId="5D9040EA" w14:textId="77777777" w:rsidR="004564EE" w:rsidRPr="00EE63E9" w:rsidRDefault="004564EE" w:rsidP="006B3EF4">
      <w:pPr>
        <w:numPr>
          <w:ilvl w:val="0"/>
          <w:numId w:val="43"/>
        </w:numPr>
        <w:rPr>
          <w:rFonts w:asciiTheme="minorHAnsi" w:hAnsiTheme="minorHAnsi"/>
        </w:rPr>
      </w:pPr>
      <w:r w:rsidRPr="00EE63E9">
        <w:rPr>
          <w:rFonts w:asciiTheme="minorHAnsi" w:hAnsiTheme="minorHAnsi"/>
        </w:rPr>
        <w:t>each $1,000.00 of annuity proceeds applied; multiplied by </w:t>
      </w:r>
    </w:p>
    <w:p w14:paraId="02173CB0" w14:textId="77777777" w:rsidR="004564EE" w:rsidRPr="00EE63E9" w:rsidRDefault="004564EE" w:rsidP="22CD0150">
      <w:pPr>
        <w:numPr>
          <w:ilvl w:val="0"/>
          <w:numId w:val="44"/>
        </w:numPr>
        <w:rPr>
          <w:rFonts w:asciiTheme="minorHAnsi" w:hAnsiTheme="minorHAnsi"/>
        </w:rPr>
      </w:pPr>
      <w:r w:rsidRPr="22CD0150">
        <w:rPr>
          <w:rFonts w:asciiTheme="minorHAnsi" w:hAnsiTheme="minorHAnsi"/>
        </w:rPr>
        <w:t>the applicable payment option table factor under the payment option elected. </w:t>
      </w:r>
    </w:p>
    <w:p w14:paraId="507FD0BA" w14:textId="77777777" w:rsidR="004564EE" w:rsidRPr="00EE63E9" w:rsidRDefault="004564EE" w:rsidP="004564EE">
      <w:pPr>
        <w:rPr>
          <w:rFonts w:asciiTheme="minorHAnsi" w:hAnsiTheme="minorHAnsi"/>
        </w:rPr>
      </w:pPr>
      <w:r w:rsidRPr="00EE63E9">
        <w:rPr>
          <w:rFonts w:asciiTheme="minorHAnsi" w:hAnsiTheme="minorHAnsi"/>
        </w:rPr>
        <w:t> </w:t>
      </w:r>
    </w:p>
    <w:p w14:paraId="52775087" w14:textId="77777777" w:rsidR="004564EE" w:rsidRPr="00EE63E9" w:rsidRDefault="004564EE" w:rsidP="22CD0150">
      <w:pPr>
        <w:rPr>
          <w:rFonts w:asciiTheme="minorHAnsi" w:hAnsiTheme="minorHAnsi"/>
        </w:rPr>
      </w:pPr>
      <w:r w:rsidRPr="22CD0150">
        <w:rPr>
          <w:rFonts w:asciiTheme="minorHAnsi" w:hAnsiTheme="minorHAnsi"/>
        </w:rPr>
        <w:t>Annuity payments will not be less than those that would be provided to the same class of Annuitants if the annuity proceeds were used to purchase any single premium immediate annuity offered by us. </w:t>
      </w:r>
    </w:p>
    <w:p w14:paraId="1E308864" w14:textId="77777777" w:rsidR="00106CBF" w:rsidRPr="00EE63E9" w:rsidRDefault="00106CBF" w:rsidP="004564EE">
      <w:pPr>
        <w:rPr>
          <w:rFonts w:asciiTheme="minorHAnsi" w:hAnsiTheme="minorHAnsi"/>
        </w:rPr>
      </w:pPr>
    </w:p>
    <w:p w14:paraId="46593D89" w14:textId="77777777" w:rsidR="004564EE" w:rsidRPr="00EE63E9" w:rsidRDefault="004564EE" w:rsidP="22CD0150">
      <w:pPr>
        <w:rPr>
          <w:rFonts w:asciiTheme="minorHAnsi" w:hAnsiTheme="minorHAnsi"/>
        </w:rPr>
      </w:pPr>
      <w:r w:rsidRPr="22CD0150">
        <w:rPr>
          <w:rFonts w:asciiTheme="minorHAnsi" w:hAnsiTheme="minorHAnsi"/>
        </w:rPr>
        <w:t>If life income is chosen, the applicable factor is determined by the Annuitant’s age and sex at the time annuity payments begin. </w:t>
      </w:r>
    </w:p>
    <w:p w14:paraId="689A7939" w14:textId="77777777" w:rsidR="004564EE" w:rsidRPr="00EE63E9" w:rsidRDefault="004564EE" w:rsidP="004564EE">
      <w:pPr>
        <w:rPr>
          <w:rFonts w:asciiTheme="minorHAnsi" w:hAnsiTheme="minorHAnsi"/>
        </w:rPr>
      </w:pPr>
      <w:r w:rsidRPr="00EE63E9">
        <w:rPr>
          <w:rFonts w:asciiTheme="minorHAnsi" w:hAnsiTheme="minorHAnsi"/>
        </w:rPr>
        <w:t>If the annuity payment is less than $100, We reserve the right to change the annuity payment frequency so that the annuity payments are at least equal to $100. </w:t>
      </w:r>
    </w:p>
    <w:p w14:paraId="0929725A" w14:textId="77777777" w:rsidR="004564EE" w:rsidRPr="00EE63E9" w:rsidRDefault="004564EE" w:rsidP="22CD0150">
      <w:pPr>
        <w:rPr>
          <w:rFonts w:asciiTheme="minorHAnsi" w:hAnsiTheme="minorHAnsi"/>
        </w:rPr>
      </w:pPr>
      <w:r w:rsidRPr="22CD0150">
        <w:rPr>
          <w:rFonts w:asciiTheme="minorHAnsi" w:hAnsiTheme="minorHAnsi"/>
        </w:rPr>
        <w:t>If on the Maturity Date the Annuity Proceeds are less than $2,000, We will pay the Owner the annuity proceeds in one lump sum. </w:t>
      </w:r>
    </w:p>
    <w:p w14:paraId="3468DC86" w14:textId="77777777" w:rsidR="000C5F44" w:rsidRPr="00EE63E9" w:rsidRDefault="000C5F44" w:rsidP="004564EE">
      <w:pPr>
        <w:rPr>
          <w:rFonts w:asciiTheme="minorHAnsi" w:hAnsiTheme="minorHAnsi"/>
        </w:rPr>
      </w:pPr>
    </w:p>
    <w:p w14:paraId="161496BA" w14:textId="77777777" w:rsidR="004564EE" w:rsidRPr="00EE63E9" w:rsidRDefault="004564EE" w:rsidP="22CD0150">
      <w:pPr>
        <w:rPr>
          <w:rFonts w:asciiTheme="minorHAnsi" w:hAnsiTheme="minorHAnsi"/>
        </w:rPr>
      </w:pPr>
      <w:r w:rsidRPr="22CD0150">
        <w:rPr>
          <w:rFonts w:asciiTheme="minorHAnsi" w:hAnsiTheme="minorHAnsi"/>
          <w:b/>
          <w:bCs/>
        </w:rPr>
        <w:t xml:space="preserve">Annuity Proceeds. </w:t>
      </w:r>
      <w:r w:rsidRPr="22CD0150">
        <w:rPr>
          <w:rFonts w:asciiTheme="minorHAnsi" w:hAnsiTheme="minorHAnsi"/>
        </w:rPr>
        <w:t>The annuity proceeds available upon annuitization equal the Cash Surrender Value. However, there is no MVA or surrender charge upon annuitization after the third Contract Anniversary, provided that a life contingent or period certain payment of more than 7 years is elected. </w:t>
      </w:r>
    </w:p>
    <w:p w14:paraId="0EC44B23" w14:textId="77777777" w:rsidR="000C5F44" w:rsidRPr="00EE63E9" w:rsidRDefault="000C5F44" w:rsidP="004564EE">
      <w:pPr>
        <w:rPr>
          <w:rFonts w:asciiTheme="minorHAnsi" w:hAnsiTheme="minorHAnsi"/>
        </w:rPr>
      </w:pPr>
    </w:p>
    <w:p w14:paraId="14B502F3" w14:textId="77777777" w:rsidR="000C5F44" w:rsidRPr="00EE63E9" w:rsidRDefault="000C5F44" w:rsidP="000C5F44">
      <w:pPr>
        <w:ind w:left="720"/>
        <w:rPr>
          <w:rFonts w:asciiTheme="minorHAnsi" w:hAnsiTheme="minorHAnsi"/>
        </w:rPr>
      </w:pPr>
    </w:p>
    <w:p w14:paraId="1C2F25BC" w14:textId="77777777" w:rsidR="00413806" w:rsidRPr="00EE63E9" w:rsidRDefault="004564EE" w:rsidP="004564EE">
      <w:pPr>
        <w:rPr>
          <w:rFonts w:asciiTheme="minorHAnsi" w:hAnsiTheme="minorHAnsi"/>
        </w:rPr>
      </w:pPr>
      <w:r w:rsidRPr="00EE63E9">
        <w:rPr>
          <w:rFonts w:asciiTheme="minorHAnsi" w:hAnsiTheme="minorHAnsi"/>
          <w:b/>
          <w:bCs/>
        </w:rPr>
        <w:t xml:space="preserve">Payment Options. </w:t>
      </w:r>
      <w:r w:rsidRPr="00EE63E9">
        <w:rPr>
          <w:rFonts w:asciiTheme="minorHAnsi" w:hAnsiTheme="minorHAnsi"/>
        </w:rPr>
        <w:t>Annuity payments are payable under any of the following options: </w:t>
      </w:r>
    </w:p>
    <w:p w14:paraId="3FAF8F65" w14:textId="74CA9E7D" w:rsidR="004564EE" w:rsidRPr="00EE63E9" w:rsidRDefault="004564EE" w:rsidP="004564EE">
      <w:pPr>
        <w:rPr>
          <w:rFonts w:asciiTheme="minorHAnsi" w:hAnsiTheme="minorHAnsi"/>
        </w:rPr>
      </w:pPr>
      <w:r w:rsidRPr="00EE63E9">
        <w:rPr>
          <w:rFonts w:asciiTheme="minorHAnsi" w:hAnsiTheme="minorHAnsi"/>
        </w:rPr>
        <w:t> </w:t>
      </w:r>
    </w:p>
    <w:p w14:paraId="4D1CFE4A" w14:textId="266D7008" w:rsidR="004564EE" w:rsidRPr="00EE63E9" w:rsidRDefault="004564EE" w:rsidP="22CD0150">
      <w:pPr>
        <w:numPr>
          <w:ilvl w:val="0"/>
          <w:numId w:val="51"/>
        </w:numPr>
        <w:rPr>
          <w:rFonts w:asciiTheme="minorHAnsi" w:hAnsiTheme="minorHAnsi"/>
        </w:rPr>
      </w:pPr>
      <w:r w:rsidRPr="22CD0150">
        <w:rPr>
          <w:rFonts w:asciiTheme="minorHAnsi" w:hAnsiTheme="minorHAnsi"/>
          <w:b/>
          <w:bCs/>
        </w:rPr>
        <w:t>Option 1 –</w:t>
      </w:r>
      <w:r w:rsidRPr="22CD0150">
        <w:rPr>
          <w:rFonts w:asciiTheme="minorHAnsi" w:hAnsiTheme="minorHAnsi"/>
        </w:rPr>
        <w:t xml:space="preserve"> </w:t>
      </w:r>
      <w:r w:rsidRPr="22CD0150">
        <w:rPr>
          <w:rFonts w:asciiTheme="minorHAnsi" w:hAnsiTheme="minorHAnsi"/>
          <w:b/>
          <w:bCs/>
        </w:rPr>
        <w:t xml:space="preserve">Life Annuity </w:t>
      </w:r>
      <w:r w:rsidR="00E83E58" w:rsidRPr="22CD0150">
        <w:rPr>
          <w:rFonts w:asciiTheme="minorHAnsi" w:hAnsiTheme="minorHAnsi"/>
          <w:b/>
          <w:bCs/>
        </w:rPr>
        <w:t>w</w:t>
      </w:r>
      <w:r w:rsidRPr="22CD0150">
        <w:rPr>
          <w:rFonts w:asciiTheme="minorHAnsi" w:hAnsiTheme="minorHAnsi"/>
          <w:b/>
          <w:bCs/>
        </w:rPr>
        <w:t xml:space="preserve">ith </w:t>
      </w:r>
      <w:r w:rsidR="00041136" w:rsidRPr="22CD0150">
        <w:rPr>
          <w:rFonts w:asciiTheme="minorHAnsi" w:hAnsiTheme="minorHAnsi"/>
          <w:b/>
          <w:bCs/>
        </w:rPr>
        <w:t>5 years</w:t>
      </w:r>
      <w:r w:rsidRPr="22CD0150">
        <w:rPr>
          <w:rFonts w:asciiTheme="minorHAnsi" w:hAnsiTheme="minorHAnsi"/>
          <w:b/>
          <w:bCs/>
        </w:rPr>
        <w:t xml:space="preserve"> Payments Guaranteed</w:t>
      </w:r>
      <w:r w:rsidRPr="22CD0150">
        <w:rPr>
          <w:rFonts w:asciiTheme="minorHAnsi" w:hAnsiTheme="minorHAnsi"/>
        </w:rPr>
        <w:t xml:space="preserve">. We will pay equal </w:t>
      </w:r>
      <w:r w:rsidR="00041136" w:rsidRPr="22CD0150">
        <w:rPr>
          <w:rFonts w:asciiTheme="minorHAnsi" w:hAnsiTheme="minorHAnsi"/>
        </w:rPr>
        <w:t xml:space="preserve">monthly, quarterly, semiannual, or annual </w:t>
      </w:r>
      <w:r w:rsidRPr="22CD0150">
        <w:rPr>
          <w:rFonts w:asciiTheme="minorHAnsi" w:hAnsiTheme="minorHAnsi"/>
        </w:rPr>
        <w:t>payments during the lifetime of the Annuitant. If, at the death of the Annuitant, Annuity Payments have been made for less than 60 monthly periods, as determined by the Settlement Option elected, the remaining guaranteed Annuity Payments will be continued to the Beneficiary. If, at death of the Annuitant, Annuity Payments have been made for at least 60 monthly periods, as selected, no further payments will be made. </w:t>
      </w:r>
    </w:p>
    <w:p w14:paraId="6C544C99" w14:textId="2D14A2C6" w:rsidR="004564EE" w:rsidRPr="00EE63E9" w:rsidRDefault="004564EE" w:rsidP="006B3EF4">
      <w:pPr>
        <w:numPr>
          <w:ilvl w:val="0"/>
          <w:numId w:val="52"/>
        </w:numPr>
        <w:rPr>
          <w:rFonts w:asciiTheme="minorHAnsi" w:hAnsiTheme="minorHAnsi"/>
        </w:rPr>
      </w:pPr>
      <w:r w:rsidRPr="00EE63E9">
        <w:rPr>
          <w:rFonts w:asciiTheme="minorHAnsi" w:hAnsiTheme="minorHAnsi"/>
          <w:b/>
          <w:bCs/>
        </w:rPr>
        <w:t xml:space="preserve">Option 2 – Life </w:t>
      </w:r>
      <w:r w:rsidR="00054724" w:rsidRPr="00EE63E9">
        <w:rPr>
          <w:rFonts w:asciiTheme="minorHAnsi" w:hAnsiTheme="minorHAnsi"/>
          <w:b/>
          <w:bCs/>
        </w:rPr>
        <w:t xml:space="preserve">Annuity </w:t>
      </w:r>
      <w:r w:rsidRPr="00EE63E9">
        <w:rPr>
          <w:rFonts w:asciiTheme="minorHAnsi" w:hAnsiTheme="minorHAnsi"/>
          <w:b/>
          <w:bCs/>
        </w:rPr>
        <w:t xml:space="preserve">with </w:t>
      </w:r>
      <w:r w:rsidR="006427B6" w:rsidRPr="00EE63E9">
        <w:rPr>
          <w:rFonts w:asciiTheme="minorHAnsi" w:hAnsiTheme="minorHAnsi"/>
          <w:b/>
          <w:bCs/>
        </w:rPr>
        <w:t xml:space="preserve">10 years </w:t>
      </w:r>
      <w:r w:rsidRPr="00EE63E9">
        <w:rPr>
          <w:rFonts w:asciiTheme="minorHAnsi" w:hAnsiTheme="minorHAnsi"/>
          <w:b/>
          <w:bCs/>
        </w:rPr>
        <w:t>Guaranteed Period Certain</w:t>
      </w:r>
      <w:r w:rsidRPr="00EE63E9">
        <w:rPr>
          <w:rFonts w:asciiTheme="minorHAnsi" w:hAnsiTheme="minorHAnsi"/>
        </w:rPr>
        <w:t>. We will pay equal monthly</w:t>
      </w:r>
      <w:r w:rsidR="00041136" w:rsidRPr="00EE63E9">
        <w:rPr>
          <w:rFonts w:asciiTheme="minorHAnsi" w:hAnsiTheme="minorHAnsi"/>
        </w:rPr>
        <w:t>, quarterly, semiannual, or annual</w:t>
      </w:r>
      <w:r w:rsidRPr="00EE63E9">
        <w:rPr>
          <w:rFonts w:asciiTheme="minorHAnsi" w:hAnsiTheme="minorHAnsi"/>
        </w:rPr>
        <w:t xml:space="preserve"> payments for the longer of the Annuitant’s remaining lifetime or the period certain. If the Annuitant dies after all payments have been made for the period certain, payments shall end with the payment due just before the Annuitant’s death. </w:t>
      </w:r>
    </w:p>
    <w:p w14:paraId="1D1F91B8" w14:textId="6621C20C" w:rsidR="008F3CA3" w:rsidRPr="00EE63E9" w:rsidRDefault="004564EE" w:rsidP="0096202A">
      <w:pPr>
        <w:numPr>
          <w:ilvl w:val="0"/>
          <w:numId w:val="53"/>
        </w:numPr>
        <w:rPr>
          <w:rFonts w:asciiTheme="minorHAnsi" w:hAnsiTheme="minorHAnsi"/>
        </w:rPr>
      </w:pPr>
      <w:r w:rsidRPr="00EE63E9">
        <w:rPr>
          <w:rFonts w:asciiTheme="minorHAnsi" w:hAnsiTheme="minorHAnsi"/>
          <w:b/>
          <w:bCs/>
        </w:rPr>
        <w:lastRenderedPageBreak/>
        <w:t>Option 3 – Period Certain Only</w:t>
      </w:r>
      <w:r w:rsidR="009370B1" w:rsidRPr="00EE63E9">
        <w:rPr>
          <w:rFonts w:asciiTheme="minorHAnsi" w:hAnsiTheme="minorHAnsi"/>
          <w:b/>
          <w:bCs/>
        </w:rPr>
        <w:t xml:space="preserve"> 5, 6, 7, 8, 9 and 10 years</w:t>
      </w:r>
      <w:r w:rsidRPr="00EE63E9">
        <w:rPr>
          <w:rFonts w:asciiTheme="minorHAnsi" w:hAnsiTheme="minorHAnsi"/>
        </w:rPr>
        <w:t xml:space="preserve">. We will pay equal </w:t>
      </w:r>
      <w:r w:rsidR="00041136" w:rsidRPr="00EE63E9">
        <w:rPr>
          <w:rFonts w:asciiTheme="minorHAnsi" w:hAnsiTheme="minorHAnsi"/>
        </w:rPr>
        <w:t xml:space="preserve">monthly, quarterly, semiannual, or annual </w:t>
      </w:r>
      <w:r w:rsidRPr="00EE63E9">
        <w:rPr>
          <w:rFonts w:asciiTheme="minorHAnsi" w:hAnsiTheme="minorHAnsi"/>
        </w:rPr>
        <w:t>payments for a period certain of up to 10 years. </w:t>
      </w:r>
    </w:p>
    <w:p w14:paraId="5F261410" w14:textId="1E8793FE" w:rsidR="008F3CA3" w:rsidRPr="00EE63E9" w:rsidRDefault="008F3CA3" w:rsidP="22CD0150">
      <w:pPr>
        <w:numPr>
          <w:ilvl w:val="0"/>
          <w:numId w:val="53"/>
        </w:numPr>
        <w:rPr>
          <w:rFonts w:asciiTheme="minorHAnsi" w:hAnsiTheme="minorHAnsi"/>
        </w:rPr>
      </w:pPr>
      <w:r w:rsidRPr="22CD0150">
        <w:rPr>
          <w:rFonts w:asciiTheme="minorHAnsi" w:hAnsiTheme="minorHAnsi"/>
          <w:b/>
          <w:bCs/>
        </w:rPr>
        <w:t>Option 4 - Joint and Survivor Life Annuity</w:t>
      </w:r>
      <w:r w:rsidRPr="22CD0150">
        <w:rPr>
          <w:rFonts w:asciiTheme="minorHAnsi" w:hAnsiTheme="minorHAnsi"/>
        </w:rPr>
        <w:t xml:space="preserve"> </w:t>
      </w:r>
      <w:r w:rsidRPr="22CD0150">
        <w:rPr>
          <w:rFonts w:asciiTheme="minorHAnsi" w:hAnsiTheme="minorHAnsi"/>
          <w:b/>
          <w:bCs/>
        </w:rPr>
        <w:t xml:space="preserve">- </w:t>
      </w:r>
      <w:r w:rsidR="009A332C" w:rsidRPr="22CD0150">
        <w:rPr>
          <w:rFonts w:asciiTheme="minorHAnsi" w:hAnsiTheme="minorHAnsi"/>
          <w:b/>
          <w:bCs/>
        </w:rPr>
        <w:t>w</w:t>
      </w:r>
      <w:r w:rsidRPr="22CD0150">
        <w:rPr>
          <w:rFonts w:asciiTheme="minorHAnsi" w:hAnsiTheme="minorHAnsi"/>
          <w:b/>
          <w:bCs/>
        </w:rPr>
        <w:t>ith 1</w:t>
      </w:r>
      <w:r w:rsidR="00041136" w:rsidRPr="22CD0150">
        <w:rPr>
          <w:rFonts w:asciiTheme="minorHAnsi" w:hAnsiTheme="minorHAnsi"/>
          <w:b/>
          <w:bCs/>
        </w:rPr>
        <w:t>0</w:t>
      </w:r>
      <w:r w:rsidR="006E3DDE" w:rsidRPr="22CD0150">
        <w:rPr>
          <w:rFonts w:asciiTheme="minorHAnsi" w:hAnsiTheme="minorHAnsi"/>
          <w:b/>
          <w:bCs/>
        </w:rPr>
        <w:t xml:space="preserve"> years</w:t>
      </w:r>
      <w:r w:rsidRPr="22CD0150">
        <w:rPr>
          <w:rFonts w:asciiTheme="minorHAnsi" w:hAnsiTheme="minorHAnsi"/>
          <w:b/>
          <w:bCs/>
        </w:rPr>
        <w:t xml:space="preserve"> Payments Guaranteed.</w:t>
      </w:r>
      <w:r w:rsidRPr="22CD0150">
        <w:rPr>
          <w:rFonts w:asciiTheme="minorHAnsi" w:hAnsiTheme="minorHAnsi"/>
        </w:rPr>
        <w:t xml:space="preserve"> Payments payable to the Payee during the lifetime of the Annuitant and during the lifetime of a designated second person. If, at the death of the survivor, Annuity Payments have been made for less than </w:t>
      </w:r>
      <w:r w:rsidR="00320618" w:rsidRPr="22CD0150">
        <w:rPr>
          <w:rFonts w:asciiTheme="minorHAnsi" w:hAnsiTheme="minorHAnsi"/>
        </w:rPr>
        <w:t>10 years</w:t>
      </w:r>
      <w:r w:rsidRPr="22CD0150">
        <w:rPr>
          <w:rFonts w:asciiTheme="minorHAnsi" w:hAnsiTheme="minorHAnsi"/>
        </w:rPr>
        <w:t xml:space="preserve">, as determined by the Settlement Option elected, the remaining guaranteed Annuity Payments will be continued to the Beneficiary. If, at the death of the survivor, Annuity Payments have been made for at least </w:t>
      </w:r>
      <w:r w:rsidR="00320618" w:rsidRPr="22CD0150">
        <w:rPr>
          <w:rFonts w:asciiTheme="minorHAnsi" w:hAnsiTheme="minorHAnsi"/>
        </w:rPr>
        <w:t>10 years</w:t>
      </w:r>
      <w:r w:rsidRPr="22CD0150">
        <w:rPr>
          <w:rFonts w:asciiTheme="minorHAnsi" w:hAnsiTheme="minorHAnsi"/>
        </w:rPr>
        <w:t>, as selected, no further Annuity Payments will be made.</w:t>
      </w:r>
    </w:p>
    <w:p w14:paraId="76D1184E" w14:textId="21DF8AB7" w:rsidR="00090A20" w:rsidRPr="00EE63E9" w:rsidRDefault="00C6761E" w:rsidP="008F3CA3">
      <w:pPr>
        <w:numPr>
          <w:ilvl w:val="0"/>
          <w:numId w:val="53"/>
        </w:numPr>
        <w:rPr>
          <w:rFonts w:asciiTheme="minorHAnsi" w:hAnsiTheme="minorHAnsi"/>
        </w:rPr>
      </w:pPr>
      <w:r w:rsidRPr="00EE63E9">
        <w:rPr>
          <w:rFonts w:asciiTheme="minorHAnsi" w:hAnsiTheme="minorHAnsi"/>
          <w:b/>
          <w:bCs/>
        </w:rPr>
        <w:t xml:space="preserve">Option </w:t>
      </w:r>
      <w:r w:rsidR="00F26774" w:rsidRPr="00EE63E9">
        <w:rPr>
          <w:rFonts w:asciiTheme="minorHAnsi" w:hAnsiTheme="minorHAnsi"/>
          <w:b/>
          <w:bCs/>
        </w:rPr>
        <w:t>5</w:t>
      </w:r>
      <w:r w:rsidRPr="00EE63E9">
        <w:rPr>
          <w:rFonts w:asciiTheme="minorHAnsi" w:hAnsiTheme="minorHAnsi"/>
          <w:b/>
          <w:bCs/>
        </w:rPr>
        <w:t xml:space="preserve"> – Life Annuity </w:t>
      </w:r>
      <w:r w:rsidR="005574B3" w:rsidRPr="00EE63E9">
        <w:rPr>
          <w:rFonts w:asciiTheme="minorHAnsi" w:hAnsiTheme="minorHAnsi"/>
          <w:b/>
          <w:bCs/>
        </w:rPr>
        <w:t>only (0 years Guaranteed Period Certain)</w:t>
      </w:r>
      <w:r w:rsidRPr="00EE63E9">
        <w:rPr>
          <w:rFonts w:asciiTheme="minorHAnsi" w:hAnsiTheme="minorHAnsi"/>
          <w:b/>
          <w:bCs/>
        </w:rPr>
        <w:t>.</w:t>
      </w:r>
    </w:p>
    <w:p w14:paraId="50002098" w14:textId="77777777" w:rsidR="00DF6175" w:rsidRPr="00EE63E9" w:rsidRDefault="00DF6175" w:rsidP="00174BF0">
      <w:pPr>
        <w:ind w:left="360"/>
        <w:rPr>
          <w:rFonts w:asciiTheme="minorHAnsi" w:hAnsiTheme="minorHAnsi"/>
        </w:rPr>
      </w:pPr>
    </w:p>
    <w:p w14:paraId="49B1E133" w14:textId="77777777" w:rsidR="004564EE" w:rsidRPr="00EE63E9" w:rsidRDefault="004564EE" w:rsidP="004564EE">
      <w:pPr>
        <w:rPr>
          <w:rFonts w:asciiTheme="minorHAnsi" w:hAnsiTheme="minorHAnsi"/>
        </w:rPr>
      </w:pPr>
      <w:r w:rsidRPr="00EE63E9">
        <w:rPr>
          <w:rFonts w:asciiTheme="minorHAnsi" w:hAnsiTheme="minorHAnsi"/>
        </w:rPr>
        <w:t> </w:t>
      </w:r>
    </w:p>
    <w:p w14:paraId="4819507F" w14:textId="77777777" w:rsidR="004564EE" w:rsidRPr="00EE63E9" w:rsidRDefault="004564EE" w:rsidP="22CD0150">
      <w:pPr>
        <w:rPr>
          <w:rFonts w:asciiTheme="minorHAnsi" w:hAnsiTheme="minorHAnsi"/>
        </w:rPr>
      </w:pPr>
      <w:r w:rsidRPr="22CD0150">
        <w:rPr>
          <w:rFonts w:asciiTheme="minorHAnsi" w:hAnsiTheme="minorHAnsi"/>
        </w:rPr>
        <w:t xml:space="preserve">For Option 2 and 3, if the Annuitant dies during the period certain, the remaining period certain payments shall be paid to the Beneficiary.  The Owner may also request an alternative option not listed above. We, at our discretion, may allow an additional option, </w:t>
      </w:r>
      <w:proofErr w:type="gramStart"/>
      <w:r w:rsidRPr="22CD0150">
        <w:rPr>
          <w:rFonts w:asciiTheme="minorHAnsi" w:hAnsiTheme="minorHAnsi"/>
        </w:rPr>
        <w:t>as long as</w:t>
      </w:r>
      <w:proofErr w:type="gramEnd"/>
      <w:r w:rsidRPr="22CD0150">
        <w:rPr>
          <w:rFonts w:asciiTheme="minorHAnsi" w:hAnsiTheme="minorHAnsi"/>
        </w:rPr>
        <w:t xml:space="preserve"> the Owner and Us agree to the additional payment option and they meet the applicable requirements set forth by state law. </w:t>
      </w:r>
    </w:p>
    <w:p w14:paraId="0E31F25B" w14:textId="77777777" w:rsidR="004564EE" w:rsidRPr="00EE63E9" w:rsidRDefault="004564EE" w:rsidP="004564EE">
      <w:pPr>
        <w:rPr>
          <w:rFonts w:asciiTheme="minorHAnsi" w:hAnsiTheme="minorHAnsi"/>
        </w:rPr>
      </w:pPr>
      <w:r w:rsidRPr="00EE63E9">
        <w:rPr>
          <w:rFonts w:asciiTheme="minorHAnsi" w:hAnsiTheme="minorHAnsi"/>
        </w:rPr>
        <w:t> </w:t>
      </w:r>
    </w:p>
    <w:p w14:paraId="2D2B34D9" w14:textId="77777777" w:rsidR="004564EE" w:rsidRPr="00EE63E9" w:rsidRDefault="004564EE" w:rsidP="22CD0150">
      <w:pPr>
        <w:rPr>
          <w:rFonts w:asciiTheme="minorHAnsi" w:hAnsiTheme="minorHAnsi"/>
        </w:rPr>
      </w:pPr>
      <w:r w:rsidRPr="22CD0150">
        <w:rPr>
          <w:rFonts w:asciiTheme="minorHAnsi" w:hAnsiTheme="minorHAnsi"/>
          <w:b/>
          <w:bCs/>
        </w:rPr>
        <w:t>Basis of Computation. </w:t>
      </w:r>
      <w:r w:rsidRPr="22CD0150">
        <w:rPr>
          <w:rFonts w:asciiTheme="minorHAnsi" w:hAnsiTheme="minorHAnsi"/>
        </w:rPr>
        <w:t xml:space="preserve"> The minimum guaranteed Settlement Option payments are based upon the Annuity 2012 Table, Age Last Birthday. Minimum guaranteed payments under all options are based upon an interest rate of 1% per annum. Minimum guaranteed payments are based on the Annuity 2012 Table Mortality Rates, which are generationally adjusted each calendar year.  Please contact us at Our Home Office for current purchase rates and current annuity payments that would apply to You.  </w:t>
      </w:r>
    </w:p>
    <w:p w14:paraId="6D972D9D" w14:textId="77777777" w:rsidR="004564EE" w:rsidRPr="00EE63E9" w:rsidRDefault="004564EE" w:rsidP="004564EE">
      <w:pPr>
        <w:rPr>
          <w:rFonts w:asciiTheme="minorHAnsi" w:hAnsiTheme="minorHAnsi"/>
        </w:rPr>
      </w:pPr>
      <w:r w:rsidRPr="00EE63E9">
        <w:rPr>
          <w:rFonts w:asciiTheme="minorHAnsi" w:hAnsiTheme="minorHAnsi"/>
        </w:rPr>
        <w:t> </w:t>
      </w:r>
    </w:p>
    <w:p w14:paraId="5BBDD67F" w14:textId="77777777" w:rsidR="004564EE" w:rsidRPr="00EE63E9" w:rsidRDefault="004564EE" w:rsidP="22CD0150">
      <w:pPr>
        <w:rPr>
          <w:rFonts w:asciiTheme="minorHAnsi" w:hAnsiTheme="minorHAnsi"/>
        </w:rPr>
      </w:pPr>
      <w:r w:rsidRPr="22CD0150">
        <w:rPr>
          <w:rFonts w:asciiTheme="minorHAnsi" w:hAnsiTheme="minorHAnsi"/>
          <w:b/>
          <w:bCs/>
        </w:rPr>
        <w:t xml:space="preserve">When Annuity Payments Begin. </w:t>
      </w:r>
      <w:r w:rsidRPr="22CD0150">
        <w:rPr>
          <w:rFonts w:asciiTheme="minorHAnsi" w:hAnsiTheme="minorHAnsi"/>
        </w:rPr>
        <w:t>Annuity payments under a payment option are made at the beginning of each payment period. </w:t>
      </w:r>
    </w:p>
    <w:p w14:paraId="1CDAA6B9" w14:textId="77777777" w:rsidR="004564EE" w:rsidRPr="00EE63E9" w:rsidRDefault="004564EE" w:rsidP="004564EE">
      <w:pPr>
        <w:rPr>
          <w:rFonts w:asciiTheme="minorHAnsi" w:hAnsiTheme="minorHAnsi"/>
        </w:rPr>
      </w:pPr>
      <w:r w:rsidRPr="00EE63E9">
        <w:rPr>
          <w:rFonts w:asciiTheme="minorHAnsi" w:hAnsiTheme="minorHAnsi"/>
        </w:rPr>
        <w:t> </w:t>
      </w:r>
    </w:p>
    <w:p w14:paraId="0B3ABFDB" w14:textId="77777777" w:rsidR="004564EE" w:rsidRPr="00EE63E9" w:rsidRDefault="004564EE" w:rsidP="22CD0150">
      <w:pPr>
        <w:rPr>
          <w:rFonts w:asciiTheme="minorHAnsi" w:hAnsiTheme="minorHAnsi"/>
        </w:rPr>
      </w:pPr>
      <w:r w:rsidRPr="22CD0150">
        <w:rPr>
          <w:rFonts w:asciiTheme="minorHAnsi" w:hAnsiTheme="minorHAnsi"/>
          <w:b/>
          <w:bCs/>
        </w:rPr>
        <w:t xml:space="preserve">Protection Against Creditors. </w:t>
      </w:r>
      <w:r w:rsidRPr="22CD0150">
        <w:rPr>
          <w:rFonts w:asciiTheme="minorHAnsi" w:hAnsiTheme="minorHAnsi"/>
        </w:rPr>
        <w:t>As permitted by law, funds held, and payment option payments shall not be subject to levy, attachment or other judicial process</w:t>
      </w:r>
    </w:p>
    <w:p w14:paraId="5C726864" w14:textId="77777777" w:rsidR="003E0247" w:rsidRPr="003E0247" w:rsidRDefault="003E0247" w:rsidP="003E0247"/>
    <w:p w14:paraId="13526C2D" w14:textId="56141BE0" w:rsidR="004564EE" w:rsidRDefault="004564EE" w:rsidP="006B3EF4">
      <w:pPr>
        <w:pStyle w:val="Heading2"/>
        <w:numPr>
          <w:ilvl w:val="1"/>
          <w:numId w:val="5"/>
        </w:numPr>
      </w:pPr>
      <w:bookmarkStart w:id="1046" w:name="_Toc195544975"/>
      <w:r>
        <w:t>Market Value Adjustments</w:t>
      </w:r>
      <w:bookmarkEnd w:id="1046"/>
    </w:p>
    <w:p w14:paraId="71E292AA" w14:textId="77777777" w:rsidR="004564EE" w:rsidRDefault="004564EE" w:rsidP="004564EE">
      <w:pPr>
        <w:rPr>
          <w:b/>
          <w:bCs/>
        </w:rPr>
      </w:pPr>
    </w:p>
    <w:p w14:paraId="6C266529" w14:textId="21E0C73C" w:rsidR="004564EE" w:rsidRPr="00F31D47" w:rsidRDefault="004564EE" w:rsidP="22CD0150">
      <w:pPr>
        <w:rPr>
          <w:rFonts w:asciiTheme="minorHAnsi" w:hAnsiTheme="minorHAnsi"/>
        </w:rPr>
      </w:pPr>
      <w:r w:rsidRPr="22CD0150">
        <w:rPr>
          <w:rFonts w:asciiTheme="minorHAnsi" w:hAnsiTheme="minorHAnsi"/>
        </w:rPr>
        <w:t>This Rider is added to and made a part of the Contract to which it is attached and is effective as of the Contract Date. Terms used in this Rider shall have the same meaning as set forth in the Contract to which this Rider is attached unless otherwise defined in this Rider. In the case of a conflict with any provision in the Contract, the provisions of this Rider will control. This Rider will terminate when Annuity Payments Begin or when the Contract terminates. Once the Rider terminates, it cannot be reinstated.  </w:t>
      </w:r>
    </w:p>
    <w:p w14:paraId="0BA802B3" w14:textId="77777777" w:rsidR="00F31D47" w:rsidRPr="00F31D47" w:rsidRDefault="00F31D47" w:rsidP="004564EE">
      <w:pPr>
        <w:rPr>
          <w:rFonts w:asciiTheme="minorHAnsi" w:hAnsiTheme="minorHAnsi"/>
        </w:rPr>
      </w:pPr>
    </w:p>
    <w:p w14:paraId="65957620" w14:textId="418094F5" w:rsidR="004564EE" w:rsidRDefault="004564EE" w:rsidP="004564EE">
      <w:pPr>
        <w:rPr>
          <w:rFonts w:asciiTheme="minorHAnsi" w:hAnsiTheme="minorHAnsi"/>
        </w:rPr>
      </w:pPr>
      <w:r w:rsidRPr="00F31D47">
        <w:rPr>
          <w:rFonts w:asciiTheme="minorHAnsi" w:hAnsiTheme="minorHAnsi"/>
          <w:b/>
          <w:bCs/>
        </w:rPr>
        <w:t xml:space="preserve">This is a Market Value Adjustment Rider which may result in both upward and downward adjustments to withdrawals, surrenders, or amounts applied to a </w:t>
      </w:r>
      <w:r w:rsidRPr="00F31D47">
        <w:rPr>
          <w:rFonts w:asciiTheme="minorHAnsi" w:hAnsiTheme="minorHAnsi"/>
          <w:b/>
          <w:bCs/>
        </w:rPr>
        <w:lastRenderedPageBreak/>
        <w:t>settlement option</w:t>
      </w:r>
      <w:r w:rsidRPr="00F31D47">
        <w:rPr>
          <w:rFonts w:asciiTheme="minorHAnsi" w:hAnsiTheme="minorHAnsi"/>
        </w:rPr>
        <w:t>.  The Cash Surrender Value will not be less than the Guaranteed Minimum Cash Surrender Value. This Market Value Adjustment provision applies only throughout the Surrender Charge. </w:t>
      </w:r>
    </w:p>
    <w:p w14:paraId="20A6BE8C" w14:textId="77777777" w:rsidR="001C4DE0" w:rsidRPr="00F31D47" w:rsidRDefault="001C4DE0" w:rsidP="004564EE">
      <w:pPr>
        <w:rPr>
          <w:rFonts w:asciiTheme="minorHAnsi" w:hAnsiTheme="minorHAnsi"/>
        </w:rPr>
      </w:pPr>
    </w:p>
    <w:p w14:paraId="34211688" w14:textId="1ED68065" w:rsidR="004564EE" w:rsidRDefault="004564EE" w:rsidP="22CD0150">
      <w:pPr>
        <w:rPr>
          <w:rFonts w:asciiTheme="minorHAnsi" w:hAnsiTheme="minorHAnsi"/>
        </w:rPr>
      </w:pPr>
      <w:r w:rsidRPr="22CD0150">
        <w:rPr>
          <w:rFonts w:asciiTheme="minorHAnsi" w:hAnsiTheme="minorHAnsi"/>
        </w:rPr>
        <w:t>Withdrawals may be taken at any time on or prior to the date Annuity Payments begin (subject to the provisions in the Contract and the minimums stated). Surrender Charges and a Market Value Adjustment may apply.   </w:t>
      </w:r>
    </w:p>
    <w:p w14:paraId="2CBE34AD" w14:textId="77777777" w:rsidR="001C4DE0" w:rsidRPr="00F31D47" w:rsidRDefault="001C4DE0" w:rsidP="004564EE">
      <w:pPr>
        <w:rPr>
          <w:rFonts w:asciiTheme="minorHAnsi" w:hAnsiTheme="minorHAnsi"/>
        </w:rPr>
      </w:pPr>
    </w:p>
    <w:p w14:paraId="746A3413" w14:textId="77777777" w:rsidR="004564EE" w:rsidRPr="00F31D47" w:rsidRDefault="004564EE" w:rsidP="004564EE">
      <w:pPr>
        <w:rPr>
          <w:rFonts w:asciiTheme="minorHAnsi" w:hAnsiTheme="minorHAnsi"/>
        </w:rPr>
      </w:pPr>
      <w:r w:rsidRPr="00F31D47">
        <w:rPr>
          <w:rFonts w:asciiTheme="minorHAnsi" w:hAnsiTheme="minorHAnsi"/>
          <w:b/>
          <w:bCs/>
        </w:rPr>
        <w:t xml:space="preserve">Market Value Adjustment (“MVA”). </w:t>
      </w:r>
      <w:r w:rsidRPr="00F31D47">
        <w:rPr>
          <w:rFonts w:asciiTheme="minorHAnsi" w:hAnsiTheme="minorHAnsi"/>
        </w:rPr>
        <w:t>An MVA adjusts the Cash Value based on changes in the MVA Index Rate. The MVA does not apply during any period in which surrender charges do not apply. The MVA also does not apply to: </w:t>
      </w:r>
    </w:p>
    <w:p w14:paraId="295CA07C" w14:textId="77777777" w:rsidR="004564EE" w:rsidRPr="00F31D47" w:rsidRDefault="004564EE" w:rsidP="006B3EF4">
      <w:pPr>
        <w:numPr>
          <w:ilvl w:val="0"/>
          <w:numId w:val="54"/>
        </w:numPr>
        <w:rPr>
          <w:rFonts w:asciiTheme="minorHAnsi" w:hAnsiTheme="minorHAnsi"/>
        </w:rPr>
      </w:pPr>
      <w:r w:rsidRPr="00F31D47">
        <w:rPr>
          <w:rFonts w:asciiTheme="minorHAnsi" w:hAnsiTheme="minorHAnsi"/>
        </w:rPr>
        <w:t xml:space="preserve">any Free Partial Surrender Amount, if </w:t>
      </w:r>
      <w:proofErr w:type="gramStart"/>
      <w:r w:rsidRPr="00F31D47">
        <w:rPr>
          <w:rFonts w:asciiTheme="minorHAnsi" w:hAnsiTheme="minorHAnsi"/>
        </w:rPr>
        <w:t>applicable;</w:t>
      </w:r>
      <w:proofErr w:type="gramEnd"/>
      <w:r w:rsidRPr="00F31D47">
        <w:rPr>
          <w:rFonts w:asciiTheme="minorHAnsi" w:hAnsiTheme="minorHAnsi"/>
        </w:rPr>
        <w:t> </w:t>
      </w:r>
    </w:p>
    <w:p w14:paraId="618577F5" w14:textId="77777777" w:rsidR="004564EE" w:rsidRPr="00F31D47" w:rsidRDefault="004564EE" w:rsidP="006B3EF4">
      <w:pPr>
        <w:numPr>
          <w:ilvl w:val="0"/>
          <w:numId w:val="55"/>
        </w:numPr>
        <w:rPr>
          <w:rFonts w:asciiTheme="minorHAnsi" w:hAnsiTheme="minorHAnsi"/>
        </w:rPr>
      </w:pPr>
      <w:r w:rsidRPr="00F31D47">
        <w:rPr>
          <w:rFonts w:asciiTheme="minorHAnsi" w:hAnsiTheme="minorHAnsi"/>
        </w:rPr>
        <w:t>the death benefit; or  </w:t>
      </w:r>
    </w:p>
    <w:p w14:paraId="5857D3B6" w14:textId="77777777" w:rsidR="004564EE" w:rsidRPr="00F31D47" w:rsidRDefault="004564EE" w:rsidP="22CD0150">
      <w:pPr>
        <w:numPr>
          <w:ilvl w:val="0"/>
          <w:numId w:val="56"/>
        </w:numPr>
        <w:rPr>
          <w:rFonts w:asciiTheme="minorHAnsi" w:hAnsiTheme="minorHAnsi"/>
        </w:rPr>
      </w:pPr>
      <w:r w:rsidRPr="22CD0150">
        <w:rPr>
          <w:rFonts w:asciiTheme="minorHAnsi" w:hAnsiTheme="minorHAnsi"/>
        </w:rPr>
        <w:t>upon annuitization after the third Contract Anniversary, provided that a life contingent or period certain payment of more than 7 years is elected. </w:t>
      </w:r>
    </w:p>
    <w:p w14:paraId="7A172750" w14:textId="02DD0921" w:rsidR="004564EE" w:rsidRPr="00F31D47" w:rsidRDefault="004564EE" w:rsidP="004564EE">
      <w:pPr>
        <w:rPr>
          <w:rFonts w:asciiTheme="minorHAnsi" w:hAnsiTheme="minorHAnsi"/>
        </w:rPr>
      </w:pPr>
      <w:r w:rsidRPr="00F31D47">
        <w:rPr>
          <w:rFonts w:asciiTheme="minorHAnsi" w:hAnsiTheme="minorHAnsi"/>
        </w:rPr>
        <w:t> </w:t>
      </w:r>
    </w:p>
    <w:p w14:paraId="335BA55A" w14:textId="25C81E7F" w:rsidR="004564EE" w:rsidRPr="00F31D47" w:rsidRDefault="004564EE" w:rsidP="004564EE">
      <w:pPr>
        <w:rPr>
          <w:rFonts w:asciiTheme="minorHAnsi" w:hAnsiTheme="minorHAnsi"/>
        </w:rPr>
      </w:pPr>
      <w:r w:rsidRPr="00F31D47">
        <w:rPr>
          <w:rFonts w:asciiTheme="minorHAnsi" w:hAnsiTheme="minorHAnsi"/>
          <w:b/>
          <w:bCs/>
        </w:rPr>
        <w:t>The Market Value Adjustment factor is based on the MVA Index Rate as follows:</w:t>
      </w:r>
      <w:r w:rsidRPr="00F31D47">
        <w:rPr>
          <w:rFonts w:asciiTheme="minorHAnsi" w:hAnsiTheme="minorHAnsi"/>
        </w:rPr>
        <w:t> </w:t>
      </w:r>
    </w:p>
    <w:p w14:paraId="707064A4" w14:textId="0FB89FFA" w:rsidR="004564EE" w:rsidRPr="00F31D47" w:rsidRDefault="004564EE" w:rsidP="001B1219">
      <w:pPr>
        <w:jc w:val="center"/>
        <w:rPr>
          <w:rFonts w:asciiTheme="minorHAnsi" w:hAnsiTheme="minorHAnsi"/>
        </w:rPr>
      </w:pPr>
      <w:r w:rsidRPr="00F31D47">
        <w:rPr>
          <w:rFonts w:asciiTheme="minorHAnsi" w:hAnsiTheme="minorHAnsi"/>
        </w:rPr>
        <w:t xml:space="preserve">MVA = (A/B) </w:t>
      </w:r>
      <w:r w:rsidRPr="00F31D47">
        <w:rPr>
          <w:rFonts w:asciiTheme="minorHAnsi" w:hAnsiTheme="minorHAnsi"/>
          <w:b/>
          <w:bCs/>
          <w:vertAlign w:val="superscript"/>
        </w:rPr>
        <w:t>t</w:t>
      </w:r>
    </w:p>
    <w:p w14:paraId="22D1DDAB" w14:textId="38DE00EE" w:rsidR="004564EE" w:rsidRPr="00F31D47" w:rsidRDefault="004564EE" w:rsidP="001B1219">
      <w:pPr>
        <w:jc w:val="center"/>
        <w:rPr>
          <w:rFonts w:asciiTheme="minorHAnsi" w:hAnsiTheme="minorHAnsi"/>
        </w:rPr>
      </w:pPr>
      <w:r w:rsidRPr="00F31D47">
        <w:rPr>
          <w:rFonts w:asciiTheme="minorHAnsi" w:hAnsiTheme="minorHAnsi"/>
        </w:rPr>
        <w:t>Where:</w:t>
      </w:r>
    </w:p>
    <w:p w14:paraId="6831A6C9" w14:textId="37D66C66" w:rsidR="004564EE" w:rsidRPr="00F31D47" w:rsidRDefault="004564EE" w:rsidP="001B1219">
      <w:pPr>
        <w:jc w:val="center"/>
        <w:rPr>
          <w:rFonts w:asciiTheme="minorHAnsi" w:hAnsiTheme="minorHAnsi"/>
        </w:rPr>
      </w:pPr>
      <w:r w:rsidRPr="00F31D47">
        <w:rPr>
          <w:rFonts w:asciiTheme="minorHAnsi" w:hAnsiTheme="minorHAnsi"/>
        </w:rPr>
        <w:t>A = 1 + the MVA Index Rate on the Contract Date</w:t>
      </w:r>
    </w:p>
    <w:p w14:paraId="53D859AA" w14:textId="380958E6" w:rsidR="004564EE" w:rsidRPr="00F31D47" w:rsidRDefault="004564EE" w:rsidP="001B1219">
      <w:pPr>
        <w:jc w:val="center"/>
        <w:rPr>
          <w:rFonts w:asciiTheme="minorHAnsi" w:hAnsiTheme="minorHAnsi"/>
        </w:rPr>
      </w:pPr>
      <w:r w:rsidRPr="00F31D47">
        <w:rPr>
          <w:rFonts w:asciiTheme="minorHAnsi" w:hAnsiTheme="minorHAnsi"/>
        </w:rPr>
        <w:t>B = 1 + the MVA Index Rate on the day before the date of Surrender or Partial Withdrawal</w:t>
      </w:r>
    </w:p>
    <w:p w14:paraId="20226E2B" w14:textId="59A45335" w:rsidR="004564EE" w:rsidRDefault="004564EE" w:rsidP="22CD0150">
      <w:pPr>
        <w:jc w:val="center"/>
        <w:rPr>
          <w:rFonts w:asciiTheme="minorHAnsi" w:hAnsiTheme="minorHAnsi"/>
        </w:rPr>
      </w:pPr>
      <w:r w:rsidRPr="22CD0150">
        <w:rPr>
          <w:rFonts w:asciiTheme="minorHAnsi" w:hAnsiTheme="minorHAnsi"/>
        </w:rPr>
        <w:t>t = The time remaining in the current Surrender Charge Period in years (whole months remaining, divided by twelve)</w:t>
      </w:r>
    </w:p>
    <w:p w14:paraId="45A2FAC9" w14:textId="77777777" w:rsidR="001B1219" w:rsidRPr="00F31D47" w:rsidRDefault="001B1219" w:rsidP="001B1219">
      <w:pPr>
        <w:jc w:val="center"/>
        <w:rPr>
          <w:rFonts w:asciiTheme="minorHAnsi" w:hAnsiTheme="minorHAnsi"/>
        </w:rPr>
      </w:pPr>
    </w:p>
    <w:p w14:paraId="019BD5EE" w14:textId="2FF4110E" w:rsidR="004564EE" w:rsidRPr="00F31D47" w:rsidRDefault="004564EE" w:rsidP="004564EE">
      <w:pPr>
        <w:rPr>
          <w:rFonts w:asciiTheme="minorHAnsi" w:hAnsiTheme="minorHAnsi"/>
        </w:rPr>
      </w:pPr>
      <w:r w:rsidRPr="00F31D47">
        <w:rPr>
          <w:rFonts w:asciiTheme="minorHAnsi" w:hAnsiTheme="minorHAnsi"/>
        </w:rPr>
        <w:t>An MVA greater than 1 (a positive MVA) will increase the resulting Cash Surrender Value.  An MVA less than 1 (a negative MVA) will decrease the resulting Cash Surrender Value. In no event will the Cash Surrender Value be less than the Guaranteed Minimum Cash Surrender Value.  Further, any positive MVA will not be greater than the absolute value of the greatest negative MVA that could be applied (inclusive of any Surrender Charges) before reaching the Guaranteed Minimum Cash Surrender Value at the time the MVA is applied. </w:t>
      </w:r>
    </w:p>
    <w:p w14:paraId="11A9F9DC" w14:textId="77777777" w:rsidR="005B768E" w:rsidRPr="00F31D47" w:rsidRDefault="005B768E" w:rsidP="004564EE">
      <w:pPr>
        <w:rPr>
          <w:rFonts w:asciiTheme="minorHAnsi" w:hAnsiTheme="minorHAnsi"/>
        </w:rPr>
      </w:pPr>
    </w:p>
    <w:p w14:paraId="63291A7F" w14:textId="5FCB959A" w:rsidR="004564EE" w:rsidRPr="00F31D47" w:rsidRDefault="004564EE" w:rsidP="22CD0150">
      <w:pPr>
        <w:rPr>
          <w:rFonts w:asciiTheme="minorHAnsi" w:hAnsiTheme="minorHAnsi"/>
        </w:rPr>
      </w:pPr>
      <w:r w:rsidRPr="22CD0150">
        <w:rPr>
          <w:rFonts w:asciiTheme="minorHAnsi" w:hAnsiTheme="minorHAnsi"/>
          <w:b/>
          <w:bCs/>
        </w:rPr>
        <w:t xml:space="preserve">MVA Index Rate. </w:t>
      </w:r>
      <w:r w:rsidR="00D13B59" w:rsidRPr="22CD0150">
        <w:rPr>
          <w:rFonts w:asciiTheme="minorHAnsi" w:hAnsiTheme="minorHAnsi"/>
        </w:rPr>
        <w:t xml:space="preserve">MVA index is </w:t>
      </w:r>
      <w:r w:rsidR="00D4724D" w:rsidRPr="22CD0150">
        <w:rPr>
          <w:rFonts w:asciiTheme="minorHAnsi" w:hAnsiTheme="minorHAnsi"/>
        </w:rPr>
        <w:t xml:space="preserve">ICE </w:t>
      </w:r>
      <w:proofErr w:type="spellStart"/>
      <w:r w:rsidR="00D4724D" w:rsidRPr="22CD0150">
        <w:rPr>
          <w:rFonts w:asciiTheme="minorHAnsi" w:hAnsiTheme="minorHAnsi"/>
        </w:rPr>
        <w:t>BofA</w:t>
      </w:r>
      <w:proofErr w:type="spellEnd"/>
      <w:r w:rsidR="00D4724D" w:rsidRPr="22CD0150">
        <w:rPr>
          <w:rFonts w:asciiTheme="minorHAnsi" w:hAnsiTheme="minorHAnsi"/>
        </w:rPr>
        <w:t xml:space="preserve"> </w:t>
      </w:r>
      <w:proofErr w:type="gramStart"/>
      <w:r w:rsidR="00D4724D" w:rsidRPr="22CD0150">
        <w:rPr>
          <w:rFonts w:asciiTheme="minorHAnsi" w:hAnsiTheme="minorHAnsi"/>
        </w:rPr>
        <w:t>5-7 year</w:t>
      </w:r>
      <w:proofErr w:type="gramEnd"/>
      <w:r w:rsidR="00D4724D" w:rsidRPr="22CD0150">
        <w:rPr>
          <w:rFonts w:asciiTheme="minorHAnsi" w:hAnsiTheme="minorHAnsi"/>
        </w:rPr>
        <w:t xml:space="preserve"> US Corporate Index</w:t>
      </w:r>
      <w:r w:rsidR="00116C0F" w:rsidRPr="22CD0150">
        <w:rPr>
          <w:rFonts w:asciiTheme="minorHAnsi" w:hAnsiTheme="minorHAnsi"/>
        </w:rPr>
        <w:t xml:space="preserve"> (BAMLC3A0C57YEY)</w:t>
      </w:r>
      <w:r w:rsidR="00D4724D" w:rsidRPr="22CD0150">
        <w:rPr>
          <w:rFonts w:asciiTheme="minorHAnsi" w:hAnsiTheme="minorHAnsi"/>
        </w:rPr>
        <w:t xml:space="preserve">. </w:t>
      </w:r>
      <w:r w:rsidRPr="22CD0150">
        <w:rPr>
          <w:rFonts w:asciiTheme="minorHAnsi" w:hAnsiTheme="minorHAnsi"/>
        </w:rPr>
        <w:t>If the MVA Index Rate is not published for a particular day, then We will use the rate on the prior date of publication. </w:t>
      </w:r>
    </w:p>
    <w:p w14:paraId="7E6D4B11" w14:textId="77777777" w:rsidR="00284FE3" w:rsidRPr="00F31D47" w:rsidRDefault="00284FE3" w:rsidP="004564EE">
      <w:pPr>
        <w:rPr>
          <w:rFonts w:asciiTheme="minorHAnsi" w:hAnsiTheme="minorHAnsi"/>
        </w:rPr>
      </w:pPr>
    </w:p>
    <w:p w14:paraId="22A030C7" w14:textId="51B4EDB8" w:rsidR="00284FE3" w:rsidRPr="00F31D47" w:rsidRDefault="00284FE3" w:rsidP="004564EE">
      <w:pPr>
        <w:rPr>
          <w:rFonts w:asciiTheme="minorHAnsi" w:hAnsiTheme="minorHAnsi"/>
        </w:rPr>
      </w:pPr>
      <w:r w:rsidRPr="00F31D47">
        <w:rPr>
          <w:rFonts w:asciiTheme="minorHAnsi" w:hAnsiTheme="minorHAnsi"/>
        </w:rPr>
        <w:t xml:space="preserve">Example </w:t>
      </w:r>
      <w:r w:rsidR="000175B9" w:rsidRPr="00F31D47">
        <w:rPr>
          <w:rFonts w:asciiTheme="minorHAnsi" w:hAnsiTheme="minorHAnsi"/>
        </w:rPr>
        <w:t xml:space="preserve">and description </w:t>
      </w:r>
      <w:r w:rsidRPr="00F31D47">
        <w:rPr>
          <w:rFonts w:asciiTheme="minorHAnsi" w:hAnsiTheme="minorHAnsi"/>
        </w:rPr>
        <w:t xml:space="preserve">of index from </w:t>
      </w:r>
      <w:r w:rsidR="00F32BBB" w:rsidRPr="00F31D47">
        <w:rPr>
          <w:rFonts w:asciiTheme="minorHAnsi" w:hAnsiTheme="minorHAnsi"/>
        </w:rPr>
        <w:t xml:space="preserve">Federal </w:t>
      </w:r>
      <w:r w:rsidR="00C0029D" w:rsidRPr="00F31D47">
        <w:rPr>
          <w:rFonts w:asciiTheme="minorHAnsi" w:hAnsiTheme="minorHAnsi"/>
        </w:rPr>
        <w:t>Reserve Bank of St. L</w:t>
      </w:r>
      <w:r w:rsidR="00757D5E" w:rsidRPr="00F31D47">
        <w:rPr>
          <w:rFonts w:asciiTheme="minorHAnsi" w:hAnsiTheme="minorHAnsi"/>
        </w:rPr>
        <w:t>ouis (</w:t>
      </w:r>
      <w:hyperlink r:id="rId14" w:history="1">
        <w:r w:rsidR="00CA23CE" w:rsidRPr="00F31D47">
          <w:rPr>
            <w:rStyle w:val="Hyperlink"/>
            <w:rFonts w:asciiTheme="minorHAnsi" w:hAnsiTheme="minorHAnsi"/>
          </w:rPr>
          <w:t>https://fred.stlouisfed.org/series/BAMLC3A0C57YEY</w:t>
        </w:r>
      </w:hyperlink>
      <w:r w:rsidR="00B20C0E" w:rsidRPr="00F31D47">
        <w:rPr>
          <w:rFonts w:asciiTheme="minorHAnsi" w:hAnsiTheme="minorHAnsi"/>
        </w:rPr>
        <w:t>)</w:t>
      </w:r>
    </w:p>
    <w:p w14:paraId="5CC207B9" w14:textId="77777777" w:rsidR="00CA23CE" w:rsidRPr="00F31D47" w:rsidRDefault="00CA23CE" w:rsidP="004564EE">
      <w:pPr>
        <w:rPr>
          <w:rFonts w:asciiTheme="minorHAnsi" w:hAnsiTheme="minorHAnsi"/>
        </w:rPr>
      </w:pPr>
    </w:p>
    <w:p w14:paraId="21C20ECE" w14:textId="7944D42A" w:rsidR="00CA23CE" w:rsidRPr="00F31D47" w:rsidRDefault="001D0D67" w:rsidP="22CD0150">
      <w:pPr>
        <w:rPr>
          <w:rFonts w:asciiTheme="minorHAnsi" w:hAnsiTheme="minorHAnsi"/>
        </w:rPr>
      </w:pPr>
      <w:r w:rsidRPr="22CD0150">
        <w:rPr>
          <w:rFonts w:asciiTheme="minorHAnsi" w:hAnsiTheme="minorHAnsi"/>
        </w:rPr>
        <w:t>“</w:t>
      </w:r>
      <w:r w:rsidR="00CA23CE" w:rsidRPr="22CD0150">
        <w:rPr>
          <w:rFonts w:asciiTheme="minorHAnsi" w:hAnsiTheme="minorHAnsi"/>
        </w:rPr>
        <w:t xml:space="preserve">This data represents the effective yield of the ICE </w:t>
      </w:r>
      <w:proofErr w:type="spellStart"/>
      <w:r w:rsidR="00CA23CE" w:rsidRPr="22CD0150">
        <w:rPr>
          <w:rFonts w:asciiTheme="minorHAnsi" w:hAnsiTheme="minorHAnsi"/>
        </w:rPr>
        <w:t>BofA</w:t>
      </w:r>
      <w:proofErr w:type="spellEnd"/>
      <w:r w:rsidR="00CA23CE" w:rsidRPr="22CD0150">
        <w:rPr>
          <w:rFonts w:asciiTheme="minorHAnsi" w:hAnsiTheme="minorHAnsi"/>
        </w:rPr>
        <w:t xml:space="preserve"> US Corporate Index, which tracks the performance of US dollar denominated investment grade rated corporate debt publicly issued in the US domestic market. To qualify for inclusion in the index, securities must have an investment grade rating (based on an average of Moody's, S&amp;P, and Fitch) and an investment grade rated country of risk (based on an average of Moody's, S&amp;P, and Fitch </w:t>
      </w:r>
      <w:r w:rsidR="00CA23CE" w:rsidRPr="22CD0150">
        <w:rPr>
          <w:rFonts w:asciiTheme="minorHAnsi" w:hAnsiTheme="minorHAnsi"/>
        </w:rPr>
        <w:lastRenderedPageBreak/>
        <w:t xml:space="preserve">foreign currency long term sovereign debt ratings). Each security must have greater than 1 year of remaining maturity, a fixed coupon schedule, and a minimum amount outstanding of $250 million. Original issue zero coupon bonds, "global" securities (debt issued simultaneously in the </w:t>
      </w:r>
      <w:proofErr w:type="spellStart"/>
      <w:r w:rsidR="00CA23CE" w:rsidRPr="22CD0150">
        <w:rPr>
          <w:rFonts w:asciiTheme="minorHAnsi" w:hAnsiTheme="minorHAnsi"/>
        </w:rPr>
        <w:t>eurobond</w:t>
      </w:r>
      <w:proofErr w:type="spellEnd"/>
      <w:r w:rsidR="00CA23CE" w:rsidRPr="22CD0150">
        <w:rPr>
          <w:rFonts w:asciiTheme="minorHAnsi" w:hAnsiTheme="minorHAnsi"/>
        </w:rPr>
        <w:t xml:space="preserve"> and US domestic bond markets), 144a securities and pay-in-kind securities, including toggle notes, qualify for inclusion in the Index. Callable perpetual securities qualify provided they are at least one year from the first call date. Fixed-to-floating rate securities also qualify provided they are callable within the fixed rate period and are at least one year from the last call prior to the date the bond transitions from a fixed to a floating rate security. DRD-eligible and defaulted securities are excluded from the Index.</w:t>
      </w:r>
      <w:r w:rsidRPr="22CD0150">
        <w:rPr>
          <w:rFonts w:asciiTheme="minorHAnsi" w:hAnsiTheme="minorHAnsi"/>
        </w:rPr>
        <w:t>”</w:t>
      </w:r>
    </w:p>
    <w:p w14:paraId="3CA44DB7" w14:textId="77777777" w:rsidR="00284FE3" w:rsidRPr="00F31D47" w:rsidRDefault="00284FE3" w:rsidP="004564EE">
      <w:pPr>
        <w:rPr>
          <w:rFonts w:asciiTheme="minorHAnsi" w:hAnsiTheme="minorHAnsi"/>
        </w:rPr>
      </w:pPr>
    </w:p>
    <w:tbl>
      <w:tblPr>
        <w:tblW w:w="3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2191"/>
      </w:tblGrid>
      <w:tr w:rsidR="00284FE3" w:rsidRPr="00F31D47" w14:paraId="013C9CD4" w14:textId="77777777" w:rsidTr="22CD0150">
        <w:trPr>
          <w:trHeight w:val="320"/>
        </w:trPr>
        <w:tc>
          <w:tcPr>
            <w:tcW w:w="1684" w:type="dxa"/>
            <w:shd w:val="clear" w:color="auto" w:fill="auto"/>
            <w:noWrap/>
            <w:vAlign w:val="bottom"/>
            <w:hideMark/>
          </w:tcPr>
          <w:p w14:paraId="3EBC960C" w14:textId="77777777" w:rsidR="00284FE3" w:rsidRPr="00F31D47" w:rsidRDefault="00284FE3" w:rsidP="22CD0150">
            <w:pPr>
              <w:rPr>
                <w:rFonts w:asciiTheme="minorHAnsi" w:hAnsiTheme="minorHAnsi"/>
                <w:color w:val="000000"/>
              </w:rPr>
            </w:pPr>
            <w:proofErr w:type="spellStart"/>
            <w:r w:rsidRPr="22CD0150">
              <w:rPr>
                <w:rFonts w:asciiTheme="minorHAnsi" w:hAnsiTheme="minorHAnsi"/>
                <w:color w:val="000000" w:themeColor="text1"/>
              </w:rPr>
              <w:t>observation_date</w:t>
            </w:r>
            <w:proofErr w:type="spellEnd"/>
          </w:p>
        </w:tc>
        <w:tc>
          <w:tcPr>
            <w:tcW w:w="1851" w:type="dxa"/>
            <w:shd w:val="clear" w:color="auto" w:fill="auto"/>
            <w:noWrap/>
            <w:vAlign w:val="bottom"/>
            <w:hideMark/>
          </w:tcPr>
          <w:p w14:paraId="63D51968" w14:textId="77777777" w:rsidR="00284FE3" w:rsidRPr="00F31D47" w:rsidRDefault="00284FE3">
            <w:pPr>
              <w:rPr>
                <w:rFonts w:asciiTheme="minorHAnsi" w:hAnsiTheme="minorHAnsi"/>
                <w:color w:val="000000"/>
              </w:rPr>
            </w:pPr>
            <w:r w:rsidRPr="00F31D47">
              <w:rPr>
                <w:rFonts w:asciiTheme="minorHAnsi" w:hAnsiTheme="minorHAnsi"/>
                <w:color w:val="000000"/>
              </w:rPr>
              <w:t>BAMLC3A0C57YEY</w:t>
            </w:r>
          </w:p>
        </w:tc>
      </w:tr>
      <w:tr w:rsidR="00284FE3" w:rsidRPr="00F31D47" w14:paraId="104E47B4" w14:textId="77777777" w:rsidTr="22CD0150">
        <w:trPr>
          <w:trHeight w:val="320"/>
        </w:trPr>
        <w:tc>
          <w:tcPr>
            <w:tcW w:w="1684" w:type="dxa"/>
            <w:shd w:val="clear" w:color="auto" w:fill="auto"/>
            <w:noWrap/>
            <w:vAlign w:val="bottom"/>
            <w:hideMark/>
          </w:tcPr>
          <w:p w14:paraId="0D590FAA"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11/30/24</w:t>
            </w:r>
          </w:p>
        </w:tc>
        <w:tc>
          <w:tcPr>
            <w:tcW w:w="1851" w:type="dxa"/>
            <w:shd w:val="clear" w:color="auto" w:fill="auto"/>
            <w:noWrap/>
            <w:vAlign w:val="bottom"/>
            <w:hideMark/>
          </w:tcPr>
          <w:p w14:paraId="2CBAAB67"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4.98</w:t>
            </w:r>
          </w:p>
        </w:tc>
      </w:tr>
      <w:tr w:rsidR="00284FE3" w:rsidRPr="00F31D47" w14:paraId="1688B4CA" w14:textId="77777777" w:rsidTr="22CD0150">
        <w:trPr>
          <w:trHeight w:val="320"/>
        </w:trPr>
        <w:tc>
          <w:tcPr>
            <w:tcW w:w="1684" w:type="dxa"/>
            <w:shd w:val="clear" w:color="auto" w:fill="auto"/>
            <w:noWrap/>
            <w:vAlign w:val="bottom"/>
            <w:hideMark/>
          </w:tcPr>
          <w:p w14:paraId="262185D8"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12/2/24</w:t>
            </w:r>
          </w:p>
        </w:tc>
        <w:tc>
          <w:tcPr>
            <w:tcW w:w="1851" w:type="dxa"/>
            <w:shd w:val="clear" w:color="auto" w:fill="auto"/>
            <w:noWrap/>
            <w:vAlign w:val="bottom"/>
            <w:hideMark/>
          </w:tcPr>
          <w:p w14:paraId="6F186933"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4.97</w:t>
            </w:r>
          </w:p>
        </w:tc>
      </w:tr>
      <w:tr w:rsidR="00284FE3" w:rsidRPr="00F31D47" w14:paraId="0AE5E887" w14:textId="77777777" w:rsidTr="22CD0150">
        <w:trPr>
          <w:trHeight w:val="320"/>
        </w:trPr>
        <w:tc>
          <w:tcPr>
            <w:tcW w:w="1684" w:type="dxa"/>
            <w:shd w:val="clear" w:color="auto" w:fill="auto"/>
            <w:noWrap/>
            <w:vAlign w:val="bottom"/>
            <w:hideMark/>
          </w:tcPr>
          <w:p w14:paraId="158C70CB"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12/3/24</w:t>
            </w:r>
          </w:p>
        </w:tc>
        <w:tc>
          <w:tcPr>
            <w:tcW w:w="1851" w:type="dxa"/>
            <w:shd w:val="clear" w:color="auto" w:fill="auto"/>
            <w:noWrap/>
            <w:vAlign w:val="bottom"/>
            <w:hideMark/>
          </w:tcPr>
          <w:p w14:paraId="47CFD331"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4.99</w:t>
            </w:r>
          </w:p>
        </w:tc>
      </w:tr>
      <w:tr w:rsidR="00284FE3" w:rsidRPr="00F31D47" w14:paraId="184901CB" w14:textId="77777777" w:rsidTr="22CD0150">
        <w:trPr>
          <w:trHeight w:val="320"/>
        </w:trPr>
        <w:tc>
          <w:tcPr>
            <w:tcW w:w="1684" w:type="dxa"/>
            <w:shd w:val="clear" w:color="auto" w:fill="auto"/>
            <w:noWrap/>
            <w:vAlign w:val="bottom"/>
            <w:hideMark/>
          </w:tcPr>
          <w:p w14:paraId="311641D6"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12/4/24</w:t>
            </w:r>
          </w:p>
        </w:tc>
        <w:tc>
          <w:tcPr>
            <w:tcW w:w="1851" w:type="dxa"/>
            <w:shd w:val="clear" w:color="auto" w:fill="auto"/>
            <w:noWrap/>
            <w:vAlign w:val="bottom"/>
            <w:hideMark/>
          </w:tcPr>
          <w:p w14:paraId="3DE86A76"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4.94</w:t>
            </w:r>
          </w:p>
        </w:tc>
      </w:tr>
      <w:tr w:rsidR="00284FE3" w:rsidRPr="00F31D47" w14:paraId="26AD9102" w14:textId="77777777" w:rsidTr="22CD0150">
        <w:trPr>
          <w:trHeight w:val="320"/>
        </w:trPr>
        <w:tc>
          <w:tcPr>
            <w:tcW w:w="1684" w:type="dxa"/>
            <w:shd w:val="clear" w:color="auto" w:fill="auto"/>
            <w:noWrap/>
            <w:vAlign w:val="bottom"/>
            <w:hideMark/>
          </w:tcPr>
          <w:p w14:paraId="43D682D1"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12/5/24</w:t>
            </w:r>
          </w:p>
        </w:tc>
        <w:tc>
          <w:tcPr>
            <w:tcW w:w="1851" w:type="dxa"/>
            <w:shd w:val="clear" w:color="auto" w:fill="auto"/>
            <w:noWrap/>
            <w:vAlign w:val="bottom"/>
            <w:hideMark/>
          </w:tcPr>
          <w:p w14:paraId="17655D00"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4.95</w:t>
            </w:r>
          </w:p>
        </w:tc>
      </w:tr>
      <w:tr w:rsidR="00284FE3" w:rsidRPr="00F31D47" w14:paraId="790BD19D" w14:textId="77777777" w:rsidTr="22CD0150">
        <w:trPr>
          <w:trHeight w:val="320"/>
        </w:trPr>
        <w:tc>
          <w:tcPr>
            <w:tcW w:w="1684" w:type="dxa"/>
            <w:shd w:val="clear" w:color="auto" w:fill="auto"/>
            <w:noWrap/>
            <w:vAlign w:val="bottom"/>
            <w:hideMark/>
          </w:tcPr>
          <w:p w14:paraId="6BA0C28E"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12/6/24</w:t>
            </w:r>
          </w:p>
        </w:tc>
        <w:tc>
          <w:tcPr>
            <w:tcW w:w="1851" w:type="dxa"/>
            <w:shd w:val="clear" w:color="auto" w:fill="auto"/>
            <w:noWrap/>
            <w:vAlign w:val="bottom"/>
            <w:hideMark/>
          </w:tcPr>
          <w:p w14:paraId="1154B0B5"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4.91</w:t>
            </w:r>
          </w:p>
        </w:tc>
      </w:tr>
      <w:tr w:rsidR="00284FE3" w:rsidRPr="00F31D47" w14:paraId="0ACB4AB0" w14:textId="77777777" w:rsidTr="22CD0150">
        <w:trPr>
          <w:trHeight w:val="320"/>
        </w:trPr>
        <w:tc>
          <w:tcPr>
            <w:tcW w:w="1684" w:type="dxa"/>
            <w:shd w:val="clear" w:color="auto" w:fill="auto"/>
            <w:noWrap/>
            <w:vAlign w:val="bottom"/>
            <w:hideMark/>
          </w:tcPr>
          <w:p w14:paraId="55756746"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12/9/24</w:t>
            </w:r>
          </w:p>
        </w:tc>
        <w:tc>
          <w:tcPr>
            <w:tcW w:w="1851" w:type="dxa"/>
            <w:shd w:val="clear" w:color="auto" w:fill="auto"/>
            <w:noWrap/>
            <w:vAlign w:val="bottom"/>
            <w:hideMark/>
          </w:tcPr>
          <w:p w14:paraId="1407D035"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4.94</w:t>
            </w:r>
          </w:p>
        </w:tc>
      </w:tr>
      <w:tr w:rsidR="00284FE3" w:rsidRPr="00F31D47" w14:paraId="4DD026AA" w14:textId="77777777" w:rsidTr="22CD0150">
        <w:trPr>
          <w:trHeight w:val="320"/>
        </w:trPr>
        <w:tc>
          <w:tcPr>
            <w:tcW w:w="1684" w:type="dxa"/>
            <w:shd w:val="clear" w:color="auto" w:fill="auto"/>
            <w:noWrap/>
            <w:vAlign w:val="bottom"/>
            <w:hideMark/>
          </w:tcPr>
          <w:p w14:paraId="33FCF5B7"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12/10/24</w:t>
            </w:r>
          </w:p>
        </w:tc>
        <w:tc>
          <w:tcPr>
            <w:tcW w:w="1851" w:type="dxa"/>
            <w:shd w:val="clear" w:color="auto" w:fill="auto"/>
            <w:noWrap/>
            <w:vAlign w:val="bottom"/>
            <w:hideMark/>
          </w:tcPr>
          <w:p w14:paraId="0A6B34AA"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4.96</w:t>
            </w:r>
          </w:p>
        </w:tc>
      </w:tr>
      <w:tr w:rsidR="00284FE3" w:rsidRPr="00F31D47" w14:paraId="1C6A0BC4" w14:textId="77777777" w:rsidTr="22CD0150">
        <w:trPr>
          <w:trHeight w:val="320"/>
        </w:trPr>
        <w:tc>
          <w:tcPr>
            <w:tcW w:w="1684" w:type="dxa"/>
            <w:shd w:val="clear" w:color="auto" w:fill="auto"/>
            <w:noWrap/>
            <w:vAlign w:val="bottom"/>
            <w:hideMark/>
          </w:tcPr>
          <w:p w14:paraId="4568177B"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12/11/24</w:t>
            </w:r>
          </w:p>
        </w:tc>
        <w:tc>
          <w:tcPr>
            <w:tcW w:w="1851" w:type="dxa"/>
            <w:shd w:val="clear" w:color="auto" w:fill="auto"/>
            <w:noWrap/>
            <w:vAlign w:val="bottom"/>
            <w:hideMark/>
          </w:tcPr>
          <w:p w14:paraId="4559ADB6"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4.98</w:t>
            </w:r>
          </w:p>
        </w:tc>
      </w:tr>
      <w:tr w:rsidR="00284FE3" w:rsidRPr="00F31D47" w14:paraId="18802348" w14:textId="77777777" w:rsidTr="22CD0150">
        <w:trPr>
          <w:trHeight w:val="320"/>
        </w:trPr>
        <w:tc>
          <w:tcPr>
            <w:tcW w:w="1684" w:type="dxa"/>
            <w:shd w:val="clear" w:color="auto" w:fill="auto"/>
            <w:noWrap/>
            <w:vAlign w:val="bottom"/>
            <w:hideMark/>
          </w:tcPr>
          <w:p w14:paraId="2B522037"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12/12/24</w:t>
            </w:r>
          </w:p>
        </w:tc>
        <w:tc>
          <w:tcPr>
            <w:tcW w:w="1851" w:type="dxa"/>
            <w:shd w:val="clear" w:color="auto" w:fill="auto"/>
            <w:noWrap/>
            <w:vAlign w:val="bottom"/>
            <w:hideMark/>
          </w:tcPr>
          <w:p w14:paraId="08AAB8CC" w14:textId="77777777" w:rsidR="00284FE3" w:rsidRPr="00F31D47" w:rsidRDefault="00284FE3">
            <w:pPr>
              <w:jc w:val="right"/>
              <w:rPr>
                <w:rFonts w:asciiTheme="minorHAnsi" w:hAnsiTheme="minorHAnsi"/>
                <w:color w:val="000000"/>
              </w:rPr>
            </w:pPr>
            <w:r w:rsidRPr="00F31D47">
              <w:rPr>
                <w:rFonts w:asciiTheme="minorHAnsi" w:hAnsiTheme="minorHAnsi"/>
                <w:color w:val="000000"/>
              </w:rPr>
              <w:t>5.04</w:t>
            </w:r>
          </w:p>
        </w:tc>
      </w:tr>
      <w:tr w:rsidR="00284FE3" w:rsidRPr="00F31D47" w14:paraId="4D14CEF1" w14:textId="77777777" w:rsidTr="22CD0150">
        <w:trPr>
          <w:trHeight w:val="320"/>
        </w:trPr>
        <w:tc>
          <w:tcPr>
            <w:tcW w:w="1684" w:type="dxa"/>
            <w:shd w:val="clear" w:color="auto" w:fill="auto"/>
            <w:noWrap/>
            <w:vAlign w:val="bottom"/>
            <w:hideMark/>
          </w:tcPr>
          <w:p w14:paraId="06D64B57"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12/13/24</w:t>
            </w:r>
          </w:p>
        </w:tc>
        <w:tc>
          <w:tcPr>
            <w:tcW w:w="1851" w:type="dxa"/>
            <w:shd w:val="clear" w:color="auto" w:fill="auto"/>
            <w:noWrap/>
            <w:vAlign w:val="bottom"/>
            <w:hideMark/>
          </w:tcPr>
          <w:p w14:paraId="6614F556" w14:textId="77777777" w:rsidR="00284FE3" w:rsidRPr="00F31D47" w:rsidRDefault="00284FE3">
            <w:pPr>
              <w:jc w:val="right"/>
              <w:rPr>
                <w:rFonts w:asciiTheme="minorHAnsi" w:hAnsiTheme="minorHAnsi"/>
                <w:color w:val="000000"/>
              </w:rPr>
            </w:pPr>
            <w:r w:rsidRPr="00F31D47">
              <w:rPr>
                <w:rFonts w:asciiTheme="minorHAnsi" w:hAnsiTheme="minorHAnsi"/>
                <w:color w:val="000000"/>
              </w:rPr>
              <w:t>5.1</w:t>
            </w:r>
          </w:p>
        </w:tc>
      </w:tr>
      <w:tr w:rsidR="00284FE3" w:rsidRPr="00F31D47" w14:paraId="1976D7A3" w14:textId="77777777" w:rsidTr="22CD0150">
        <w:trPr>
          <w:trHeight w:val="320"/>
        </w:trPr>
        <w:tc>
          <w:tcPr>
            <w:tcW w:w="1684" w:type="dxa"/>
            <w:shd w:val="clear" w:color="auto" w:fill="auto"/>
            <w:noWrap/>
            <w:vAlign w:val="bottom"/>
            <w:hideMark/>
          </w:tcPr>
          <w:p w14:paraId="3253C034"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12/16/24</w:t>
            </w:r>
          </w:p>
        </w:tc>
        <w:tc>
          <w:tcPr>
            <w:tcW w:w="1851" w:type="dxa"/>
            <w:shd w:val="clear" w:color="auto" w:fill="auto"/>
            <w:noWrap/>
            <w:vAlign w:val="bottom"/>
            <w:hideMark/>
          </w:tcPr>
          <w:p w14:paraId="52015DC3" w14:textId="77777777" w:rsidR="00284FE3" w:rsidRPr="00F31D47" w:rsidRDefault="00284FE3">
            <w:pPr>
              <w:jc w:val="right"/>
              <w:rPr>
                <w:rFonts w:asciiTheme="minorHAnsi" w:hAnsiTheme="minorHAnsi"/>
                <w:color w:val="000000"/>
              </w:rPr>
            </w:pPr>
            <w:r w:rsidRPr="00F31D47">
              <w:rPr>
                <w:rFonts w:asciiTheme="minorHAnsi" w:hAnsiTheme="minorHAnsi"/>
                <w:color w:val="000000"/>
              </w:rPr>
              <w:t>5.09</w:t>
            </w:r>
          </w:p>
        </w:tc>
      </w:tr>
    </w:tbl>
    <w:p w14:paraId="7FAC46D3" w14:textId="77777777" w:rsidR="00284FE3" w:rsidRPr="00F31D47" w:rsidRDefault="00284FE3" w:rsidP="004564EE">
      <w:pPr>
        <w:rPr>
          <w:rFonts w:asciiTheme="minorHAnsi" w:hAnsiTheme="minorHAnsi"/>
        </w:rPr>
      </w:pPr>
    </w:p>
    <w:p w14:paraId="3AEA789E" w14:textId="737529D0" w:rsidR="004564EE" w:rsidRPr="00F31D47" w:rsidRDefault="004564EE" w:rsidP="22CD0150">
      <w:pPr>
        <w:rPr>
          <w:rFonts w:asciiTheme="minorHAnsi" w:hAnsiTheme="minorHAnsi"/>
        </w:rPr>
      </w:pPr>
      <w:r w:rsidRPr="22CD0150">
        <w:rPr>
          <w:rFonts w:asciiTheme="minorHAnsi" w:hAnsiTheme="minorHAnsi"/>
          <w:b/>
          <w:bCs/>
        </w:rPr>
        <w:t xml:space="preserve">Discontinuation of or Substantial Change to the Index used for MVA Index Rate. </w:t>
      </w:r>
      <w:r w:rsidRPr="22CD0150">
        <w:rPr>
          <w:rFonts w:asciiTheme="minorHAnsi" w:hAnsiTheme="minorHAnsi"/>
        </w:rPr>
        <w:t xml:space="preserve">If the index used to compute the MVA Index Rate is no longer available, </w:t>
      </w:r>
      <w:r w:rsidR="00991575" w:rsidRPr="22CD0150">
        <w:rPr>
          <w:rFonts w:asciiTheme="minorHAnsi" w:hAnsiTheme="minorHAnsi"/>
        </w:rPr>
        <w:t>we</w:t>
      </w:r>
      <w:r w:rsidRPr="22CD0150">
        <w:rPr>
          <w:rFonts w:asciiTheme="minorHAnsi" w:hAnsiTheme="minorHAnsi"/>
        </w:rPr>
        <w:t xml:space="preserve"> may substitute a similar index. We may also substitute an index if the method for calculating the MVA Index Rate changes substantially. Any substitution of an index will be subject to approval by the Interstate Insurance Product Regulation Commission. We will notify You before using a substitute index to calculate the MVA. </w:t>
      </w:r>
    </w:p>
    <w:p w14:paraId="1D1DEA7A" w14:textId="6961039A" w:rsidR="004564EE" w:rsidRPr="00444F8A" w:rsidRDefault="004564EE" w:rsidP="004564EE">
      <w:r w:rsidRPr="00444F8A">
        <w:t> </w:t>
      </w:r>
    </w:p>
    <w:p w14:paraId="705B6F5C" w14:textId="77777777" w:rsidR="004564EE" w:rsidRPr="004564EE" w:rsidRDefault="004564EE" w:rsidP="004564EE"/>
    <w:p w14:paraId="356EA1C8" w14:textId="57A033EB" w:rsidR="00CE7149" w:rsidRDefault="00CE7149" w:rsidP="006B3EF4">
      <w:pPr>
        <w:pStyle w:val="Heading2"/>
        <w:numPr>
          <w:ilvl w:val="1"/>
          <w:numId w:val="5"/>
        </w:numPr>
      </w:pPr>
      <w:bookmarkStart w:id="1047" w:name="_Toc195544976"/>
      <w:r>
        <w:t>Interest-only withdrawal rider</w:t>
      </w:r>
      <w:bookmarkEnd w:id="1047"/>
    </w:p>
    <w:p w14:paraId="0C2ED608" w14:textId="69D3517F" w:rsidR="00CE7149" w:rsidRDefault="00CE7149" w:rsidP="22CD0150">
      <w:pPr>
        <w:rPr>
          <w:rFonts w:asciiTheme="minorHAnsi" w:hAnsiTheme="minorHAnsi"/>
        </w:rPr>
      </w:pPr>
      <w:r w:rsidRPr="22CD0150">
        <w:rPr>
          <w:rFonts w:asciiTheme="minorHAnsi" w:hAnsiTheme="minorHAnsi"/>
        </w:rPr>
        <w:t>This Rider is added to and made a part of the Contract to which it is attached and is effective as of the Contract Date. Terms used in this Rider shall have the same meaning as set forth in the Contract to which this Rider is attached unless otherwise defined in this Rider. In the case of a conflict with any provision in the Contract, the provisions of this Rider will control. This Rider will terminate when Annuity Payments Begin or when the Contract terminates. Once the Rider terminates, it cannot be reinstated.   </w:t>
      </w:r>
    </w:p>
    <w:p w14:paraId="4B4A89C0" w14:textId="77777777" w:rsidR="00991575" w:rsidRPr="00991575" w:rsidRDefault="00991575" w:rsidP="00CE7149">
      <w:pPr>
        <w:rPr>
          <w:rFonts w:asciiTheme="minorHAnsi" w:hAnsiTheme="minorHAnsi"/>
        </w:rPr>
      </w:pPr>
    </w:p>
    <w:p w14:paraId="7BD59C70" w14:textId="0483AFDF" w:rsidR="00CE7149" w:rsidRPr="00991575" w:rsidRDefault="00CE7149" w:rsidP="22CD0150">
      <w:pPr>
        <w:rPr>
          <w:rFonts w:asciiTheme="minorHAnsi" w:hAnsiTheme="minorHAnsi"/>
        </w:rPr>
      </w:pPr>
      <w:r w:rsidRPr="22CD0150">
        <w:rPr>
          <w:rFonts w:asciiTheme="minorHAnsi" w:hAnsiTheme="minorHAnsi"/>
          <w:b/>
          <w:bCs/>
        </w:rPr>
        <w:lastRenderedPageBreak/>
        <w:t xml:space="preserve">Interest-Only Withdrawals: </w:t>
      </w:r>
      <w:r w:rsidRPr="22CD0150">
        <w:rPr>
          <w:rFonts w:asciiTheme="minorHAnsi" w:hAnsiTheme="minorHAnsi"/>
        </w:rPr>
        <w:t xml:space="preserve">Interest-only withdrawals may be taken each Contract Year </w:t>
      </w:r>
      <w:r w:rsidR="00DF1B0E" w:rsidRPr="22CD0150">
        <w:rPr>
          <w:rFonts w:asciiTheme="minorHAnsi" w:hAnsiTheme="minorHAnsi"/>
        </w:rPr>
        <w:t xml:space="preserve">after the first contract anniversary </w:t>
      </w:r>
      <w:r w:rsidRPr="22CD0150">
        <w:rPr>
          <w:rFonts w:asciiTheme="minorHAnsi" w:hAnsiTheme="minorHAnsi"/>
        </w:rPr>
        <w:t>without incurring any surrender charges or Market Value Adjustments (MVA). These withdrawals are limited to the interest earned on the Accumulation Value during the Contract Year. The interest-only withdrawals are available after the Interest-Only Withdrawal Availability Date</w:t>
      </w:r>
      <w:r w:rsidR="006B72CA" w:rsidRPr="22CD0150">
        <w:rPr>
          <w:rFonts w:asciiTheme="minorHAnsi" w:hAnsiTheme="minorHAnsi"/>
        </w:rPr>
        <w:t xml:space="preserve"> which is the first contract anniversary</w:t>
      </w:r>
      <w:r w:rsidR="00F87969" w:rsidRPr="22CD0150">
        <w:rPr>
          <w:rFonts w:asciiTheme="minorHAnsi" w:hAnsiTheme="minorHAnsi"/>
        </w:rPr>
        <w:t>.</w:t>
      </w:r>
      <w:r w:rsidRPr="22CD0150">
        <w:rPr>
          <w:rFonts w:asciiTheme="minorHAnsi" w:hAnsiTheme="minorHAnsi"/>
        </w:rPr>
        <w:t> </w:t>
      </w:r>
      <w:r w:rsidR="002351FB" w:rsidRPr="22CD0150">
        <w:rPr>
          <w:rFonts w:asciiTheme="minorHAnsi" w:hAnsiTheme="minorHAnsi"/>
        </w:rPr>
        <w:t>The payments can be monthly, quarterly, semi-annual or annual.</w:t>
      </w:r>
    </w:p>
    <w:p w14:paraId="4CDF62FB" w14:textId="77777777" w:rsidR="00CE7149" w:rsidRPr="00991575" w:rsidRDefault="00CE7149" w:rsidP="00CE7149">
      <w:pPr>
        <w:rPr>
          <w:rFonts w:asciiTheme="minorHAnsi" w:hAnsiTheme="minorHAnsi"/>
        </w:rPr>
      </w:pPr>
      <w:r w:rsidRPr="00991575">
        <w:rPr>
          <w:rFonts w:asciiTheme="minorHAnsi" w:hAnsiTheme="minorHAnsi"/>
        </w:rPr>
        <w:t> </w:t>
      </w:r>
    </w:p>
    <w:p w14:paraId="30E51F69" w14:textId="77777777" w:rsidR="00CE7149" w:rsidRPr="00991575" w:rsidRDefault="00CE7149" w:rsidP="00CE7149">
      <w:pPr>
        <w:rPr>
          <w:rFonts w:asciiTheme="minorHAnsi" w:hAnsiTheme="minorHAnsi"/>
        </w:rPr>
      </w:pPr>
      <w:r w:rsidRPr="00991575">
        <w:rPr>
          <w:rFonts w:asciiTheme="minorHAnsi" w:hAnsiTheme="minorHAnsi"/>
          <w:b/>
          <w:bCs/>
        </w:rPr>
        <w:t>Conditions and Limits:</w:t>
      </w:r>
      <w:r w:rsidRPr="00991575">
        <w:rPr>
          <w:rFonts w:asciiTheme="minorHAnsi" w:hAnsiTheme="minorHAnsi"/>
        </w:rPr>
        <w:t> </w:t>
      </w:r>
    </w:p>
    <w:p w14:paraId="60F2CC05" w14:textId="77777777" w:rsidR="00CE7149" w:rsidRPr="00991575" w:rsidRDefault="00CE7149" w:rsidP="006B3EF4">
      <w:pPr>
        <w:numPr>
          <w:ilvl w:val="0"/>
          <w:numId w:val="57"/>
        </w:numPr>
        <w:rPr>
          <w:rFonts w:asciiTheme="minorHAnsi" w:hAnsiTheme="minorHAnsi"/>
        </w:rPr>
      </w:pPr>
      <w:r w:rsidRPr="00991575">
        <w:rPr>
          <w:rFonts w:asciiTheme="minorHAnsi" w:hAnsiTheme="minorHAnsi"/>
        </w:rPr>
        <w:t>The interest-only withdrawals are limited to the interest earned on the Accumulation Value during the Contract Year. </w:t>
      </w:r>
    </w:p>
    <w:p w14:paraId="5D89C397" w14:textId="77777777" w:rsidR="00CE7149" w:rsidRPr="00991575" w:rsidRDefault="00CE7149" w:rsidP="22CD0150">
      <w:pPr>
        <w:numPr>
          <w:ilvl w:val="0"/>
          <w:numId w:val="58"/>
        </w:numPr>
        <w:rPr>
          <w:rFonts w:asciiTheme="minorHAnsi" w:hAnsiTheme="minorHAnsi"/>
        </w:rPr>
      </w:pPr>
      <w:r w:rsidRPr="22CD0150">
        <w:rPr>
          <w:rFonts w:asciiTheme="minorHAnsi" w:hAnsiTheme="minorHAnsi"/>
        </w:rPr>
        <w:t>No portion of the principal amount may be withdrawn under this Rider. </w:t>
      </w:r>
    </w:p>
    <w:p w14:paraId="49F54B70" w14:textId="77777777" w:rsidR="00AB2C7B" w:rsidRPr="00991575" w:rsidRDefault="00AB2C7B" w:rsidP="00174BF0">
      <w:pPr>
        <w:ind w:left="720"/>
        <w:rPr>
          <w:rFonts w:asciiTheme="minorHAnsi" w:hAnsiTheme="minorHAnsi"/>
        </w:rPr>
      </w:pPr>
    </w:p>
    <w:p w14:paraId="092167A7" w14:textId="77777777" w:rsidR="00CE7149" w:rsidRPr="00991575" w:rsidRDefault="00CE7149" w:rsidP="00CE7149">
      <w:pPr>
        <w:rPr>
          <w:rFonts w:asciiTheme="minorHAnsi" w:hAnsiTheme="minorHAnsi"/>
        </w:rPr>
      </w:pPr>
      <w:r w:rsidRPr="00991575">
        <w:rPr>
          <w:rFonts w:asciiTheme="minorHAnsi" w:hAnsiTheme="minorHAnsi"/>
        </w:rPr>
        <w:t> </w:t>
      </w:r>
    </w:p>
    <w:p w14:paraId="61922571" w14:textId="77777777" w:rsidR="00CE7149" w:rsidRPr="00991575" w:rsidRDefault="00CE7149" w:rsidP="22CD0150">
      <w:pPr>
        <w:rPr>
          <w:rFonts w:asciiTheme="minorHAnsi" w:hAnsiTheme="minorHAnsi"/>
        </w:rPr>
      </w:pPr>
      <w:r w:rsidRPr="22CD0150">
        <w:rPr>
          <w:rFonts w:asciiTheme="minorHAnsi" w:hAnsiTheme="minorHAnsi"/>
          <w:b/>
          <w:bCs/>
        </w:rPr>
        <w:t xml:space="preserve">Termination: </w:t>
      </w:r>
      <w:r w:rsidRPr="22CD0150">
        <w:rPr>
          <w:rFonts w:asciiTheme="minorHAnsi" w:hAnsiTheme="minorHAnsi"/>
        </w:rPr>
        <w:t>This Rider will terminate when Annuity Payments Begin or when the Contract terminates. Once the Rider terminates, it cannot be reinstated. </w:t>
      </w:r>
    </w:p>
    <w:p w14:paraId="40DB9A9F" w14:textId="77777777" w:rsidR="00CE7149" w:rsidRPr="00CE7149" w:rsidRDefault="00CE7149" w:rsidP="00CE7149"/>
    <w:p w14:paraId="3BEFC6F5" w14:textId="7313B70E" w:rsidR="00CE7149" w:rsidRDefault="00634C2E" w:rsidP="006B3EF4">
      <w:pPr>
        <w:pStyle w:val="Heading2"/>
        <w:numPr>
          <w:ilvl w:val="1"/>
          <w:numId w:val="5"/>
        </w:numPr>
      </w:pPr>
      <w:bookmarkStart w:id="1048" w:name="_Toc195544977"/>
      <w:r>
        <w:t>Free Partial Surrender Rider</w:t>
      </w:r>
      <w:bookmarkEnd w:id="1048"/>
    </w:p>
    <w:p w14:paraId="1E47EA7A" w14:textId="3814640B" w:rsidR="0086013E" w:rsidRDefault="0086013E" w:rsidP="0086013E"/>
    <w:p w14:paraId="008F1B08" w14:textId="69048F20" w:rsidR="0086013E" w:rsidRPr="002351FB" w:rsidRDefault="0086013E" w:rsidP="22CD0150">
      <w:pPr>
        <w:rPr>
          <w:rFonts w:asciiTheme="minorHAnsi" w:hAnsiTheme="minorHAnsi"/>
        </w:rPr>
      </w:pPr>
      <w:r w:rsidRPr="22CD0150">
        <w:rPr>
          <w:rFonts w:asciiTheme="minorHAnsi" w:hAnsiTheme="minorHAnsi"/>
        </w:rPr>
        <w:t xml:space="preserve">This Rider is added to and made a part of the Contract to which it is attached and is effective as of the Contract Date. Terms used in this Rider shall have the same meaning as set forth in the Contract to which this Rider is attached unless otherwise defined in this Rider. In the case of a conflict with any provision in the Contract, the provisions of this Rider will control. This Rider will terminate when Annuity Payments Begin or when the Contract terminates. Once the Rider terminates, it cannot be reinstated.  </w:t>
      </w:r>
    </w:p>
    <w:p w14:paraId="1F5E26F1" w14:textId="79D35583" w:rsidR="00634C2E" w:rsidRDefault="0086013E" w:rsidP="22CD0150">
      <w:pPr>
        <w:rPr>
          <w:rFonts w:asciiTheme="minorHAnsi" w:hAnsiTheme="minorHAnsi"/>
        </w:rPr>
      </w:pPr>
      <w:r w:rsidRPr="22CD0150">
        <w:rPr>
          <w:rFonts w:asciiTheme="minorHAnsi" w:hAnsiTheme="minorHAnsi"/>
          <w:b/>
          <w:bCs/>
        </w:rPr>
        <w:t>Free Partial Surrenders.</w:t>
      </w:r>
      <w:r w:rsidRPr="22CD0150">
        <w:rPr>
          <w:rFonts w:asciiTheme="minorHAnsi" w:hAnsiTheme="minorHAnsi"/>
        </w:rPr>
        <w:t xml:space="preserve"> Free partial surrenders of the Accumulation Value may be taken each Contract Year after the Free Partial Surrender Availability Date. In each Contract Year following the Free Partial Surrender Availability Date, withdrawals up to the Free Partial Surrender Amount may be taken free of surrender charge and MVA. The Free Partial Surrender Amount is equal to the Free Partial Surrender Percentage times the Accumulation Value at the beginning of the Contract Year, less any prior partial surrenders (including any associated surrender changes and MVA) taken during the Contract Year. Prior partial surrenders include any IRS required minimum distributions, which are free of surrender charges and MVA in all Contract Years. The Free Partial Surrender Percentage is shown above.</w:t>
      </w:r>
    </w:p>
    <w:p w14:paraId="677BEFFA" w14:textId="77777777" w:rsidR="00D243B3" w:rsidRDefault="00D243B3" w:rsidP="0086013E">
      <w:pPr>
        <w:rPr>
          <w:rFonts w:asciiTheme="minorHAnsi" w:hAnsiTheme="minorHAnsi"/>
        </w:rPr>
      </w:pPr>
    </w:p>
    <w:p w14:paraId="0ACBB9FC" w14:textId="4375E458" w:rsidR="00D243B3" w:rsidRPr="002351FB" w:rsidRDefault="00D243B3" w:rsidP="0086013E">
      <w:pPr>
        <w:rPr>
          <w:rFonts w:asciiTheme="minorHAnsi" w:hAnsiTheme="minorHAnsi"/>
        </w:rPr>
      </w:pPr>
      <w:r w:rsidRPr="00A0160D">
        <w:rPr>
          <w:rFonts w:asciiTheme="minorHAnsi" w:hAnsiTheme="minorHAnsi"/>
          <w:b/>
          <w:bCs/>
        </w:rPr>
        <w:t>Free Partial Surrender Availability Date</w:t>
      </w:r>
      <w:r w:rsidR="002B4BB4" w:rsidRPr="00A0160D">
        <w:rPr>
          <w:rFonts w:asciiTheme="minorHAnsi" w:hAnsiTheme="minorHAnsi"/>
          <w:b/>
          <w:bCs/>
        </w:rPr>
        <w:t>.</w:t>
      </w:r>
      <w:r w:rsidR="002B4BB4">
        <w:rPr>
          <w:rFonts w:asciiTheme="minorHAnsi" w:hAnsiTheme="minorHAnsi"/>
        </w:rPr>
        <w:t xml:space="preserve"> A</w:t>
      </w:r>
      <w:r w:rsidR="00A0160D">
        <w:rPr>
          <w:rFonts w:asciiTheme="minorHAnsi" w:hAnsiTheme="minorHAnsi"/>
        </w:rPr>
        <w:t>ny</w:t>
      </w:r>
      <w:r w:rsidR="002B4BB4">
        <w:rPr>
          <w:rFonts w:asciiTheme="minorHAnsi" w:hAnsiTheme="minorHAnsi"/>
        </w:rPr>
        <w:t xml:space="preserve"> day </w:t>
      </w:r>
      <w:r w:rsidR="00A0160D">
        <w:rPr>
          <w:rFonts w:asciiTheme="minorHAnsi" w:hAnsiTheme="minorHAnsi"/>
        </w:rPr>
        <w:t>after</w:t>
      </w:r>
      <w:r w:rsidR="002B4BB4">
        <w:rPr>
          <w:rFonts w:asciiTheme="minorHAnsi" w:hAnsiTheme="minorHAnsi"/>
        </w:rPr>
        <w:t xml:space="preserve"> the first </w:t>
      </w:r>
      <w:r w:rsidR="00A0160D">
        <w:rPr>
          <w:rFonts w:asciiTheme="minorHAnsi" w:hAnsiTheme="minorHAnsi"/>
        </w:rPr>
        <w:t xml:space="preserve">contract </w:t>
      </w:r>
      <w:r w:rsidR="002B4BB4">
        <w:rPr>
          <w:rFonts w:asciiTheme="minorHAnsi" w:hAnsiTheme="minorHAnsi"/>
        </w:rPr>
        <w:t>anniversary</w:t>
      </w:r>
      <w:r w:rsidR="00A0160D">
        <w:rPr>
          <w:rFonts w:asciiTheme="minorHAnsi" w:hAnsiTheme="minorHAnsi"/>
        </w:rPr>
        <w:t>.</w:t>
      </w:r>
      <w:r w:rsidR="002B4BB4">
        <w:rPr>
          <w:rFonts w:asciiTheme="minorHAnsi" w:hAnsiTheme="minorHAnsi"/>
        </w:rPr>
        <w:t xml:space="preserve"> </w:t>
      </w:r>
    </w:p>
    <w:p w14:paraId="5F5AC35A" w14:textId="77777777" w:rsidR="00064C9D" w:rsidRDefault="00064C9D" w:rsidP="0086013E"/>
    <w:p w14:paraId="63966A2E" w14:textId="77777777" w:rsidR="00064C9D" w:rsidRPr="00634C2E" w:rsidRDefault="00064C9D" w:rsidP="0086013E"/>
    <w:p w14:paraId="349097D0" w14:textId="2BC45EA3" w:rsidR="00064C9D" w:rsidRDefault="00AB2862" w:rsidP="006B3EF4">
      <w:pPr>
        <w:pStyle w:val="Heading2"/>
        <w:numPr>
          <w:ilvl w:val="1"/>
          <w:numId w:val="5"/>
        </w:numPr>
      </w:pPr>
      <w:bookmarkStart w:id="1049" w:name="_Toc195544978"/>
      <w:r>
        <w:t>Rider Termination</w:t>
      </w:r>
      <w:bookmarkEnd w:id="1049"/>
    </w:p>
    <w:p w14:paraId="78CE82B8" w14:textId="6CC18CBF" w:rsidR="00AB2862" w:rsidRPr="00AB2862" w:rsidRDefault="00AB2862" w:rsidP="22CD0150">
      <w:pPr>
        <w:rPr>
          <w:rFonts w:asciiTheme="minorHAnsi" w:hAnsiTheme="minorHAnsi"/>
        </w:rPr>
      </w:pPr>
      <w:r w:rsidRPr="22CD0150">
        <w:rPr>
          <w:rFonts w:asciiTheme="minorHAnsi" w:hAnsiTheme="minorHAnsi"/>
        </w:rPr>
        <w:t>Any Rider will terminate on the date the Contract terminates.</w:t>
      </w:r>
    </w:p>
    <w:p w14:paraId="13E1CB3F" w14:textId="1538869B" w:rsidR="004E4812" w:rsidRDefault="004E4812" w:rsidP="006B3EF4">
      <w:pPr>
        <w:pStyle w:val="Heading2"/>
        <w:numPr>
          <w:ilvl w:val="1"/>
          <w:numId w:val="5"/>
        </w:numPr>
      </w:pPr>
      <w:bookmarkStart w:id="1050" w:name="_Toc195544979"/>
      <w:r>
        <w:lastRenderedPageBreak/>
        <w:t>Fee and Charges</w:t>
      </w:r>
      <w:bookmarkEnd w:id="1050"/>
    </w:p>
    <w:p w14:paraId="2FCD7402" w14:textId="47688EF9" w:rsidR="00F53F9B" w:rsidRDefault="00F53F9B" w:rsidP="00F53F9B">
      <w:pPr>
        <w:rPr>
          <w:rFonts w:asciiTheme="minorHAnsi" w:hAnsiTheme="minorHAnsi"/>
        </w:rPr>
      </w:pPr>
      <w:r w:rsidRPr="00A0160D">
        <w:rPr>
          <w:rFonts w:asciiTheme="minorHAnsi" w:hAnsiTheme="minorHAnsi"/>
          <w:b/>
          <w:bCs/>
        </w:rPr>
        <w:t>Administrative Fees:</w:t>
      </w:r>
      <w:r w:rsidRPr="00A0160D">
        <w:rPr>
          <w:rFonts w:asciiTheme="minorHAnsi" w:hAnsiTheme="minorHAnsi"/>
        </w:rPr>
        <w:t xml:space="preserve"> no administrative fee</w:t>
      </w:r>
      <w:r w:rsidR="00EC740A" w:rsidRPr="00A0160D">
        <w:rPr>
          <w:rFonts w:asciiTheme="minorHAnsi" w:hAnsiTheme="minorHAnsi"/>
        </w:rPr>
        <w:t xml:space="preserve">. </w:t>
      </w:r>
    </w:p>
    <w:p w14:paraId="1D2D4928" w14:textId="77777777" w:rsidR="00A0160D" w:rsidRPr="00A0160D" w:rsidRDefault="00A0160D" w:rsidP="00F53F9B">
      <w:pPr>
        <w:rPr>
          <w:rFonts w:asciiTheme="minorHAnsi" w:hAnsiTheme="minorHAnsi"/>
        </w:rPr>
      </w:pPr>
    </w:p>
    <w:p w14:paraId="77E84F82" w14:textId="1FCA79ED" w:rsidR="00F53F9B" w:rsidRPr="00A0160D" w:rsidRDefault="00F53F9B" w:rsidP="22CD0150">
      <w:pPr>
        <w:rPr>
          <w:rFonts w:asciiTheme="minorHAnsi" w:hAnsiTheme="minorHAnsi"/>
        </w:rPr>
      </w:pPr>
      <w:r w:rsidRPr="22CD0150">
        <w:rPr>
          <w:rFonts w:asciiTheme="minorHAnsi" w:hAnsiTheme="minorHAnsi"/>
          <w:b/>
          <w:bCs/>
        </w:rPr>
        <w:t>Premium Taxes:</w:t>
      </w:r>
      <w:r w:rsidRPr="22CD0150">
        <w:rPr>
          <w:rFonts w:asciiTheme="minorHAnsi" w:hAnsiTheme="minorHAnsi"/>
        </w:rPr>
        <w:t xml:space="preserve"> only at the annuity date</w:t>
      </w:r>
      <w:r w:rsidR="0085684C" w:rsidRPr="22CD0150">
        <w:rPr>
          <w:rFonts w:asciiTheme="minorHAnsi" w:hAnsiTheme="minorHAnsi"/>
        </w:rPr>
        <w:t xml:space="preserve"> unless required by the state law.</w:t>
      </w:r>
      <w:r w:rsidR="00D10B24" w:rsidRPr="22CD0150">
        <w:rPr>
          <w:rFonts w:asciiTheme="minorHAnsi" w:hAnsiTheme="minorHAnsi"/>
        </w:rPr>
        <w:t xml:space="preserve"> FAST config</w:t>
      </w:r>
      <w:r w:rsidR="004F47F7" w:rsidRPr="22CD0150">
        <w:rPr>
          <w:rFonts w:asciiTheme="minorHAnsi" w:hAnsiTheme="minorHAnsi"/>
        </w:rPr>
        <w:t>ur</w:t>
      </w:r>
      <w:r w:rsidR="00CD0084" w:rsidRPr="22CD0150">
        <w:rPr>
          <w:rFonts w:asciiTheme="minorHAnsi" w:hAnsiTheme="minorHAnsi"/>
        </w:rPr>
        <w:t xml:space="preserve">ed the default rates. </w:t>
      </w:r>
      <w:r w:rsidR="006A5897" w:rsidRPr="22CD0150">
        <w:rPr>
          <w:rFonts w:asciiTheme="minorHAnsi" w:hAnsiTheme="minorHAnsi"/>
        </w:rPr>
        <w:t xml:space="preserve"> Question to FAST if the deduction can be made </w:t>
      </w:r>
      <w:r w:rsidR="009A60F3" w:rsidRPr="22CD0150">
        <w:rPr>
          <w:rFonts w:asciiTheme="minorHAnsi" w:hAnsiTheme="minorHAnsi"/>
        </w:rPr>
        <w:t>at annuity date rather at issue when the state law allows.</w:t>
      </w:r>
    </w:p>
    <w:p w14:paraId="08D7B824" w14:textId="77777777" w:rsidR="006A5897" w:rsidRPr="00A0160D" w:rsidRDefault="006A5897" w:rsidP="006A5897">
      <w:pPr>
        <w:spacing w:before="100" w:beforeAutospacing="1" w:after="100" w:afterAutospacing="1"/>
        <w:ind w:left="720"/>
        <w:rPr>
          <w:rFonts w:asciiTheme="minorHAnsi" w:hAnsiTheme="minorHAnsi"/>
          <w:color w:val="212121"/>
        </w:rPr>
      </w:pPr>
      <w:r w:rsidRPr="00A0160D">
        <w:rPr>
          <w:rFonts w:asciiTheme="minorHAnsi" w:hAnsiTheme="minorHAnsi"/>
          <w:color w:val="000000"/>
        </w:rPr>
        <w:t>FAST has currently configured the following Premium Tax percentages:</w:t>
      </w:r>
    </w:p>
    <w:p w14:paraId="56BFFCD7" w14:textId="77777777" w:rsidR="006A5897" w:rsidRPr="00A0160D" w:rsidRDefault="006A5897" w:rsidP="006A5897">
      <w:pPr>
        <w:spacing w:before="100" w:beforeAutospacing="1" w:after="100" w:afterAutospacing="1"/>
        <w:ind w:left="720"/>
        <w:rPr>
          <w:rFonts w:asciiTheme="minorHAnsi" w:hAnsiTheme="minorHAnsi"/>
          <w:color w:val="212121"/>
        </w:rPr>
      </w:pPr>
      <w:r w:rsidRPr="00A0160D">
        <w:rPr>
          <w:rFonts w:asciiTheme="minorHAnsi" w:hAnsiTheme="minorHAnsi"/>
          <w:color w:val="000000"/>
        </w:rPr>
        <w:t> </w:t>
      </w:r>
    </w:p>
    <w:tbl>
      <w:tblPr>
        <w:tblW w:w="4260" w:type="dxa"/>
        <w:tblInd w:w="720" w:type="dxa"/>
        <w:tblCellMar>
          <w:left w:w="0" w:type="dxa"/>
          <w:right w:w="0" w:type="dxa"/>
        </w:tblCellMar>
        <w:tblLook w:val="04A0" w:firstRow="1" w:lastRow="0" w:firstColumn="1" w:lastColumn="0" w:noHBand="0" w:noVBand="1"/>
      </w:tblPr>
      <w:tblGrid>
        <w:gridCol w:w="1420"/>
        <w:gridCol w:w="1420"/>
        <w:gridCol w:w="1420"/>
      </w:tblGrid>
      <w:tr w:rsidR="006A5897" w:rsidRPr="00A0160D" w14:paraId="0C2F1870" w14:textId="77777777" w:rsidTr="006A5897">
        <w:trPr>
          <w:trHeight w:val="300"/>
        </w:trPr>
        <w:tc>
          <w:tcPr>
            <w:tcW w:w="4260" w:type="dxa"/>
            <w:gridSpan w:val="3"/>
            <w:tcBorders>
              <w:top w:val="single" w:sz="8" w:space="0" w:color="auto"/>
              <w:left w:val="single" w:sz="8" w:space="0" w:color="auto"/>
              <w:bottom w:val="single" w:sz="8" w:space="0" w:color="auto"/>
              <w:right w:val="single" w:sz="8" w:space="0" w:color="000000"/>
            </w:tcBorders>
            <w:tcMar>
              <w:top w:w="15" w:type="dxa"/>
              <w:left w:w="15" w:type="dxa"/>
              <w:bottom w:w="0" w:type="dxa"/>
              <w:right w:w="15" w:type="dxa"/>
            </w:tcMar>
            <w:vAlign w:val="bottom"/>
            <w:hideMark/>
          </w:tcPr>
          <w:p w14:paraId="1E53B40D"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State Premium Tax for Deferred Annuities</w:t>
            </w:r>
          </w:p>
        </w:tc>
      </w:tr>
      <w:tr w:rsidR="006A5897" w:rsidRPr="00A0160D" w14:paraId="1315FF72" w14:textId="77777777" w:rsidTr="006A5897">
        <w:trPr>
          <w:trHeight w:val="300"/>
        </w:trPr>
        <w:tc>
          <w:tcPr>
            <w:tcW w:w="142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14:paraId="05C93FA2"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State</w:t>
            </w:r>
          </w:p>
        </w:tc>
        <w:tc>
          <w:tcPr>
            <w:tcW w:w="1420" w:type="dxa"/>
            <w:tcBorders>
              <w:top w:val="nil"/>
              <w:left w:val="nil"/>
              <w:bottom w:val="single" w:sz="8" w:space="0" w:color="auto"/>
              <w:right w:val="single" w:sz="8" w:space="0" w:color="auto"/>
            </w:tcBorders>
            <w:tcMar>
              <w:top w:w="15" w:type="dxa"/>
              <w:left w:w="15" w:type="dxa"/>
              <w:bottom w:w="0" w:type="dxa"/>
              <w:right w:w="15" w:type="dxa"/>
            </w:tcMar>
            <w:vAlign w:val="bottom"/>
            <w:hideMark/>
          </w:tcPr>
          <w:p w14:paraId="149ACD25"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Non-Qual</w:t>
            </w:r>
          </w:p>
        </w:tc>
        <w:tc>
          <w:tcPr>
            <w:tcW w:w="1420" w:type="dxa"/>
            <w:tcBorders>
              <w:top w:val="nil"/>
              <w:left w:val="nil"/>
              <w:bottom w:val="single" w:sz="8" w:space="0" w:color="auto"/>
              <w:right w:val="single" w:sz="8" w:space="0" w:color="auto"/>
            </w:tcBorders>
            <w:tcMar>
              <w:top w:w="15" w:type="dxa"/>
              <w:left w:w="15" w:type="dxa"/>
              <w:bottom w:w="0" w:type="dxa"/>
              <w:right w:w="15" w:type="dxa"/>
            </w:tcMar>
            <w:vAlign w:val="bottom"/>
            <w:hideMark/>
          </w:tcPr>
          <w:p w14:paraId="11BCCD20"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Qualified</w:t>
            </w:r>
          </w:p>
        </w:tc>
      </w:tr>
      <w:tr w:rsidR="006A5897" w:rsidRPr="00A0160D" w14:paraId="15E8C417"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4DF58271"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CA</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5E9A1492"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2.35%</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581417FA"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0.50%</w:t>
            </w:r>
          </w:p>
        </w:tc>
      </w:tr>
      <w:tr w:rsidR="006A5897" w:rsidRPr="00A0160D" w14:paraId="32CBB4F7"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1DB759E9"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CO</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1E00F1EC"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2.00%</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254DC001"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0.00%</w:t>
            </w:r>
          </w:p>
        </w:tc>
      </w:tr>
      <w:tr w:rsidR="006A5897" w:rsidRPr="00A0160D" w14:paraId="3142F3CE"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4BEA2FF6"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ME</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723ECE1A"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2.00%</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6E759E33"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0.00%</w:t>
            </w:r>
          </w:p>
        </w:tc>
      </w:tr>
      <w:tr w:rsidR="006A5897" w:rsidRPr="00A0160D" w14:paraId="254C2FA8"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708FE140"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NV</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5AC15606"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3.50%</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460E1519"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0.00%</w:t>
            </w:r>
          </w:p>
        </w:tc>
      </w:tr>
      <w:tr w:rsidR="006A5897" w:rsidRPr="00A0160D" w14:paraId="064A4AD2"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76CD161F"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SD</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34D69827"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1.25%</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2797D16F"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0.00%</w:t>
            </w:r>
          </w:p>
        </w:tc>
      </w:tr>
      <w:tr w:rsidR="006A5897" w:rsidRPr="00A0160D" w14:paraId="612F578B"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6B25164E"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WV</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08D59B23"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1.00%</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05AD374E"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1.00%</w:t>
            </w:r>
          </w:p>
        </w:tc>
      </w:tr>
      <w:tr w:rsidR="006A5897" w:rsidRPr="00A0160D" w14:paraId="4634CBB8"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703E4FC7"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WY</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21876ECB"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1.00%</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63B231FE"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0.00%</w:t>
            </w:r>
          </w:p>
        </w:tc>
      </w:tr>
      <w:tr w:rsidR="006A5897" w:rsidRPr="00A0160D" w14:paraId="6FF1D2D8" w14:textId="77777777" w:rsidTr="006A5897">
        <w:trPr>
          <w:trHeight w:val="300"/>
        </w:trPr>
        <w:tc>
          <w:tcPr>
            <w:tcW w:w="142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14:paraId="727821A4"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PR</w:t>
            </w:r>
          </w:p>
        </w:tc>
        <w:tc>
          <w:tcPr>
            <w:tcW w:w="1420" w:type="dxa"/>
            <w:tcBorders>
              <w:top w:val="nil"/>
              <w:left w:val="nil"/>
              <w:bottom w:val="single" w:sz="8" w:space="0" w:color="auto"/>
              <w:right w:val="single" w:sz="8" w:space="0" w:color="auto"/>
            </w:tcBorders>
            <w:tcMar>
              <w:top w:w="15" w:type="dxa"/>
              <w:left w:w="15" w:type="dxa"/>
              <w:bottom w:w="0" w:type="dxa"/>
              <w:right w:w="15" w:type="dxa"/>
            </w:tcMar>
            <w:vAlign w:val="bottom"/>
            <w:hideMark/>
          </w:tcPr>
          <w:p w14:paraId="05AF7B94"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1.00%</w:t>
            </w:r>
          </w:p>
        </w:tc>
        <w:tc>
          <w:tcPr>
            <w:tcW w:w="1420" w:type="dxa"/>
            <w:tcBorders>
              <w:top w:val="nil"/>
              <w:left w:val="nil"/>
              <w:bottom w:val="single" w:sz="8" w:space="0" w:color="auto"/>
              <w:right w:val="single" w:sz="8" w:space="0" w:color="auto"/>
            </w:tcBorders>
            <w:tcMar>
              <w:top w:w="15" w:type="dxa"/>
              <w:left w:w="15" w:type="dxa"/>
              <w:bottom w:w="0" w:type="dxa"/>
              <w:right w:w="15" w:type="dxa"/>
            </w:tcMar>
            <w:vAlign w:val="bottom"/>
            <w:hideMark/>
          </w:tcPr>
          <w:p w14:paraId="38249EEE"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1.00%</w:t>
            </w:r>
          </w:p>
        </w:tc>
      </w:tr>
    </w:tbl>
    <w:p w14:paraId="2C031F1A" w14:textId="77777777" w:rsidR="006A5897" w:rsidRPr="00A0160D" w:rsidRDefault="006A5897" w:rsidP="00F53F9B">
      <w:pPr>
        <w:rPr>
          <w:rFonts w:asciiTheme="minorHAnsi" w:hAnsiTheme="minorHAnsi"/>
        </w:rPr>
      </w:pPr>
    </w:p>
    <w:p w14:paraId="4B02A301" w14:textId="77777777" w:rsidR="006A5897" w:rsidRPr="00A0160D" w:rsidRDefault="006A5897" w:rsidP="00F53F9B">
      <w:pPr>
        <w:rPr>
          <w:rFonts w:asciiTheme="minorHAnsi" w:hAnsiTheme="minorHAnsi"/>
        </w:rPr>
      </w:pPr>
    </w:p>
    <w:p w14:paraId="263F25D0" w14:textId="77777777" w:rsidR="00F53F9B" w:rsidRPr="007903FB" w:rsidRDefault="00F53F9B" w:rsidP="00F53F9B">
      <w:pPr>
        <w:rPr>
          <w:rFonts w:asciiTheme="minorHAnsi" w:hAnsiTheme="minorHAnsi"/>
        </w:rPr>
      </w:pPr>
      <w:r w:rsidRPr="007903FB">
        <w:rPr>
          <w:rFonts w:asciiTheme="minorHAnsi" w:hAnsiTheme="minorHAnsi"/>
          <w:b/>
          <w:bCs/>
        </w:rPr>
        <w:t>Riders Fees:</w:t>
      </w:r>
      <w:r w:rsidRPr="007903FB">
        <w:rPr>
          <w:rFonts w:asciiTheme="minorHAnsi" w:hAnsiTheme="minorHAnsi"/>
        </w:rPr>
        <w:t xml:space="preserve"> no rider charges</w:t>
      </w:r>
    </w:p>
    <w:p w14:paraId="4327A5D1" w14:textId="77777777" w:rsidR="00F53F9B" w:rsidRPr="007903FB" w:rsidRDefault="00F53F9B" w:rsidP="00F53F9B">
      <w:pPr>
        <w:textAlignment w:val="baseline"/>
        <w:rPr>
          <w:rFonts w:asciiTheme="minorHAnsi" w:hAnsiTheme="minorHAnsi" w:cs="Segoe UI"/>
        </w:rPr>
      </w:pPr>
      <w:r w:rsidRPr="007903FB">
        <w:rPr>
          <w:rFonts w:asciiTheme="minorHAnsi" w:hAnsiTheme="minorHAnsi"/>
        </w:rPr>
        <w:t> </w:t>
      </w:r>
    </w:p>
    <w:p w14:paraId="63110C6E" w14:textId="11E35A1F" w:rsidR="00F53F9B" w:rsidRDefault="00F53F9B" w:rsidP="00F53F9B">
      <w:pPr>
        <w:textAlignment w:val="baseline"/>
        <w:rPr>
          <w:rFonts w:asciiTheme="minorHAnsi" w:hAnsiTheme="minorHAnsi"/>
          <w:color w:val="FF0000"/>
        </w:rPr>
      </w:pPr>
      <w:r w:rsidRPr="007903FB">
        <w:rPr>
          <w:rFonts w:asciiTheme="minorHAnsi" w:hAnsiTheme="minorHAnsi"/>
          <w:b/>
          <w:bCs/>
        </w:rPr>
        <w:t xml:space="preserve">Nonforfeiture Interest Rate: </w:t>
      </w:r>
      <w:r w:rsidR="008B2A42" w:rsidRPr="008B2A42">
        <w:rPr>
          <w:rFonts w:asciiTheme="minorHAnsi" w:hAnsiTheme="minorHAnsi"/>
        </w:rPr>
        <w:t>FAST configured the default rates for each state.</w:t>
      </w:r>
      <w:r w:rsidR="008B2A42">
        <w:rPr>
          <w:rFonts w:asciiTheme="minorHAnsi" w:hAnsiTheme="minorHAnsi"/>
          <w:b/>
          <w:bCs/>
        </w:rPr>
        <w:t xml:space="preserve"> </w:t>
      </w:r>
      <w:r w:rsidR="00C055DA" w:rsidRPr="007903FB">
        <w:rPr>
          <w:rFonts w:asciiTheme="minorHAnsi" w:hAnsiTheme="minorHAnsi"/>
          <w:color w:val="FF0000"/>
        </w:rPr>
        <w:t xml:space="preserve">What is the </w:t>
      </w:r>
      <w:r w:rsidR="00706439">
        <w:rPr>
          <w:rFonts w:asciiTheme="minorHAnsi" w:hAnsiTheme="minorHAnsi"/>
          <w:color w:val="FF0000"/>
        </w:rPr>
        <w:t xml:space="preserve">default FAST </w:t>
      </w:r>
      <w:r w:rsidR="00C12FF6" w:rsidRPr="007903FB">
        <w:rPr>
          <w:rFonts w:asciiTheme="minorHAnsi" w:hAnsiTheme="minorHAnsi"/>
          <w:color w:val="FF0000"/>
        </w:rPr>
        <w:t>value</w:t>
      </w:r>
      <w:r w:rsidR="00706439">
        <w:rPr>
          <w:rFonts w:asciiTheme="minorHAnsi" w:hAnsiTheme="minorHAnsi"/>
          <w:color w:val="FF0000"/>
        </w:rPr>
        <w:t>s</w:t>
      </w:r>
      <w:r w:rsidR="00C12FF6" w:rsidRPr="007903FB">
        <w:rPr>
          <w:rFonts w:asciiTheme="minorHAnsi" w:hAnsiTheme="minorHAnsi"/>
          <w:color w:val="FF0000"/>
        </w:rPr>
        <w:t>?</w:t>
      </w:r>
    </w:p>
    <w:p w14:paraId="1F05BFE3" w14:textId="77777777" w:rsidR="008B2A42" w:rsidRPr="007903FB" w:rsidRDefault="008B2A42" w:rsidP="00F53F9B">
      <w:pPr>
        <w:textAlignment w:val="baseline"/>
        <w:rPr>
          <w:rFonts w:asciiTheme="minorHAnsi" w:hAnsiTheme="minorHAnsi" w:cs="Segoe UI"/>
        </w:rPr>
      </w:pPr>
    </w:p>
    <w:p w14:paraId="2016B912" w14:textId="1ACB61F1" w:rsidR="00F53F9B" w:rsidRPr="007903FB" w:rsidRDefault="00F53F9B" w:rsidP="00F53F9B">
      <w:pPr>
        <w:textAlignment w:val="baseline"/>
        <w:rPr>
          <w:rFonts w:asciiTheme="minorHAnsi" w:hAnsiTheme="minorHAnsi" w:cs="Segoe UI"/>
        </w:rPr>
      </w:pPr>
      <w:r w:rsidRPr="007903FB">
        <w:rPr>
          <w:rFonts w:asciiTheme="minorHAnsi" w:hAnsiTheme="minorHAnsi"/>
          <w:b/>
          <w:bCs/>
        </w:rPr>
        <w:t xml:space="preserve">Surrender Charge Period: </w:t>
      </w:r>
      <w:ins w:id="1051" w:author="Andrei Titioura" w:date="2025-01-27T13:36:00Z" w16du:dateUtc="2025-01-27T18:36:00Z">
        <w:r w:rsidR="005404DA">
          <w:rPr>
            <w:rFonts w:asciiTheme="minorHAnsi" w:hAnsiTheme="minorHAnsi"/>
          </w:rPr>
          <w:t>10</w:t>
        </w:r>
      </w:ins>
      <w:del w:id="1052" w:author="Andrei Titioura" w:date="2025-01-27T13:36:00Z" w16du:dateUtc="2025-01-27T18:36:00Z">
        <w:r w:rsidRPr="007903FB" w:rsidDel="005404DA">
          <w:rPr>
            <w:rFonts w:asciiTheme="minorHAnsi" w:hAnsiTheme="minorHAnsi"/>
          </w:rPr>
          <w:delText>3</w:delText>
        </w:r>
      </w:del>
      <w:r w:rsidRPr="007903FB">
        <w:rPr>
          <w:rFonts w:asciiTheme="minorHAnsi" w:hAnsiTheme="minorHAnsi"/>
        </w:rPr>
        <w:t xml:space="preserve"> Years </w:t>
      </w:r>
    </w:p>
    <w:p w14:paraId="22C6AA9A" w14:textId="77777777" w:rsidR="00F53F9B" w:rsidRPr="00F53F9B" w:rsidRDefault="00F53F9B" w:rsidP="00F53F9B">
      <w:pPr>
        <w:textAlignment w:val="baseline"/>
        <w:rPr>
          <w:rFonts w:cs="Segoe UI"/>
        </w:rPr>
      </w:pPr>
      <w:r w:rsidRPr="00F53F9B">
        <w:t> </w:t>
      </w:r>
    </w:p>
    <w:tbl>
      <w:tblPr>
        <w:tblW w:w="45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220"/>
      </w:tblGrid>
      <w:tr w:rsidR="00F53F9B" w:rsidRPr="006C7C78" w:rsidDel="005404DA" w14:paraId="1CDEC440" w14:textId="199F92A9" w:rsidTr="005404DA">
        <w:trPr>
          <w:trHeight w:val="300"/>
          <w:del w:id="1053"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A8B9F3A" w14:textId="4BC1E991" w:rsidR="00F53F9B" w:rsidRPr="00F53F9B" w:rsidDel="005404DA" w:rsidRDefault="00F53F9B" w:rsidP="00F53F9B">
            <w:pPr>
              <w:ind w:right="-30"/>
              <w:jc w:val="center"/>
              <w:textAlignment w:val="baseline"/>
              <w:rPr>
                <w:del w:id="1054" w:author="Andrei Titioura" w:date="2025-01-27T13:36:00Z" w16du:dateUtc="2025-01-27T18:36:00Z"/>
              </w:rPr>
            </w:pPr>
            <w:del w:id="1055" w:author="Andrei Titioura" w:date="2025-01-27T13:36:00Z" w16du:dateUtc="2025-01-27T18:36:00Z">
              <w:r w:rsidRPr="00F53F9B" w:rsidDel="005404DA">
                <w:delText>Contract </w:delText>
              </w:r>
            </w:del>
          </w:p>
          <w:p w14:paraId="19684046" w14:textId="12C832D3" w:rsidR="00F53F9B" w:rsidRPr="00F53F9B" w:rsidDel="005404DA" w:rsidRDefault="00F53F9B" w:rsidP="00F53F9B">
            <w:pPr>
              <w:ind w:right="-30"/>
              <w:jc w:val="center"/>
              <w:textAlignment w:val="baseline"/>
              <w:rPr>
                <w:del w:id="1056" w:author="Andrei Titioura" w:date="2025-01-27T13:36:00Z" w16du:dateUtc="2025-01-27T18:36:00Z"/>
              </w:rPr>
            </w:pPr>
            <w:del w:id="1057" w:author="Andrei Titioura" w:date="2025-01-27T13:36:00Z" w16du:dateUtc="2025-01-27T18:36:00Z">
              <w:r w:rsidRPr="00F53F9B" w:rsidDel="005404DA">
                <w:delText>Year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4F768CDA" w14:textId="66C482ED" w:rsidR="00F53F9B" w:rsidRPr="00F53F9B" w:rsidDel="005404DA" w:rsidRDefault="00F53F9B" w:rsidP="00F53F9B">
            <w:pPr>
              <w:ind w:right="-30"/>
              <w:jc w:val="center"/>
              <w:textAlignment w:val="baseline"/>
              <w:rPr>
                <w:del w:id="1058" w:author="Andrei Titioura" w:date="2025-01-27T13:36:00Z" w16du:dateUtc="2025-01-27T18:36:00Z"/>
              </w:rPr>
            </w:pPr>
            <w:del w:id="1059" w:author="Andrei Titioura" w:date="2025-01-27T13:36:00Z" w16du:dateUtc="2025-01-27T18:36:00Z">
              <w:r w:rsidRPr="00F53F9B" w:rsidDel="005404DA">
                <w:delText>Surrender Charge </w:delText>
              </w:r>
            </w:del>
          </w:p>
          <w:p w14:paraId="120675B8" w14:textId="718BC208" w:rsidR="00F53F9B" w:rsidRPr="00F53F9B" w:rsidDel="005404DA" w:rsidRDefault="00F53F9B" w:rsidP="00F53F9B">
            <w:pPr>
              <w:ind w:right="-30"/>
              <w:jc w:val="center"/>
              <w:textAlignment w:val="baseline"/>
              <w:rPr>
                <w:del w:id="1060" w:author="Andrei Titioura" w:date="2025-01-27T13:36:00Z" w16du:dateUtc="2025-01-27T18:36:00Z"/>
              </w:rPr>
            </w:pPr>
            <w:del w:id="1061" w:author="Andrei Titioura" w:date="2025-01-27T13:36:00Z" w16du:dateUtc="2025-01-27T18:36:00Z">
              <w:r w:rsidRPr="00F53F9B" w:rsidDel="005404DA">
                <w:delText>Percentage </w:delText>
              </w:r>
            </w:del>
          </w:p>
        </w:tc>
      </w:tr>
      <w:tr w:rsidR="00F53F9B" w:rsidRPr="006C7C78" w:rsidDel="005404DA" w14:paraId="0B9C57E4" w14:textId="495865D3" w:rsidTr="005404DA">
        <w:trPr>
          <w:trHeight w:val="300"/>
          <w:del w:id="1062"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91B8BC4" w14:textId="7BCD2073" w:rsidR="00F53F9B" w:rsidRPr="00F53F9B" w:rsidDel="005404DA" w:rsidRDefault="00F53F9B" w:rsidP="00F53F9B">
            <w:pPr>
              <w:jc w:val="center"/>
              <w:textAlignment w:val="baseline"/>
              <w:rPr>
                <w:del w:id="1063" w:author="Andrei Titioura" w:date="2025-01-27T13:36:00Z" w16du:dateUtc="2025-01-27T18:36:00Z"/>
              </w:rPr>
            </w:pPr>
            <w:del w:id="1064" w:author="Andrei Titioura" w:date="2025-01-27T13:36:00Z" w16du:dateUtc="2025-01-27T18:36:00Z">
              <w:r w:rsidRPr="00F53F9B" w:rsidDel="005404DA">
                <w:delText>1 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20CDA0BE" w14:textId="780DED60" w:rsidR="00F53F9B" w:rsidRPr="00F53F9B" w:rsidDel="005404DA" w:rsidRDefault="00F53F9B" w:rsidP="00F53F9B">
            <w:pPr>
              <w:jc w:val="center"/>
              <w:textAlignment w:val="baseline"/>
              <w:rPr>
                <w:del w:id="1065" w:author="Andrei Titioura" w:date="2025-01-27T13:36:00Z" w16du:dateUtc="2025-01-27T18:36:00Z"/>
              </w:rPr>
            </w:pPr>
            <w:del w:id="1066" w:author="Andrei Titioura" w:date="2025-01-27T13:36:00Z" w16du:dateUtc="2025-01-27T18:36:00Z">
              <w:r w:rsidRPr="00F53F9B" w:rsidDel="005404DA">
                <w:delText>9% </w:delText>
              </w:r>
            </w:del>
          </w:p>
        </w:tc>
      </w:tr>
      <w:tr w:rsidR="00F53F9B" w:rsidRPr="006C7C78" w:rsidDel="005404DA" w14:paraId="2ECE58EC" w14:textId="2A59E44F" w:rsidTr="005404DA">
        <w:trPr>
          <w:trHeight w:val="300"/>
          <w:del w:id="1067"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7E48885" w14:textId="4723E30D" w:rsidR="00F53F9B" w:rsidRPr="00F53F9B" w:rsidDel="005404DA" w:rsidRDefault="00F53F9B" w:rsidP="00F53F9B">
            <w:pPr>
              <w:jc w:val="center"/>
              <w:textAlignment w:val="baseline"/>
              <w:rPr>
                <w:del w:id="1068" w:author="Andrei Titioura" w:date="2025-01-27T13:36:00Z" w16du:dateUtc="2025-01-27T18:36:00Z"/>
              </w:rPr>
            </w:pPr>
            <w:del w:id="1069" w:author="Andrei Titioura" w:date="2025-01-27T13:36:00Z" w16du:dateUtc="2025-01-27T18:36:00Z">
              <w:r w:rsidRPr="00F53F9B" w:rsidDel="005404DA">
                <w:delText>2 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555FCC1" w14:textId="5763CA6F" w:rsidR="00F53F9B" w:rsidRPr="00F53F9B" w:rsidDel="005404DA" w:rsidRDefault="00F53F9B" w:rsidP="00F53F9B">
            <w:pPr>
              <w:jc w:val="center"/>
              <w:textAlignment w:val="baseline"/>
              <w:rPr>
                <w:del w:id="1070" w:author="Andrei Titioura" w:date="2025-01-27T13:36:00Z" w16du:dateUtc="2025-01-27T18:36:00Z"/>
              </w:rPr>
            </w:pPr>
            <w:del w:id="1071" w:author="Andrei Titioura" w:date="2025-01-27T13:36:00Z" w16du:dateUtc="2025-01-27T18:36:00Z">
              <w:r w:rsidRPr="00F53F9B" w:rsidDel="005404DA">
                <w:delText>8% </w:delText>
              </w:r>
            </w:del>
          </w:p>
        </w:tc>
      </w:tr>
      <w:tr w:rsidR="00F53F9B" w:rsidRPr="006C7C78" w:rsidDel="005404DA" w14:paraId="1F10983A" w14:textId="6D02E837" w:rsidTr="005404DA">
        <w:trPr>
          <w:trHeight w:val="300"/>
          <w:del w:id="1072"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D362349" w14:textId="554CE8E2" w:rsidR="00F53F9B" w:rsidRPr="00F53F9B" w:rsidDel="005404DA" w:rsidRDefault="00F53F9B" w:rsidP="00F53F9B">
            <w:pPr>
              <w:jc w:val="center"/>
              <w:textAlignment w:val="baseline"/>
              <w:rPr>
                <w:del w:id="1073" w:author="Andrei Titioura" w:date="2025-01-27T13:36:00Z" w16du:dateUtc="2025-01-27T18:36:00Z"/>
              </w:rPr>
            </w:pPr>
            <w:del w:id="1074" w:author="Andrei Titioura" w:date="2025-01-27T13:36:00Z" w16du:dateUtc="2025-01-27T18:36:00Z">
              <w:r w:rsidRPr="00F53F9B" w:rsidDel="005404DA">
                <w:delText>3 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0F48148" w14:textId="45DA913F" w:rsidR="00F53F9B" w:rsidRPr="00F53F9B" w:rsidDel="005404DA" w:rsidRDefault="00F53F9B" w:rsidP="00F53F9B">
            <w:pPr>
              <w:jc w:val="center"/>
              <w:textAlignment w:val="baseline"/>
              <w:rPr>
                <w:del w:id="1075" w:author="Andrei Titioura" w:date="2025-01-27T13:36:00Z" w16du:dateUtc="2025-01-27T18:36:00Z"/>
              </w:rPr>
            </w:pPr>
            <w:del w:id="1076" w:author="Andrei Titioura" w:date="2025-01-27T13:36:00Z" w16du:dateUtc="2025-01-27T18:36:00Z">
              <w:r w:rsidRPr="00F53F9B" w:rsidDel="005404DA">
                <w:delText>7%</w:delText>
              </w:r>
            </w:del>
          </w:p>
        </w:tc>
      </w:tr>
      <w:tr w:rsidR="005404DA" w:rsidRPr="00D82794" w14:paraId="64EA60A7" w14:textId="77777777" w:rsidTr="005404DA">
        <w:trPr>
          <w:trHeight w:val="300"/>
          <w:ins w:id="1077"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E665BBB" w14:textId="77777777" w:rsidR="005404DA" w:rsidRPr="00D82794" w:rsidRDefault="005404DA" w:rsidP="00FD3C15">
            <w:pPr>
              <w:spacing w:before="40" w:after="40"/>
              <w:ind w:right="-18"/>
              <w:jc w:val="center"/>
              <w:rPr>
                <w:ins w:id="1078" w:author="Andrei Titioura" w:date="2025-01-27T13:36:00Z" w16du:dateUtc="2025-01-27T18:36:00Z"/>
              </w:rPr>
            </w:pPr>
            <w:ins w:id="1079" w:author="Andrei Titioura" w:date="2025-01-27T13:36:00Z" w16du:dateUtc="2025-01-27T18:36:00Z">
              <w:r w:rsidRPr="00D82794">
                <w:t>Contract</w:t>
              </w:r>
            </w:ins>
          </w:p>
          <w:p w14:paraId="07D9BDB3" w14:textId="77777777" w:rsidR="005404DA" w:rsidRPr="00D82794" w:rsidRDefault="005404DA" w:rsidP="00FD3C15">
            <w:pPr>
              <w:spacing w:before="40" w:after="40"/>
              <w:ind w:right="-18"/>
              <w:jc w:val="center"/>
              <w:rPr>
                <w:ins w:id="1080" w:author="Andrei Titioura" w:date="2025-01-27T13:36:00Z" w16du:dateUtc="2025-01-27T18:36:00Z"/>
              </w:rPr>
            </w:pPr>
            <w:ins w:id="1081" w:author="Andrei Titioura" w:date="2025-01-27T13:36:00Z" w16du:dateUtc="2025-01-27T18:36:00Z">
              <w:r w:rsidRPr="00D82794">
                <w:t>Year</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474F284F" w14:textId="77777777" w:rsidR="005404DA" w:rsidRPr="00D82794" w:rsidRDefault="005404DA" w:rsidP="005404DA">
            <w:pPr>
              <w:spacing w:before="40" w:after="40"/>
              <w:ind w:right="-18"/>
              <w:jc w:val="center"/>
              <w:rPr>
                <w:ins w:id="1082" w:author="Andrei Titioura" w:date="2025-01-27T13:36:00Z" w16du:dateUtc="2025-01-27T18:36:00Z"/>
              </w:rPr>
            </w:pPr>
            <w:ins w:id="1083" w:author="Andrei Titioura" w:date="2025-01-27T13:36:00Z" w16du:dateUtc="2025-01-27T18:36:00Z">
              <w:r w:rsidRPr="00D82794">
                <w:t>Surrender Charge</w:t>
              </w:r>
            </w:ins>
          </w:p>
          <w:p w14:paraId="42CA45F3" w14:textId="77777777" w:rsidR="005404DA" w:rsidRPr="00D82794" w:rsidRDefault="005404DA" w:rsidP="005404DA">
            <w:pPr>
              <w:spacing w:before="40" w:after="40"/>
              <w:ind w:right="-18"/>
              <w:jc w:val="center"/>
              <w:rPr>
                <w:ins w:id="1084" w:author="Andrei Titioura" w:date="2025-01-27T13:36:00Z" w16du:dateUtc="2025-01-27T18:36:00Z"/>
              </w:rPr>
            </w:pPr>
            <w:ins w:id="1085" w:author="Andrei Titioura" w:date="2025-01-27T13:36:00Z" w16du:dateUtc="2025-01-27T18:36:00Z">
              <w:r w:rsidRPr="00D82794">
                <w:t>Percentage</w:t>
              </w:r>
            </w:ins>
          </w:p>
        </w:tc>
      </w:tr>
      <w:tr w:rsidR="005404DA" w:rsidRPr="00D82794" w14:paraId="6CE29469" w14:textId="77777777" w:rsidTr="005404DA">
        <w:trPr>
          <w:trHeight w:val="300"/>
          <w:ins w:id="1086"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E8ADDA8" w14:textId="77777777" w:rsidR="005404DA" w:rsidRPr="00D82794" w:rsidRDefault="005404DA" w:rsidP="005404DA">
            <w:pPr>
              <w:spacing w:before="40" w:after="40"/>
              <w:ind w:right="-18"/>
              <w:jc w:val="center"/>
              <w:rPr>
                <w:ins w:id="1087" w:author="Andrei Titioura" w:date="2025-01-27T13:36:00Z" w16du:dateUtc="2025-01-27T18:36:00Z"/>
              </w:rPr>
            </w:pPr>
            <w:ins w:id="1088" w:author="Andrei Titioura" w:date="2025-01-27T13:36:00Z" w16du:dateUtc="2025-01-27T18:36:00Z">
              <w:r w:rsidRPr="00D82794">
                <w:t>1</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00663A98" w14:textId="77777777" w:rsidR="005404DA" w:rsidRPr="00D82794" w:rsidRDefault="005404DA" w:rsidP="005404DA">
            <w:pPr>
              <w:spacing w:before="40" w:after="40"/>
              <w:ind w:right="-18"/>
              <w:jc w:val="center"/>
              <w:rPr>
                <w:ins w:id="1089" w:author="Andrei Titioura" w:date="2025-01-27T13:36:00Z" w16du:dateUtc="2025-01-27T18:36:00Z"/>
              </w:rPr>
            </w:pPr>
            <w:ins w:id="1090" w:author="Andrei Titioura" w:date="2025-01-27T13:36:00Z" w16du:dateUtc="2025-01-27T18:36:00Z">
              <w:r w:rsidRPr="00D82794">
                <w:t>10.0%</w:t>
              </w:r>
            </w:ins>
          </w:p>
        </w:tc>
      </w:tr>
      <w:tr w:rsidR="005404DA" w:rsidRPr="00D82794" w14:paraId="19145743" w14:textId="77777777" w:rsidTr="005404DA">
        <w:trPr>
          <w:trHeight w:val="300"/>
          <w:ins w:id="1091"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B646D04" w14:textId="77777777" w:rsidR="005404DA" w:rsidRPr="00D82794" w:rsidRDefault="005404DA" w:rsidP="005404DA">
            <w:pPr>
              <w:spacing w:before="40" w:after="40"/>
              <w:ind w:right="-18"/>
              <w:jc w:val="center"/>
              <w:rPr>
                <w:ins w:id="1092" w:author="Andrei Titioura" w:date="2025-01-27T13:36:00Z" w16du:dateUtc="2025-01-27T18:36:00Z"/>
              </w:rPr>
            </w:pPr>
            <w:ins w:id="1093" w:author="Andrei Titioura" w:date="2025-01-27T13:36:00Z" w16du:dateUtc="2025-01-27T18:36:00Z">
              <w:r w:rsidRPr="00D82794">
                <w:t>2</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6B717AE" w14:textId="77777777" w:rsidR="005404DA" w:rsidRPr="00D82794" w:rsidRDefault="005404DA" w:rsidP="005404DA">
            <w:pPr>
              <w:spacing w:before="40" w:after="40"/>
              <w:ind w:right="-18"/>
              <w:jc w:val="center"/>
              <w:rPr>
                <w:ins w:id="1094" w:author="Andrei Titioura" w:date="2025-01-27T13:36:00Z" w16du:dateUtc="2025-01-27T18:36:00Z"/>
              </w:rPr>
            </w:pPr>
            <w:ins w:id="1095" w:author="Andrei Titioura" w:date="2025-01-27T13:36:00Z" w16du:dateUtc="2025-01-27T18:36:00Z">
              <w:r w:rsidRPr="00D82794">
                <w:t>9.0%</w:t>
              </w:r>
            </w:ins>
          </w:p>
        </w:tc>
      </w:tr>
      <w:tr w:rsidR="005404DA" w:rsidRPr="00D82794" w14:paraId="48176504" w14:textId="77777777" w:rsidTr="005404DA">
        <w:trPr>
          <w:trHeight w:val="300"/>
          <w:ins w:id="1096"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C647224" w14:textId="77777777" w:rsidR="005404DA" w:rsidRPr="00D82794" w:rsidRDefault="005404DA" w:rsidP="005404DA">
            <w:pPr>
              <w:spacing w:before="40" w:after="40"/>
              <w:ind w:right="-18"/>
              <w:jc w:val="center"/>
              <w:rPr>
                <w:ins w:id="1097" w:author="Andrei Titioura" w:date="2025-01-27T13:36:00Z" w16du:dateUtc="2025-01-27T18:36:00Z"/>
              </w:rPr>
            </w:pPr>
            <w:ins w:id="1098" w:author="Andrei Titioura" w:date="2025-01-27T13:36:00Z" w16du:dateUtc="2025-01-27T18:36:00Z">
              <w:r w:rsidRPr="00D82794">
                <w:t>3</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747BAFE2" w14:textId="77777777" w:rsidR="005404DA" w:rsidRPr="00D82794" w:rsidRDefault="005404DA" w:rsidP="005404DA">
            <w:pPr>
              <w:spacing w:before="40" w:after="40"/>
              <w:ind w:right="-18"/>
              <w:jc w:val="center"/>
              <w:rPr>
                <w:ins w:id="1099" w:author="Andrei Titioura" w:date="2025-01-27T13:36:00Z" w16du:dateUtc="2025-01-27T18:36:00Z"/>
              </w:rPr>
            </w:pPr>
            <w:ins w:id="1100" w:author="Andrei Titioura" w:date="2025-01-27T13:36:00Z" w16du:dateUtc="2025-01-27T18:36:00Z">
              <w:r w:rsidRPr="00D82794">
                <w:t>8.0%</w:t>
              </w:r>
            </w:ins>
          </w:p>
        </w:tc>
      </w:tr>
      <w:tr w:rsidR="005404DA" w:rsidRPr="00D82794" w14:paraId="6BD46AC2" w14:textId="77777777" w:rsidTr="005404DA">
        <w:trPr>
          <w:trHeight w:val="300"/>
          <w:ins w:id="1101"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48B244B" w14:textId="77777777" w:rsidR="005404DA" w:rsidRPr="00D82794" w:rsidRDefault="005404DA" w:rsidP="005404DA">
            <w:pPr>
              <w:spacing w:before="40" w:after="40"/>
              <w:ind w:right="-18"/>
              <w:jc w:val="center"/>
              <w:rPr>
                <w:ins w:id="1102" w:author="Andrei Titioura" w:date="2025-01-27T13:36:00Z" w16du:dateUtc="2025-01-27T18:36:00Z"/>
              </w:rPr>
            </w:pPr>
            <w:ins w:id="1103" w:author="Andrei Titioura" w:date="2025-01-27T13:36:00Z" w16du:dateUtc="2025-01-27T18:36:00Z">
              <w:r w:rsidRPr="00D82794">
                <w:t>4</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28FC22EB" w14:textId="77777777" w:rsidR="005404DA" w:rsidRPr="00D82794" w:rsidRDefault="005404DA" w:rsidP="005404DA">
            <w:pPr>
              <w:spacing w:before="40" w:after="40"/>
              <w:ind w:right="-18"/>
              <w:jc w:val="center"/>
              <w:rPr>
                <w:ins w:id="1104" w:author="Andrei Titioura" w:date="2025-01-27T13:36:00Z" w16du:dateUtc="2025-01-27T18:36:00Z"/>
              </w:rPr>
            </w:pPr>
            <w:ins w:id="1105" w:author="Andrei Titioura" w:date="2025-01-27T13:36:00Z" w16du:dateUtc="2025-01-27T18:36:00Z">
              <w:r w:rsidRPr="00D82794">
                <w:t>7.0%</w:t>
              </w:r>
            </w:ins>
          </w:p>
        </w:tc>
      </w:tr>
      <w:tr w:rsidR="005404DA" w:rsidRPr="00D82794" w14:paraId="36CDA270" w14:textId="77777777" w:rsidTr="005404DA">
        <w:trPr>
          <w:trHeight w:val="300"/>
          <w:ins w:id="1106"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F108910" w14:textId="77777777" w:rsidR="005404DA" w:rsidRPr="00D82794" w:rsidRDefault="005404DA" w:rsidP="005404DA">
            <w:pPr>
              <w:spacing w:before="40" w:after="40"/>
              <w:ind w:right="-18"/>
              <w:jc w:val="center"/>
              <w:rPr>
                <w:ins w:id="1107" w:author="Andrei Titioura" w:date="2025-01-27T13:36:00Z" w16du:dateUtc="2025-01-27T18:36:00Z"/>
              </w:rPr>
            </w:pPr>
            <w:ins w:id="1108" w:author="Andrei Titioura" w:date="2025-01-27T13:36:00Z" w16du:dateUtc="2025-01-27T18:36:00Z">
              <w:r w:rsidRPr="00D82794">
                <w:t>5</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48671CEE" w14:textId="77777777" w:rsidR="005404DA" w:rsidRPr="00D82794" w:rsidRDefault="005404DA" w:rsidP="005404DA">
            <w:pPr>
              <w:spacing w:before="40" w:after="40"/>
              <w:ind w:right="-18"/>
              <w:jc w:val="center"/>
              <w:rPr>
                <w:ins w:id="1109" w:author="Andrei Titioura" w:date="2025-01-27T13:36:00Z" w16du:dateUtc="2025-01-27T18:36:00Z"/>
              </w:rPr>
            </w:pPr>
            <w:ins w:id="1110" w:author="Andrei Titioura" w:date="2025-01-27T13:36:00Z" w16du:dateUtc="2025-01-27T18:36:00Z">
              <w:r w:rsidRPr="00D82794">
                <w:t>6.0%</w:t>
              </w:r>
            </w:ins>
          </w:p>
        </w:tc>
      </w:tr>
      <w:tr w:rsidR="005404DA" w:rsidRPr="00D82794" w14:paraId="233EDF98" w14:textId="77777777" w:rsidTr="005404DA">
        <w:trPr>
          <w:trHeight w:val="300"/>
          <w:ins w:id="1111"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9DD8393" w14:textId="77777777" w:rsidR="005404DA" w:rsidRPr="00D82794" w:rsidRDefault="005404DA" w:rsidP="005404DA">
            <w:pPr>
              <w:spacing w:before="40" w:after="40"/>
              <w:ind w:right="-18"/>
              <w:jc w:val="center"/>
              <w:rPr>
                <w:ins w:id="1112" w:author="Andrei Titioura" w:date="2025-01-27T13:36:00Z" w16du:dateUtc="2025-01-27T18:36:00Z"/>
              </w:rPr>
            </w:pPr>
            <w:ins w:id="1113" w:author="Andrei Titioura" w:date="2025-01-27T13:36:00Z" w16du:dateUtc="2025-01-27T18:36:00Z">
              <w:r w:rsidRPr="00D82794">
                <w:t>6</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120D4C90" w14:textId="77777777" w:rsidR="005404DA" w:rsidRPr="00D82794" w:rsidRDefault="005404DA" w:rsidP="005404DA">
            <w:pPr>
              <w:spacing w:before="40" w:after="40"/>
              <w:ind w:right="-18"/>
              <w:jc w:val="center"/>
              <w:rPr>
                <w:ins w:id="1114" w:author="Andrei Titioura" w:date="2025-01-27T13:36:00Z" w16du:dateUtc="2025-01-27T18:36:00Z"/>
              </w:rPr>
            </w:pPr>
            <w:ins w:id="1115" w:author="Andrei Titioura" w:date="2025-01-27T13:36:00Z" w16du:dateUtc="2025-01-27T18:36:00Z">
              <w:r w:rsidRPr="00D82794">
                <w:t>5.0%</w:t>
              </w:r>
            </w:ins>
          </w:p>
        </w:tc>
      </w:tr>
      <w:tr w:rsidR="005404DA" w:rsidRPr="00D82794" w14:paraId="2729F331" w14:textId="77777777" w:rsidTr="005404DA">
        <w:trPr>
          <w:trHeight w:val="300"/>
          <w:ins w:id="1116"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E14954C" w14:textId="77777777" w:rsidR="005404DA" w:rsidRPr="00D82794" w:rsidRDefault="005404DA" w:rsidP="005404DA">
            <w:pPr>
              <w:spacing w:before="40" w:after="40"/>
              <w:ind w:right="-18"/>
              <w:jc w:val="center"/>
              <w:rPr>
                <w:ins w:id="1117" w:author="Andrei Titioura" w:date="2025-01-27T13:36:00Z" w16du:dateUtc="2025-01-27T18:36:00Z"/>
              </w:rPr>
            </w:pPr>
            <w:ins w:id="1118" w:author="Andrei Titioura" w:date="2025-01-27T13:36:00Z" w16du:dateUtc="2025-01-27T18:36:00Z">
              <w:r w:rsidRPr="00D82794">
                <w:t xml:space="preserve">7 </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36B05E99" w14:textId="77777777" w:rsidR="005404DA" w:rsidRPr="00D82794" w:rsidRDefault="005404DA" w:rsidP="005404DA">
            <w:pPr>
              <w:spacing w:before="40" w:after="40"/>
              <w:ind w:right="-18"/>
              <w:jc w:val="center"/>
              <w:rPr>
                <w:ins w:id="1119" w:author="Andrei Titioura" w:date="2025-01-27T13:36:00Z" w16du:dateUtc="2025-01-27T18:36:00Z"/>
              </w:rPr>
            </w:pPr>
            <w:ins w:id="1120" w:author="Andrei Titioura" w:date="2025-01-27T13:36:00Z" w16du:dateUtc="2025-01-27T18:36:00Z">
              <w:r w:rsidRPr="00D82794">
                <w:t>4.0%</w:t>
              </w:r>
            </w:ins>
          </w:p>
        </w:tc>
      </w:tr>
      <w:tr w:rsidR="005404DA" w:rsidRPr="00D82794" w14:paraId="19735E53" w14:textId="77777777" w:rsidTr="005404DA">
        <w:trPr>
          <w:trHeight w:val="300"/>
          <w:ins w:id="1121"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F636FF4" w14:textId="77777777" w:rsidR="005404DA" w:rsidRPr="00D82794" w:rsidRDefault="005404DA" w:rsidP="005404DA">
            <w:pPr>
              <w:spacing w:before="40" w:after="40"/>
              <w:ind w:right="-18"/>
              <w:jc w:val="center"/>
              <w:rPr>
                <w:ins w:id="1122" w:author="Andrei Titioura" w:date="2025-01-27T13:36:00Z" w16du:dateUtc="2025-01-27T18:36:00Z"/>
              </w:rPr>
            </w:pPr>
            <w:ins w:id="1123" w:author="Andrei Titioura" w:date="2025-01-27T13:36:00Z" w16du:dateUtc="2025-01-27T18:36:00Z">
              <w:r w:rsidRPr="00D82794">
                <w:lastRenderedPageBreak/>
                <w:t>8</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74CA8C40" w14:textId="77777777" w:rsidR="005404DA" w:rsidRPr="00D82794" w:rsidRDefault="005404DA" w:rsidP="005404DA">
            <w:pPr>
              <w:spacing w:before="40" w:after="40"/>
              <w:ind w:right="-18"/>
              <w:jc w:val="center"/>
              <w:rPr>
                <w:ins w:id="1124" w:author="Andrei Titioura" w:date="2025-01-27T13:36:00Z" w16du:dateUtc="2025-01-27T18:36:00Z"/>
              </w:rPr>
            </w:pPr>
            <w:ins w:id="1125" w:author="Andrei Titioura" w:date="2025-01-27T13:36:00Z" w16du:dateUtc="2025-01-27T18:36:00Z">
              <w:r w:rsidRPr="00D82794">
                <w:t>3.0%</w:t>
              </w:r>
            </w:ins>
          </w:p>
        </w:tc>
      </w:tr>
      <w:tr w:rsidR="005404DA" w:rsidRPr="00D82794" w14:paraId="6C732D93" w14:textId="77777777" w:rsidTr="005404DA">
        <w:trPr>
          <w:trHeight w:val="300"/>
          <w:ins w:id="1126"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9F65F5B" w14:textId="77777777" w:rsidR="005404DA" w:rsidRPr="00D82794" w:rsidRDefault="005404DA" w:rsidP="005404DA">
            <w:pPr>
              <w:spacing w:before="40" w:after="40"/>
              <w:ind w:right="-18"/>
              <w:jc w:val="center"/>
              <w:rPr>
                <w:ins w:id="1127" w:author="Andrei Titioura" w:date="2025-01-27T13:36:00Z" w16du:dateUtc="2025-01-27T18:36:00Z"/>
              </w:rPr>
            </w:pPr>
            <w:ins w:id="1128" w:author="Andrei Titioura" w:date="2025-01-27T13:36:00Z" w16du:dateUtc="2025-01-27T18:36:00Z">
              <w:r w:rsidRPr="00D82794">
                <w:t>9</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7BB511A7" w14:textId="77777777" w:rsidR="005404DA" w:rsidRPr="00D82794" w:rsidRDefault="005404DA" w:rsidP="005404DA">
            <w:pPr>
              <w:spacing w:before="40" w:after="40"/>
              <w:ind w:right="-18"/>
              <w:jc w:val="center"/>
              <w:rPr>
                <w:ins w:id="1129" w:author="Andrei Titioura" w:date="2025-01-27T13:36:00Z" w16du:dateUtc="2025-01-27T18:36:00Z"/>
              </w:rPr>
            </w:pPr>
            <w:ins w:id="1130" w:author="Andrei Titioura" w:date="2025-01-27T13:36:00Z" w16du:dateUtc="2025-01-27T18:36:00Z">
              <w:r w:rsidRPr="00D82794">
                <w:t>2.0%</w:t>
              </w:r>
            </w:ins>
          </w:p>
        </w:tc>
      </w:tr>
      <w:tr w:rsidR="005404DA" w:rsidRPr="00D82794" w14:paraId="02FF6FB0" w14:textId="77777777" w:rsidTr="005404DA">
        <w:trPr>
          <w:trHeight w:val="300"/>
          <w:ins w:id="1131"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9A84EA0" w14:textId="77777777" w:rsidR="005404DA" w:rsidRPr="00D82794" w:rsidRDefault="005404DA" w:rsidP="005404DA">
            <w:pPr>
              <w:spacing w:before="40" w:after="40"/>
              <w:ind w:right="-18"/>
              <w:jc w:val="center"/>
              <w:rPr>
                <w:ins w:id="1132" w:author="Andrei Titioura" w:date="2025-01-27T13:36:00Z" w16du:dateUtc="2025-01-27T18:36:00Z"/>
              </w:rPr>
            </w:pPr>
            <w:ins w:id="1133" w:author="Andrei Titioura" w:date="2025-01-27T13:36:00Z" w16du:dateUtc="2025-01-27T18:36:00Z">
              <w:r w:rsidRPr="00D82794">
                <w:t>10</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8DD0B17" w14:textId="77777777" w:rsidR="005404DA" w:rsidRPr="00D82794" w:rsidRDefault="005404DA" w:rsidP="005404DA">
            <w:pPr>
              <w:spacing w:before="40" w:after="40"/>
              <w:ind w:right="-18"/>
              <w:jc w:val="center"/>
              <w:rPr>
                <w:ins w:id="1134" w:author="Andrei Titioura" w:date="2025-01-27T13:36:00Z" w16du:dateUtc="2025-01-27T18:36:00Z"/>
              </w:rPr>
            </w:pPr>
            <w:ins w:id="1135" w:author="Andrei Titioura" w:date="2025-01-27T13:36:00Z" w16du:dateUtc="2025-01-27T18:36:00Z">
              <w:r w:rsidRPr="00D82794">
                <w:t>1.0%</w:t>
              </w:r>
            </w:ins>
          </w:p>
        </w:tc>
      </w:tr>
      <w:tr w:rsidR="005404DA" w:rsidRPr="00D82794" w14:paraId="704B6D53" w14:textId="77777777" w:rsidTr="005404DA">
        <w:trPr>
          <w:trHeight w:val="300"/>
          <w:ins w:id="1136"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C6C6FDB" w14:textId="77777777" w:rsidR="005404DA" w:rsidRPr="00D82794" w:rsidRDefault="005404DA" w:rsidP="005404DA">
            <w:pPr>
              <w:spacing w:before="40" w:after="40"/>
              <w:ind w:right="-18"/>
              <w:jc w:val="center"/>
              <w:rPr>
                <w:ins w:id="1137" w:author="Andrei Titioura" w:date="2025-01-27T13:36:00Z" w16du:dateUtc="2025-01-27T18:36:00Z"/>
              </w:rPr>
            </w:pPr>
            <w:ins w:id="1138" w:author="Andrei Titioura" w:date="2025-01-27T13:36:00Z" w16du:dateUtc="2025-01-27T18:36:00Z">
              <w:r w:rsidRPr="00D82794">
                <w:t>11+</w:t>
              </w:r>
            </w:ins>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070BF1E4" w14:textId="77777777" w:rsidR="005404DA" w:rsidRPr="00D82794" w:rsidRDefault="005404DA" w:rsidP="005404DA">
            <w:pPr>
              <w:spacing w:before="40" w:after="40"/>
              <w:ind w:right="-18"/>
              <w:jc w:val="center"/>
              <w:rPr>
                <w:ins w:id="1139" w:author="Andrei Titioura" w:date="2025-01-27T13:36:00Z" w16du:dateUtc="2025-01-27T18:36:00Z"/>
              </w:rPr>
            </w:pPr>
            <w:ins w:id="1140" w:author="Andrei Titioura" w:date="2025-01-27T13:36:00Z" w16du:dateUtc="2025-01-27T18:36:00Z">
              <w:r w:rsidRPr="00D82794">
                <w:t>0.0%</w:t>
              </w:r>
            </w:ins>
          </w:p>
        </w:tc>
      </w:tr>
    </w:tbl>
    <w:p w14:paraId="5AACA037" w14:textId="77777777" w:rsidR="00F53F9B" w:rsidRPr="00F53F9B" w:rsidRDefault="00F53F9B" w:rsidP="00F53F9B">
      <w:pPr>
        <w:textAlignment w:val="baseline"/>
        <w:rPr>
          <w:rFonts w:cs="Segoe UI"/>
        </w:rPr>
      </w:pPr>
    </w:p>
    <w:p w14:paraId="2B8B5232" w14:textId="5E501B7E" w:rsidR="00F53F9B" w:rsidRPr="00F53F9B" w:rsidDel="005404DA" w:rsidRDefault="00F53F9B" w:rsidP="00F53F9B">
      <w:pPr>
        <w:textAlignment w:val="baseline"/>
        <w:rPr>
          <w:del w:id="1141" w:author="Andrei Titioura" w:date="2025-01-27T13:36:00Z" w16du:dateUtc="2025-01-27T18:36:00Z"/>
          <w:rFonts w:cs="Segoe UI"/>
        </w:rPr>
      </w:pPr>
      <w:del w:id="1142" w:author="Andrei Titioura" w:date="2025-01-27T13:36:00Z" w16du:dateUtc="2025-01-27T18:36:00Z">
        <w:r w:rsidRPr="00F53F9B" w:rsidDel="005404DA">
          <w:rPr>
            <w:b/>
            <w:bCs/>
          </w:rPr>
          <w:delText xml:space="preserve">Surrender Charge Period: </w:delText>
        </w:r>
        <w:r w:rsidRPr="00F53F9B" w:rsidDel="005404DA">
          <w:delText>5 Years </w:delText>
        </w:r>
      </w:del>
    </w:p>
    <w:p w14:paraId="1ADD1771" w14:textId="01A8F60E" w:rsidR="00F53F9B" w:rsidRPr="00F53F9B" w:rsidDel="005404DA" w:rsidRDefault="00F53F9B" w:rsidP="00F53F9B">
      <w:pPr>
        <w:textAlignment w:val="baseline"/>
        <w:rPr>
          <w:del w:id="1143" w:author="Andrei Titioura" w:date="2025-01-27T13:36:00Z" w16du:dateUtc="2025-01-27T18:36:00Z"/>
          <w:rFonts w:cs="Segoe UI"/>
        </w:rPr>
      </w:pPr>
      <w:del w:id="1144" w:author="Andrei Titioura" w:date="2025-01-27T13:36:00Z" w16du:dateUtc="2025-01-27T18:36:00Z">
        <w:r w:rsidRPr="00F53F9B" w:rsidDel="005404DA">
          <w:delText> </w:delText>
        </w:r>
      </w:del>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220"/>
      </w:tblGrid>
      <w:tr w:rsidR="00F53F9B" w:rsidRPr="008D7346" w:rsidDel="005404DA" w14:paraId="1E685220" w14:textId="2D1A5F74" w:rsidTr="00D44DFA">
        <w:trPr>
          <w:trHeight w:val="300"/>
          <w:del w:id="1145"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ED90445" w14:textId="37C3DFF8" w:rsidR="00F53F9B" w:rsidRPr="00F53F9B" w:rsidDel="005404DA" w:rsidRDefault="00F53F9B" w:rsidP="00F53F9B">
            <w:pPr>
              <w:ind w:right="-30"/>
              <w:jc w:val="center"/>
              <w:textAlignment w:val="baseline"/>
              <w:rPr>
                <w:del w:id="1146" w:author="Andrei Titioura" w:date="2025-01-27T13:36:00Z" w16du:dateUtc="2025-01-27T18:36:00Z"/>
              </w:rPr>
            </w:pPr>
            <w:del w:id="1147" w:author="Andrei Titioura" w:date="2025-01-27T13:36:00Z" w16du:dateUtc="2025-01-27T18:36:00Z">
              <w:r w:rsidRPr="00F53F9B" w:rsidDel="005404DA">
                <w:delText>Contract </w:delText>
              </w:r>
            </w:del>
          </w:p>
          <w:p w14:paraId="5685AA13" w14:textId="2C15C933" w:rsidR="00F53F9B" w:rsidRPr="00F53F9B" w:rsidDel="005404DA" w:rsidRDefault="00F53F9B" w:rsidP="00F53F9B">
            <w:pPr>
              <w:ind w:right="-30"/>
              <w:jc w:val="center"/>
              <w:textAlignment w:val="baseline"/>
              <w:rPr>
                <w:del w:id="1148" w:author="Andrei Titioura" w:date="2025-01-27T13:36:00Z" w16du:dateUtc="2025-01-27T18:36:00Z"/>
              </w:rPr>
            </w:pPr>
            <w:del w:id="1149" w:author="Andrei Titioura" w:date="2025-01-27T13:36:00Z" w16du:dateUtc="2025-01-27T18:36:00Z">
              <w:r w:rsidRPr="00F53F9B" w:rsidDel="005404DA">
                <w:delText>Year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0DA8107" w14:textId="22EC1F6A" w:rsidR="00F53F9B" w:rsidRPr="00F53F9B" w:rsidDel="005404DA" w:rsidRDefault="00F53F9B" w:rsidP="00F53F9B">
            <w:pPr>
              <w:ind w:right="-30"/>
              <w:jc w:val="center"/>
              <w:textAlignment w:val="baseline"/>
              <w:rPr>
                <w:del w:id="1150" w:author="Andrei Titioura" w:date="2025-01-27T13:36:00Z" w16du:dateUtc="2025-01-27T18:36:00Z"/>
              </w:rPr>
            </w:pPr>
            <w:del w:id="1151" w:author="Andrei Titioura" w:date="2025-01-27T13:36:00Z" w16du:dateUtc="2025-01-27T18:36:00Z">
              <w:r w:rsidRPr="00F53F9B" w:rsidDel="005404DA">
                <w:delText>Surrender Charge </w:delText>
              </w:r>
            </w:del>
          </w:p>
          <w:p w14:paraId="3994D97D" w14:textId="12504958" w:rsidR="00F53F9B" w:rsidRPr="00F53F9B" w:rsidDel="005404DA" w:rsidRDefault="00F53F9B" w:rsidP="00F53F9B">
            <w:pPr>
              <w:ind w:right="-30"/>
              <w:jc w:val="center"/>
              <w:textAlignment w:val="baseline"/>
              <w:rPr>
                <w:del w:id="1152" w:author="Andrei Titioura" w:date="2025-01-27T13:36:00Z" w16du:dateUtc="2025-01-27T18:36:00Z"/>
              </w:rPr>
            </w:pPr>
            <w:del w:id="1153" w:author="Andrei Titioura" w:date="2025-01-27T13:36:00Z" w16du:dateUtc="2025-01-27T18:36:00Z">
              <w:r w:rsidRPr="00F53F9B" w:rsidDel="005404DA">
                <w:delText>Percentage </w:delText>
              </w:r>
            </w:del>
          </w:p>
        </w:tc>
      </w:tr>
      <w:tr w:rsidR="00F53F9B" w:rsidRPr="008D7346" w:rsidDel="005404DA" w14:paraId="6DFC6D8F" w14:textId="030F01C6" w:rsidTr="00D44DFA">
        <w:trPr>
          <w:trHeight w:val="300"/>
          <w:del w:id="1154"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3235491" w14:textId="34B91581" w:rsidR="00F53F9B" w:rsidRPr="00F53F9B" w:rsidDel="005404DA" w:rsidRDefault="00F53F9B" w:rsidP="00F53F9B">
            <w:pPr>
              <w:jc w:val="center"/>
              <w:textAlignment w:val="baseline"/>
              <w:rPr>
                <w:del w:id="1155" w:author="Andrei Titioura" w:date="2025-01-27T13:36:00Z" w16du:dateUtc="2025-01-27T18:36:00Z"/>
              </w:rPr>
            </w:pPr>
            <w:del w:id="1156" w:author="Andrei Titioura" w:date="2025-01-27T13:36:00Z" w16du:dateUtc="2025-01-27T18:36:00Z">
              <w:r w:rsidRPr="00F53F9B" w:rsidDel="005404DA">
                <w:delText>1 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1D700855" w14:textId="6EC47D7C" w:rsidR="00F53F9B" w:rsidRPr="00F53F9B" w:rsidDel="005404DA" w:rsidRDefault="00F53F9B" w:rsidP="00F53F9B">
            <w:pPr>
              <w:jc w:val="center"/>
              <w:textAlignment w:val="baseline"/>
              <w:rPr>
                <w:del w:id="1157" w:author="Andrei Titioura" w:date="2025-01-27T13:36:00Z" w16du:dateUtc="2025-01-27T18:36:00Z"/>
              </w:rPr>
            </w:pPr>
            <w:del w:id="1158" w:author="Andrei Titioura" w:date="2025-01-27T13:36:00Z" w16du:dateUtc="2025-01-27T18:36:00Z">
              <w:r w:rsidRPr="00F53F9B" w:rsidDel="005404DA">
                <w:delText>9% </w:delText>
              </w:r>
            </w:del>
          </w:p>
        </w:tc>
      </w:tr>
      <w:tr w:rsidR="00F53F9B" w:rsidRPr="008D7346" w:rsidDel="005404DA" w14:paraId="5D8296A1" w14:textId="5F681145" w:rsidTr="00D44DFA">
        <w:trPr>
          <w:trHeight w:val="300"/>
          <w:del w:id="1159"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803E823" w14:textId="7EFCDDFC" w:rsidR="00F53F9B" w:rsidRPr="00F53F9B" w:rsidDel="005404DA" w:rsidRDefault="00F53F9B" w:rsidP="00F53F9B">
            <w:pPr>
              <w:jc w:val="center"/>
              <w:textAlignment w:val="baseline"/>
              <w:rPr>
                <w:del w:id="1160" w:author="Andrei Titioura" w:date="2025-01-27T13:36:00Z" w16du:dateUtc="2025-01-27T18:36:00Z"/>
              </w:rPr>
            </w:pPr>
            <w:del w:id="1161" w:author="Andrei Titioura" w:date="2025-01-27T13:36:00Z" w16du:dateUtc="2025-01-27T18:36:00Z">
              <w:r w:rsidRPr="00F53F9B" w:rsidDel="005404DA">
                <w:delText>2 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18ED2A75" w14:textId="4AD4C3CB" w:rsidR="00F53F9B" w:rsidRPr="00F53F9B" w:rsidDel="005404DA" w:rsidRDefault="00F53F9B" w:rsidP="00F53F9B">
            <w:pPr>
              <w:jc w:val="center"/>
              <w:textAlignment w:val="baseline"/>
              <w:rPr>
                <w:del w:id="1162" w:author="Andrei Titioura" w:date="2025-01-27T13:36:00Z" w16du:dateUtc="2025-01-27T18:36:00Z"/>
              </w:rPr>
            </w:pPr>
            <w:del w:id="1163" w:author="Andrei Titioura" w:date="2025-01-27T13:36:00Z" w16du:dateUtc="2025-01-27T18:36:00Z">
              <w:r w:rsidRPr="00F53F9B" w:rsidDel="005404DA">
                <w:delText>8% </w:delText>
              </w:r>
            </w:del>
          </w:p>
        </w:tc>
      </w:tr>
      <w:tr w:rsidR="00F53F9B" w:rsidRPr="008D7346" w:rsidDel="005404DA" w14:paraId="7319DC36" w14:textId="755F1CFF" w:rsidTr="00D44DFA">
        <w:trPr>
          <w:trHeight w:val="300"/>
          <w:del w:id="1164"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5D98D4E" w14:textId="520F4728" w:rsidR="00F53F9B" w:rsidRPr="00F53F9B" w:rsidDel="005404DA" w:rsidRDefault="00F53F9B" w:rsidP="00F53F9B">
            <w:pPr>
              <w:jc w:val="center"/>
              <w:textAlignment w:val="baseline"/>
              <w:rPr>
                <w:del w:id="1165" w:author="Andrei Titioura" w:date="2025-01-27T13:36:00Z" w16du:dateUtc="2025-01-27T18:36:00Z"/>
              </w:rPr>
            </w:pPr>
            <w:del w:id="1166" w:author="Andrei Titioura" w:date="2025-01-27T13:36:00Z" w16du:dateUtc="2025-01-27T18:36:00Z">
              <w:r w:rsidRPr="00F53F9B" w:rsidDel="005404DA">
                <w:delText>3 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360EDBFA" w14:textId="6CB4F670" w:rsidR="00F53F9B" w:rsidRPr="00F53F9B" w:rsidDel="005404DA" w:rsidRDefault="00F53F9B" w:rsidP="00F53F9B">
            <w:pPr>
              <w:jc w:val="center"/>
              <w:textAlignment w:val="baseline"/>
              <w:rPr>
                <w:del w:id="1167" w:author="Andrei Titioura" w:date="2025-01-27T13:36:00Z" w16du:dateUtc="2025-01-27T18:36:00Z"/>
              </w:rPr>
            </w:pPr>
            <w:del w:id="1168" w:author="Andrei Titioura" w:date="2025-01-27T13:36:00Z" w16du:dateUtc="2025-01-27T18:36:00Z">
              <w:r w:rsidRPr="00F53F9B" w:rsidDel="005404DA">
                <w:delText>7% </w:delText>
              </w:r>
            </w:del>
          </w:p>
        </w:tc>
      </w:tr>
      <w:tr w:rsidR="00F53F9B" w:rsidRPr="008D7346" w:rsidDel="005404DA" w14:paraId="78FF3892" w14:textId="6F2D0E14" w:rsidTr="00D44DFA">
        <w:trPr>
          <w:trHeight w:val="300"/>
          <w:del w:id="1169"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221EE04" w14:textId="5910B044" w:rsidR="00F53F9B" w:rsidRPr="00F53F9B" w:rsidDel="005404DA" w:rsidRDefault="00F53F9B" w:rsidP="00F53F9B">
            <w:pPr>
              <w:jc w:val="center"/>
              <w:textAlignment w:val="baseline"/>
              <w:rPr>
                <w:del w:id="1170" w:author="Andrei Titioura" w:date="2025-01-27T13:36:00Z" w16du:dateUtc="2025-01-27T18:36:00Z"/>
              </w:rPr>
            </w:pPr>
            <w:del w:id="1171" w:author="Andrei Titioura" w:date="2025-01-27T13:36:00Z" w16du:dateUtc="2025-01-27T18:36:00Z">
              <w:r w:rsidRPr="00F53F9B" w:rsidDel="005404DA">
                <w:delText>4 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2AB4E699" w14:textId="70CC7839" w:rsidR="00F53F9B" w:rsidRPr="00F53F9B" w:rsidDel="005404DA" w:rsidRDefault="00F53F9B" w:rsidP="00F53F9B">
            <w:pPr>
              <w:jc w:val="center"/>
              <w:textAlignment w:val="baseline"/>
              <w:rPr>
                <w:del w:id="1172" w:author="Andrei Titioura" w:date="2025-01-27T13:36:00Z" w16du:dateUtc="2025-01-27T18:36:00Z"/>
              </w:rPr>
            </w:pPr>
            <w:del w:id="1173" w:author="Andrei Titioura" w:date="2025-01-27T13:36:00Z" w16du:dateUtc="2025-01-27T18:36:00Z">
              <w:r w:rsidRPr="00F53F9B" w:rsidDel="005404DA">
                <w:delText>6% </w:delText>
              </w:r>
            </w:del>
          </w:p>
        </w:tc>
      </w:tr>
      <w:tr w:rsidR="00F53F9B" w:rsidRPr="008D7346" w:rsidDel="005404DA" w14:paraId="30288897" w14:textId="3E06E24B" w:rsidTr="00D44DFA">
        <w:trPr>
          <w:trHeight w:val="300"/>
          <w:del w:id="1174"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22A33B2" w14:textId="4B6DDD28" w:rsidR="00F53F9B" w:rsidRPr="00F53F9B" w:rsidDel="005404DA" w:rsidRDefault="00F53F9B" w:rsidP="00F53F9B">
            <w:pPr>
              <w:jc w:val="center"/>
              <w:textAlignment w:val="baseline"/>
              <w:rPr>
                <w:del w:id="1175" w:author="Andrei Titioura" w:date="2025-01-27T13:36:00Z" w16du:dateUtc="2025-01-27T18:36:00Z"/>
              </w:rPr>
            </w:pPr>
            <w:del w:id="1176" w:author="Andrei Titioura" w:date="2025-01-27T13:36:00Z" w16du:dateUtc="2025-01-27T18:36:00Z">
              <w:r w:rsidRPr="00F53F9B" w:rsidDel="005404DA">
                <w:delText>5 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580E1AD7" w14:textId="75C2676E" w:rsidR="00F53F9B" w:rsidRPr="00F53F9B" w:rsidDel="005404DA" w:rsidRDefault="00F53F9B" w:rsidP="00F53F9B">
            <w:pPr>
              <w:jc w:val="center"/>
              <w:textAlignment w:val="baseline"/>
              <w:rPr>
                <w:del w:id="1177" w:author="Andrei Titioura" w:date="2025-01-27T13:36:00Z" w16du:dateUtc="2025-01-27T18:36:00Z"/>
              </w:rPr>
            </w:pPr>
            <w:del w:id="1178" w:author="Andrei Titioura" w:date="2025-01-27T13:36:00Z" w16du:dateUtc="2025-01-27T18:36:00Z">
              <w:r w:rsidRPr="00F53F9B" w:rsidDel="005404DA">
                <w:delText>5%</w:delText>
              </w:r>
            </w:del>
          </w:p>
        </w:tc>
      </w:tr>
    </w:tbl>
    <w:p w14:paraId="1E0CE492" w14:textId="6C5F2BF4" w:rsidR="00F53F9B" w:rsidRPr="00F53F9B" w:rsidDel="005404DA" w:rsidRDefault="00F53F9B" w:rsidP="00F53F9B">
      <w:pPr>
        <w:textAlignment w:val="baseline"/>
        <w:rPr>
          <w:del w:id="1179" w:author="Andrei Titioura" w:date="2025-01-27T13:36:00Z" w16du:dateUtc="2025-01-27T18:36:00Z"/>
          <w:rFonts w:cs="Segoe UI"/>
        </w:rPr>
      </w:pPr>
      <w:del w:id="1180" w:author="Andrei Titioura" w:date="2025-01-27T13:36:00Z" w16du:dateUtc="2025-01-27T18:36:00Z">
        <w:r w:rsidRPr="00F53F9B" w:rsidDel="005404DA">
          <w:delText> </w:delText>
        </w:r>
      </w:del>
    </w:p>
    <w:p w14:paraId="6FA9751A" w14:textId="1A26323E" w:rsidR="00F53F9B" w:rsidRPr="00F53F9B" w:rsidDel="005404DA" w:rsidRDefault="00F53F9B" w:rsidP="00F53F9B">
      <w:pPr>
        <w:textAlignment w:val="baseline"/>
        <w:rPr>
          <w:del w:id="1181" w:author="Andrei Titioura" w:date="2025-01-27T13:36:00Z" w16du:dateUtc="2025-01-27T18:36:00Z"/>
          <w:rFonts w:cs="Segoe UI"/>
        </w:rPr>
      </w:pPr>
    </w:p>
    <w:p w14:paraId="52FE4BE6" w14:textId="15255B33" w:rsidR="00F53F9B" w:rsidRPr="00F53F9B" w:rsidDel="005404DA" w:rsidRDefault="00F53F9B" w:rsidP="00F53F9B">
      <w:pPr>
        <w:textAlignment w:val="baseline"/>
        <w:rPr>
          <w:del w:id="1182" w:author="Andrei Titioura" w:date="2025-01-27T13:36:00Z" w16du:dateUtc="2025-01-27T18:36:00Z"/>
          <w:rFonts w:cs="Segoe UI"/>
        </w:rPr>
      </w:pPr>
      <w:del w:id="1183" w:author="Andrei Titioura" w:date="2025-01-27T13:36:00Z" w16du:dateUtc="2025-01-27T18:36:00Z">
        <w:r w:rsidRPr="00F53F9B" w:rsidDel="005404DA">
          <w:rPr>
            <w:b/>
            <w:bCs/>
          </w:rPr>
          <w:delText xml:space="preserve">Surrender Charge Period: </w:delText>
        </w:r>
        <w:r w:rsidRPr="00F53F9B" w:rsidDel="005404DA">
          <w:delText>7 Years </w:delText>
        </w:r>
      </w:del>
    </w:p>
    <w:p w14:paraId="00B28E26" w14:textId="0E12145A" w:rsidR="00F53F9B" w:rsidRPr="00F53F9B" w:rsidDel="005404DA" w:rsidRDefault="00F53F9B" w:rsidP="00F53F9B">
      <w:pPr>
        <w:textAlignment w:val="baseline"/>
        <w:rPr>
          <w:del w:id="1184" w:author="Andrei Titioura" w:date="2025-01-27T13:36:00Z" w16du:dateUtc="2025-01-27T18:36:00Z"/>
          <w:rFonts w:cs="Segoe UI"/>
        </w:rPr>
      </w:pPr>
      <w:del w:id="1185" w:author="Andrei Titioura" w:date="2025-01-27T13:36:00Z" w16du:dateUtc="2025-01-27T18:36:00Z">
        <w:r w:rsidRPr="00F53F9B" w:rsidDel="005404DA">
          <w:delText> </w:delText>
        </w:r>
      </w:del>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220"/>
      </w:tblGrid>
      <w:tr w:rsidR="00F53F9B" w:rsidRPr="00205CE5" w:rsidDel="005404DA" w14:paraId="5A782075" w14:textId="4AFC0077" w:rsidTr="00D44DFA">
        <w:trPr>
          <w:trHeight w:val="300"/>
          <w:del w:id="1186"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D04083E" w14:textId="28E01FD2" w:rsidR="00F53F9B" w:rsidRPr="00F53F9B" w:rsidDel="005404DA" w:rsidRDefault="00F53F9B" w:rsidP="00F53F9B">
            <w:pPr>
              <w:ind w:right="-30"/>
              <w:jc w:val="center"/>
              <w:textAlignment w:val="baseline"/>
              <w:rPr>
                <w:del w:id="1187" w:author="Andrei Titioura" w:date="2025-01-27T13:36:00Z" w16du:dateUtc="2025-01-27T18:36:00Z"/>
              </w:rPr>
            </w:pPr>
            <w:del w:id="1188" w:author="Andrei Titioura" w:date="2025-01-27T13:36:00Z" w16du:dateUtc="2025-01-27T18:36:00Z">
              <w:r w:rsidRPr="00F53F9B" w:rsidDel="005404DA">
                <w:delText>Contract </w:delText>
              </w:r>
            </w:del>
          </w:p>
          <w:p w14:paraId="7EBD1474" w14:textId="3B4A6628" w:rsidR="00F53F9B" w:rsidRPr="00F53F9B" w:rsidDel="005404DA" w:rsidRDefault="00F53F9B" w:rsidP="00F53F9B">
            <w:pPr>
              <w:ind w:right="-30"/>
              <w:jc w:val="center"/>
              <w:textAlignment w:val="baseline"/>
              <w:rPr>
                <w:del w:id="1189" w:author="Andrei Titioura" w:date="2025-01-27T13:36:00Z" w16du:dateUtc="2025-01-27T18:36:00Z"/>
              </w:rPr>
            </w:pPr>
            <w:del w:id="1190" w:author="Andrei Titioura" w:date="2025-01-27T13:36:00Z" w16du:dateUtc="2025-01-27T18:36:00Z">
              <w:r w:rsidRPr="00F53F9B" w:rsidDel="005404DA">
                <w:delText>Year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36C69AF4" w14:textId="50A4C8BA" w:rsidR="00F53F9B" w:rsidRPr="00F53F9B" w:rsidDel="005404DA" w:rsidRDefault="00F53F9B" w:rsidP="00F53F9B">
            <w:pPr>
              <w:ind w:right="-30"/>
              <w:jc w:val="center"/>
              <w:textAlignment w:val="baseline"/>
              <w:rPr>
                <w:del w:id="1191" w:author="Andrei Titioura" w:date="2025-01-27T13:36:00Z" w16du:dateUtc="2025-01-27T18:36:00Z"/>
              </w:rPr>
            </w:pPr>
            <w:del w:id="1192" w:author="Andrei Titioura" w:date="2025-01-27T13:36:00Z" w16du:dateUtc="2025-01-27T18:36:00Z">
              <w:r w:rsidRPr="00F53F9B" w:rsidDel="005404DA">
                <w:delText>Surrender Charge </w:delText>
              </w:r>
            </w:del>
          </w:p>
          <w:p w14:paraId="7C33635F" w14:textId="37BF8FCA" w:rsidR="00F53F9B" w:rsidRPr="00F53F9B" w:rsidDel="005404DA" w:rsidRDefault="00F53F9B" w:rsidP="00F53F9B">
            <w:pPr>
              <w:ind w:right="-30"/>
              <w:jc w:val="center"/>
              <w:textAlignment w:val="baseline"/>
              <w:rPr>
                <w:del w:id="1193" w:author="Andrei Titioura" w:date="2025-01-27T13:36:00Z" w16du:dateUtc="2025-01-27T18:36:00Z"/>
              </w:rPr>
            </w:pPr>
            <w:del w:id="1194" w:author="Andrei Titioura" w:date="2025-01-27T13:36:00Z" w16du:dateUtc="2025-01-27T18:36:00Z">
              <w:r w:rsidRPr="00F53F9B" w:rsidDel="005404DA">
                <w:delText>Percentage </w:delText>
              </w:r>
            </w:del>
          </w:p>
        </w:tc>
      </w:tr>
      <w:tr w:rsidR="00F53F9B" w:rsidRPr="00205CE5" w:rsidDel="005404DA" w14:paraId="6725B210" w14:textId="3B2F9ED2" w:rsidTr="00D44DFA">
        <w:trPr>
          <w:trHeight w:val="300"/>
          <w:del w:id="1195"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D820663" w14:textId="6D89E88A" w:rsidR="00F53F9B" w:rsidRPr="00F53F9B" w:rsidDel="005404DA" w:rsidRDefault="00F53F9B" w:rsidP="00F53F9B">
            <w:pPr>
              <w:jc w:val="center"/>
              <w:textAlignment w:val="baseline"/>
              <w:rPr>
                <w:del w:id="1196" w:author="Andrei Titioura" w:date="2025-01-27T13:36:00Z" w16du:dateUtc="2025-01-27T18:36:00Z"/>
              </w:rPr>
            </w:pPr>
            <w:del w:id="1197" w:author="Andrei Titioura" w:date="2025-01-27T13:36:00Z" w16du:dateUtc="2025-01-27T18:36:00Z">
              <w:r w:rsidRPr="00F53F9B" w:rsidDel="005404DA">
                <w:delText>1 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103BF4A9" w14:textId="5C2CBBDB" w:rsidR="00F53F9B" w:rsidRPr="00F53F9B" w:rsidDel="005404DA" w:rsidRDefault="00F53F9B" w:rsidP="00F53F9B">
            <w:pPr>
              <w:jc w:val="center"/>
              <w:textAlignment w:val="baseline"/>
              <w:rPr>
                <w:del w:id="1198" w:author="Andrei Titioura" w:date="2025-01-27T13:36:00Z" w16du:dateUtc="2025-01-27T18:36:00Z"/>
              </w:rPr>
            </w:pPr>
            <w:del w:id="1199" w:author="Andrei Titioura" w:date="2025-01-27T13:36:00Z" w16du:dateUtc="2025-01-27T18:36:00Z">
              <w:r w:rsidRPr="00F53F9B" w:rsidDel="005404DA">
                <w:delText>9% </w:delText>
              </w:r>
            </w:del>
          </w:p>
        </w:tc>
      </w:tr>
      <w:tr w:rsidR="00F53F9B" w:rsidRPr="00205CE5" w:rsidDel="005404DA" w14:paraId="4DD2DD6C" w14:textId="24B638EB" w:rsidTr="00D44DFA">
        <w:trPr>
          <w:trHeight w:val="300"/>
          <w:del w:id="1200"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C2CF245" w14:textId="0D867C83" w:rsidR="00F53F9B" w:rsidRPr="00F53F9B" w:rsidDel="005404DA" w:rsidRDefault="00F53F9B" w:rsidP="00F53F9B">
            <w:pPr>
              <w:jc w:val="center"/>
              <w:textAlignment w:val="baseline"/>
              <w:rPr>
                <w:del w:id="1201" w:author="Andrei Titioura" w:date="2025-01-27T13:36:00Z" w16du:dateUtc="2025-01-27T18:36:00Z"/>
              </w:rPr>
            </w:pPr>
            <w:del w:id="1202" w:author="Andrei Titioura" w:date="2025-01-27T13:36:00Z" w16du:dateUtc="2025-01-27T18:36:00Z">
              <w:r w:rsidRPr="00F53F9B" w:rsidDel="005404DA">
                <w:delText>2 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53570E77" w14:textId="302208BE" w:rsidR="00F53F9B" w:rsidRPr="00F53F9B" w:rsidDel="005404DA" w:rsidRDefault="00F53F9B" w:rsidP="00F53F9B">
            <w:pPr>
              <w:jc w:val="center"/>
              <w:textAlignment w:val="baseline"/>
              <w:rPr>
                <w:del w:id="1203" w:author="Andrei Titioura" w:date="2025-01-27T13:36:00Z" w16du:dateUtc="2025-01-27T18:36:00Z"/>
              </w:rPr>
            </w:pPr>
            <w:del w:id="1204" w:author="Andrei Titioura" w:date="2025-01-27T13:36:00Z" w16du:dateUtc="2025-01-27T18:36:00Z">
              <w:r w:rsidRPr="00F53F9B" w:rsidDel="005404DA">
                <w:delText>8% </w:delText>
              </w:r>
            </w:del>
          </w:p>
        </w:tc>
      </w:tr>
      <w:tr w:rsidR="00F53F9B" w:rsidRPr="00205CE5" w:rsidDel="005404DA" w14:paraId="7AF8F6D9" w14:textId="60645DED" w:rsidTr="00D44DFA">
        <w:trPr>
          <w:trHeight w:val="300"/>
          <w:del w:id="1205"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D854B2E" w14:textId="3B1A2C3D" w:rsidR="00F53F9B" w:rsidRPr="00F53F9B" w:rsidDel="005404DA" w:rsidRDefault="00F53F9B" w:rsidP="00F53F9B">
            <w:pPr>
              <w:jc w:val="center"/>
              <w:textAlignment w:val="baseline"/>
              <w:rPr>
                <w:del w:id="1206" w:author="Andrei Titioura" w:date="2025-01-27T13:36:00Z" w16du:dateUtc="2025-01-27T18:36:00Z"/>
              </w:rPr>
            </w:pPr>
            <w:del w:id="1207" w:author="Andrei Titioura" w:date="2025-01-27T13:36:00Z" w16du:dateUtc="2025-01-27T18:36:00Z">
              <w:r w:rsidRPr="00F53F9B" w:rsidDel="005404DA">
                <w:delText>3 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DA20078" w14:textId="40964867" w:rsidR="00F53F9B" w:rsidRPr="00F53F9B" w:rsidDel="005404DA" w:rsidRDefault="00F53F9B" w:rsidP="00F53F9B">
            <w:pPr>
              <w:jc w:val="center"/>
              <w:textAlignment w:val="baseline"/>
              <w:rPr>
                <w:del w:id="1208" w:author="Andrei Titioura" w:date="2025-01-27T13:36:00Z" w16du:dateUtc="2025-01-27T18:36:00Z"/>
              </w:rPr>
            </w:pPr>
            <w:del w:id="1209" w:author="Andrei Titioura" w:date="2025-01-27T13:36:00Z" w16du:dateUtc="2025-01-27T18:36:00Z">
              <w:r w:rsidRPr="00F53F9B" w:rsidDel="005404DA">
                <w:delText>7% </w:delText>
              </w:r>
            </w:del>
          </w:p>
        </w:tc>
      </w:tr>
      <w:tr w:rsidR="00F53F9B" w:rsidRPr="00205CE5" w:rsidDel="005404DA" w14:paraId="6F8222F6" w14:textId="2351D93F" w:rsidTr="00D44DFA">
        <w:trPr>
          <w:trHeight w:val="300"/>
          <w:del w:id="1210"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C22DB64" w14:textId="53967BE7" w:rsidR="00F53F9B" w:rsidRPr="00F53F9B" w:rsidDel="005404DA" w:rsidRDefault="00F53F9B" w:rsidP="00F53F9B">
            <w:pPr>
              <w:jc w:val="center"/>
              <w:textAlignment w:val="baseline"/>
              <w:rPr>
                <w:del w:id="1211" w:author="Andrei Titioura" w:date="2025-01-27T13:36:00Z" w16du:dateUtc="2025-01-27T18:36:00Z"/>
              </w:rPr>
            </w:pPr>
            <w:del w:id="1212" w:author="Andrei Titioura" w:date="2025-01-27T13:36:00Z" w16du:dateUtc="2025-01-27T18:36:00Z">
              <w:r w:rsidRPr="00F53F9B" w:rsidDel="005404DA">
                <w:delText>4 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20476F36" w14:textId="070D4662" w:rsidR="00F53F9B" w:rsidRPr="00F53F9B" w:rsidDel="005404DA" w:rsidRDefault="00F53F9B" w:rsidP="00F53F9B">
            <w:pPr>
              <w:jc w:val="center"/>
              <w:textAlignment w:val="baseline"/>
              <w:rPr>
                <w:del w:id="1213" w:author="Andrei Titioura" w:date="2025-01-27T13:36:00Z" w16du:dateUtc="2025-01-27T18:36:00Z"/>
              </w:rPr>
            </w:pPr>
            <w:del w:id="1214" w:author="Andrei Titioura" w:date="2025-01-27T13:36:00Z" w16du:dateUtc="2025-01-27T18:36:00Z">
              <w:r w:rsidRPr="00F53F9B" w:rsidDel="005404DA">
                <w:delText>6% </w:delText>
              </w:r>
            </w:del>
          </w:p>
        </w:tc>
      </w:tr>
      <w:tr w:rsidR="00F53F9B" w:rsidRPr="00205CE5" w:rsidDel="005404DA" w14:paraId="6F65CF31" w14:textId="28C7B153" w:rsidTr="00D44DFA">
        <w:trPr>
          <w:trHeight w:val="300"/>
          <w:del w:id="1215"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E8427FB" w14:textId="4E548FA9" w:rsidR="00F53F9B" w:rsidRPr="00F53F9B" w:rsidDel="005404DA" w:rsidRDefault="00F53F9B" w:rsidP="00F53F9B">
            <w:pPr>
              <w:jc w:val="center"/>
              <w:textAlignment w:val="baseline"/>
              <w:rPr>
                <w:del w:id="1216" w:author="Andrei Titioura" w:date="2025-01-27T13:36:00Z" w16du:dateUtc="2025-01-27T18:36:00Z"/>
              </w:rPr>
            </w:pPr>
            <w:del w:id="1217" w:author="Andrei Titioura" w:date="2025-01-27T13:36:00Z" w16du:dateUtc="2025-01-27T18:36:00Z">
              <w:r w:rsidRPr="00F53F9B" w:rsidDel="005404DA">
                <w:delText>5 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5EFEC8AF" w14:textId="403ABF3F" w:rsidR="00F53F9B" w:rsidRPr="00F53F9B" w:rsidDel="005404DA" w:rsidRDefault="00F53F9B" w:rsidP="00F53F9B">
            <w:pPr>
              <w:jc w:val="center"/>
              <w:textAlignment w:val="baseline"/>
              <w:rPr>
                <w:del w:id="1218" w:author="Andrei Titioura" w:date="2025-01-27T13:36:00Z" w16du:dateUtc="2025-01-27T18:36:00Z"/>
              </w:rPr>
            </w:pPr>
            <w:del w:id="1219" w:author="Andrei Titioura" w:date="2025-01-27T13:36:00Z" w16du:dateUtc="2025-01-27T18:36:00Z">
              <w:r w:rsidRPr="00F53F9B" w:rsidDel="005404DA">
                <w:delText>5% </w:delText>
              </w:r>
            </w:del>
          </w:p>
        </w:tc>
      </w:tr>
      <w:tr w:rsidR="00F53F9B" w:rsidRPr="00205CE5" w:rsidDel="005404DA" w14:paraId="54A56A33" w14:textId="2364EDB6" w:rsidTr="00D44DFA">
        <w:trPr>
          <w:trHeight w:val="300"/>
          <w:del w:id="1220"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FCA810A" w14:textId="32D820AA" w:rsidR="00F53F9B" w:rsidRPr="00F53F9B" w:rsidDel="005404DA" w:rsidRDefault="00F53F9B" w:rsidP="00F53F9B">
            <w:pPr>
              <w:jc w:val="center"/>
              <w:textAlignment w:val="baseline"/>
              <w:rPr>
                <w:del w:id="1221" w:author="Andrei Titioura" w:date="2025-01-27T13:36:00Z" w16du:dateUtc="2025-01-27T18:36:00Z"/>
              </w:rPr>
            </w:pPr>
            <w:del w:id="1222" w:author="Andrei Titioura" w:date="2025-01-27T13:36:00Z" w16du:dateUtc="2025-01-27T18:36:00Z">
              <w:r w:rsidRPr="00F53F9B" w:rsidDel="005404DA">
                <w:delText>6 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06C5283D" w14:textId="04A75B44" w:rsidR="00F53F9B" w:rsidRPr="00F53F9B" w:rsidDel="005404DA" w:rsidRDefault="00F53F9B" w:rsidP="00F53F9B">
            <w:pPr>
              <w:jc w:val="center"/>
              <w:textAlignment w:val="baseline"/>
              <w:rPr>
                <w:del w:id="1223" w:author="Andrei Titioura" w:date="2025-01-27T13:36:00Z" w16du:dateUtc="2025-01-27T18:36:00Z"/>
              </w:rPr>
            </w:pPr>
            <w:del w:id="1224" w:author="Andrei Titioura" w:date="2025-01-27T13:36:00Z" w16du:dateUtc="2025-01-27T18:36:00Z">
              <w:r w:rsidRPr="00F53F9B" w:rsidDel="005404DA">
                <w:delText>4% </w:delText>
              </w:r>
            </w:del>
          </w:p>
        </w:tc>
      </w:tr>
      <w:tr w:rsidR="00F53F9B" w:rsidRPr="00205CE5" w:rsidDel="005404DA" w14:paraId="78809E5F" w14:textId="1681CA6C" w:rsidTr="00D44DFA">
        <w:trPr>
          <w:trHeight w:val="300"/>
          <w:del w:id="1225" w:author="Andrei Titioura" w:date="2025-01-27T13:36:00Z"/>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8E80FA6" w14:textId="0ADE3FFA" w:rsidR="00F53F9B" w:rsidRPr="00F53F9B" w:rsidDel="005404DA" w:rsidRDefault="00F53F9B" w:rsidP="00F53F9B">
            <w:pPr>
              <w:jc w:val="center"/>
              <w:textAlignment w:val="baseline"/>
              <w:rPr>
                <w:del w:id="1226" w:author="Andrei Titioura" w:date="2025-01-27T13:36:00Z" w16du:dateUtc="2025-01-27T18:36:00Z"/>
              </w:rPr>
            </w:pPr>
            <w:del w:id="1227" w:author="Andrei Titioura" w:date="2025-01-27T13:36:00Z" w16du:dateUtc="2025-01-27T18:36:00Z">
              <w:r w:rsidRPr="00F53F9B" w:rsidDel="005404DA">
                <w:delText>7 </w:delText>
              </w:r>
            </w:del>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29AD4D71" w14:textId="0C78EF52" w:rsidR="00F53F9B" w:rsidRPr="00F53F9B" w:rsidDel="005404DA" w:rsidRDefault="00F53F9B" w:rsidP="00F53F9B">
            <w:pPr>
              <w:jc w:val="center"/>
              <w:textAlignment w:val="baseline"/>
              <w:rPr>
                <w:del w:id="1228" w:author="Andrei Titioura" w:date="2025-01-27T13:36:00Z" w16du:dateUtc="2025-01-27T18:36:00Z"/>
              </w:rPr>
            </w:pPr>
            <w:del w:id="1229" w:author="Andrei Titioura" w:date="2025-01-27T13:36:00Z" w16du:dateUtc="2025-01-27T18:36:00Z">
              <w:r w:rsidRPr="00F53F9B" w:rsidDel="005404DA">
                <w:delText>3% </w:delText>
              </w:r>
            </w:del>
          </w:p>
        </w:tc>
      </w:tr>
    </w:tbl>
    <w:p w14:paraId="794896CC" w14:textId="77777777" w:rsidR="00F53F9B" w:rsidRPr="00F53F9B" w:rsidRDefault="00F53F9B" w:rsidP="00F53F9B">
      <w:pPr>
        <w:textAlignment w:val="baseline"/>
        <w:rPr>
          <w:rFonts w:cs="Segoe UI"/>
        </w:rPr>
      </w:pPr>
      <w:r w:rsidRPr="00F53F9B">
        <w:rPr>
          <w:color w:val="000000"/>
        </w:rPr>
        <w:t> </w:t>
      </w:r>
    </w:p>
    <w:p w14:paraId="130E1EB6" w14:textId="65C9C406" w:rsidR="00106A8D" w:rsidRPr="008B2A42" w:rsidRDefault="00F53F9B" w:rsidP="22CD0150">
      <w:pPr>
        <w:textAlignment w:val="baseline"/>
        <w:rPr>
          <w:rFonts w:asciiTheme="minorHAnsi" w:hAnsiTheme="minorHAnsi" w:cs="Segoe UI"/>
        </w:rPr>
      </w:pPr>
      <w:r w:rsidRPr="22CD0150">
        <w:rPr>
          <w:rFonts w:asciiTheme="minorHAnsi" w:hAnsiTheme="minorHAnsi"/>
          <w:b/>
          <w:bCs/>
          <w:color w:val="000000" w:themeColor="text1"/>
        </w:rPr>
        <w:t xml:space="preserve">Guaranteed Minimum Cash Surrender Value. </w:t>
      </w:r>
      <w:r w:rsidRPr="22CD0150">
        <w:rPr>
          <w:rFonts w:asciiTheme="minorHAnsi" w:hAnsiTheme="minorHAnsi"/>
          <w:color w:val="000000" w:themeColor="text1"/>
        </w:rPr>
        <w:t xml:space="preserve">The Guaranteed Minimum Cash Surrender Value equals 87.5% of the premium paid accumulated at the Nonforfeiture Interest Rate, </w:t>
      </w:r>
      <w:r w:rsidRPr="22CD0150">
        <w:rPr>
          <w:rFonts w:asciiTheme="minorHAnsi" w:hAnsiTheme="minorHAnsi"/>
          <w:b/>
          <w:bCs/>
          <w:color w:val="000000" w:themeColor="text1"/>
        </w:rPr>
        <w:t>less the $50 policy fee</w:t>
      </w:r>
      <w:r w:rsidRPr="22CD0150">
        <w:rPr>
          <w:rFonts w:asciiTheme="minorHAnsi" w:hAnsiTheme="minorHAnsi"/>
          <w:color w:val="000000" w:themeColor="text1"/>
        </w:rPr>
        <w:t xml:space="preserve">, any prior partial surrenders and related surrender charges and any MVA, accumulated at the Nonforfeiture Interest Rate, and less deductions for any required taxes, accumulated at the Nonforfeiture Interest Rate. </w:t>
      </w:r>
      <w:proofErr w:type="gramStart"/>
      <w:r w:rsidRPr="22CD0150">
        <w:rPr>
          <w:rFonts w:asciiTheme="minorHAnsi" w:hAnsiTheme="minorHAnsi"/>
          <w:color w:val="000000" w:themeColor="text1"/>
        </w:rPr>
        <w:t>All of</w:t>
      </w:r>
      <w:proofErr w:type="gramEnd"/>
      <w:r w:rsidRPr="22CD0150">
        <w:rPr>
          <w:rFonts w:asciiTheme="minorHAnsi" w:hAnsiTheme="minorHAnsi"/>
          <w:color w:val="000000" w:themeColor="text1"/>
        </w:rPr>
        <w:t xml:space="preserve"> the above are accumulated to the date of surrender.  </w:t>
      </w:r>
      <w:r w:rsidR="00106A8D" w:rsidRPr="22CD0150">
        <w:rPr>
          <w:rFonts w:asciiTheme="minorHAnsi" w:hAnsiTheme="minorHAnsi"/>
        </w:rPr>
        <w:t> </w:t>
      </w:r>
    </w:p>
    <w:p w14:paraId="33F27501" w14:textId="77777777" w:rsidR="00AE1A5F" w:rsidRPr="00AE1A5F" w:rsidRDefault="00AE1A5F" w:rsidP="00AE1A5F"/>
    <w:p w14:paraId="5A370E93" w14:textId="2E53E029" w:rsidR="00A95118" w:rsidRDefault="00A95118" w:rsidP="006B3EF4">
      <w:pPr>
        <w:pStyle w:val="Heading1"/>
        <w:numPr>
          <w:ilvl w:val="0"/>
          <w:numId w:val="5"/>
        </w:numPr>
      </w:pPr>
      <w:r>
        <w:t xml:space="preserve"> </w:t>
      </w:r>
      <w:bookmarkStart w:id="1230" w:name="_Toc195544980"/>
      <w:r>
        <w:t>Taxes</w:t>
      </w:r>
      <w:bookmarkEnd w:id="1230"/>
    </w:p>
    <w:p w14:paraId="3CA2A7B4" w14:textId="77777777" w:rsidR="00205CE5" w:rsidRPr="00AD3874" w:rsidRDefault="00205CE5" w:rsidP="00205CE5"/>
    <w:p w14:paraId="014F725E" w14:textId="77777777" w:rsidR="00546239" w:rsidRPr="001362BF" w:rsidRDefault="00546239" w:rsidP="00546239">
      <w:pPr>
        <w:rPr>
          <w:rFonts w:asciiTheme="minorHAnsi" w:hAnsiTheme="minorHAnsi"/>
        </w:rPr>
      </w:pPr>
      <w:r w:rsidRPr="001362BF">
        <w:rPr>
          <w:rFonts w:asciiTheme="minorHAnsi" w:hAnsiTheme="minorHAnsi"/>
          <w:b/>
          <w:bCs/>
        </w:rPr>
        <w:t xml:space="preserve">Taxes. </w:t>
      </w:r>
      <w:r w:rsidRPr="001362BF">
        <w:rPr>
          <w:rFonts w:asciiTheme="minorHAnsi" w:hAnsiTheme="minorHAnsi"/>
        </w:rPr>
        <w:t>The tax information contained in this Contract is intended to be general and such information is not intended to offer legal or tax advice. The Owner should consult with his or her professional tax advisor concerning matters relating to: </w:t>
      </w:r>
    </w:p>
    <w:p w14:paraId="5FE32F20" w14:textId="77777777" w:rsidR="00546239" w:rsidRPr="001362BF" w:rsidRDefault="00546239" w:rsidP="00546239">
      <w:pPr>
        <w:rPr>
          <w:rFonts w:asciiTheme="minorHAnsi" w:hAnsiTheme="minorHAnsi"/>
        </w:rPr>
      </w:pPr>
      <w:r w:rsidRPr="001362BF">
        <w:rPr>
          <w:rFonts w:asciiTheme="minorHAnsi" w:hAnsiTheme="minorHAnsi"/>
        </w:rPr>
        <w:t> </w:t>
      </w:r>
    </w:p>
    <w:p w14:paraId="2993DA8F" w14:textId="77777777" w:rsidR="00546239" w:rsidRPr="001362BF" w:rsidRDefault="00546239" w:rsidP="006B3EF4">
      <w:pPr>
        <w:numPr>
          <w:ilvl w:val="0"/>
          <w:numId w:val="35"/>
        </w:numPr>
        <w:rPr>
          <w:rFonts w:asciiTheme="minorHAnsi" w:hAnsiTheme="minorHAnsi"/>
        </w:rPr>
      </w:pPr>
      <w:r w:rsidRPr="001362BF">
        <w:rPr>
          <w:rFonts w:asciiTheme="minorHAnsi" w:hAnsiTheme="minorHAnsi"/>
        </w:rPr>
        <w:t xml:space="preserve">Required Minimum </w:t>
      </w:r>
      <w:proofErr w:type="gramStart"/>
      <w:r w:rsidRPr="001362BF">
        <w:rPr>
          <w:rFonts w:asciiTheme="minorHAnsi" w:hAnsiTheme="minorHAnsi"/>
        </w:rPr>
        <w:t>Distributions;</w:t>
      </w:r>
      <w:proofErr w:type="gramEnd"/>
      <w:r w:rsidRPr="001362BF">
        <w:rPr>
          <w:rFonts w:asciiTheme="minorHAnsi" w:hAnsiTheme="minorHAnsi"/>
        </w:rPr>
        <w:t> </w:t>
      </w:r>
    </w:p>
    <w:p w14:paraId="28346F86" w14:textId="77777777" w:rsidR="00546239" w:rsidRPr="001362BF" w:rsidRDefault="00546239" w:rsidP="006B3EF4">
      <w:pPr>
        <w:numPr>
          <w:ilvl w:val="0"/>
          <w:numId w:val="36"/>
        </w:numPr>
        <w:rPr>
          <w:rFonts w:asciiTheme="minorHAnsi" w:hAnsiTheme="minorHAnsi"/>
        </w:rPr>
      </w:pPr>
      <w:r w:rsidRPr="001362BF">
        <w:rPr>
          <w:rFonts w:asciiTheme="minorHAnsi" w:hAnsiTheme="minorHAnsi"/>
        </w:rPr>
        <w:t xml:space="preserve">Taxation of Annuity </w:t>
      </w:r>
      <w:proofErr w:type="gramStart"/>
      <w:r w:rsidRPr="001362BF">
        <w:rPr>
          <w:rFonts w:asciiTheme="minorHAnsi" w:hAnsiTheme="minorHAnsi"/>
        </w:rPr>
        <w:t>Payments;</w:t>
      </w:r>
      <w:proofErr w:type="gramEnd"/>
      <w:r w:rsidRPr="001362BF">
        <w:rPr>
          <w:rFonts w:asciiTheme="minorHAnsi" w:hAnsiTheme="minorHAnsi"/>
        </w:rPr>
        <w:t> </w:t>
      </w:r>
    </w:p>
    <w:p w14:paraId="7EA73DC5" w14:textId="77777777" w:rsidR="00546239" w:rsidRPr="001362BF" w:rsidRDefault="00546239" w:rsidP="006B3EF4">
      <w:pPr>
        <w:numPr>
          <w:ilvl w:val="0"/>
          <w:numId w:val="37"/>
        </w:numPr>
        <w:rPr>
          <w:rFonts w:asciiTheme="minorHAnsi" w:hAnsiTheme="minorHAnsi"/>
        </w:rPr>
      </w:pPr>
      <w:r w:rsidRPr="001362BF">
        <w:rPr>
          <w:rFonts w:asciiTheme="minorHAnsi" w:hAnsiTheme="minorHAnsi"/>
        </w:rPr>
        <w:t xml:space="preserve">Income tax penalties applied to premature </w:t>
      </w:r>
      <w:proofErr w:type="gramStart"/>
      <w:r w:rsidRPr="001362BF">
        <w:rPr>
          <w:rFonts w:asciiTheme="minorHAnsi" w:hAnsiTheme="minorHAnsi"/>
        </w:rPr>
        <w:t>distributions;</w:t>
      </w:r>
      <w:proofErr w:type="gramEnd"/>
      <w:r w:rsidRPr="001362BF">
        <w:rPr>
          <w:rFonts w:asciiTheme="minorHAnsi" w:hAnsiTheme="minorHAnsi"/>
        </w:rPr>
        <w:t> </w:t>
      </w:r>
    </w:p>
    <w:p w14:paraId="70F9A374" w14:textId="77777777" w:rsidR="00546239" w:rsidRPr="001362BF" w:rsidRDefault="00546239" w:rsidP="006B3EF4">
      <w:pPr>
        <w:numPr>
          <w:ilvl w:val="0"/>
          <w:numId w:val="38"/>
        </w:numPr>
        <w:rPr>
          <w:rFonts w:asciiTheme="minorHAnsi" w:hAnsiTheme="minorHAnsi"/>
        </w:rPr>
      </w:pPr>
      <w:r w:rsidRPr="001362BF">
        <w:rPr>
          <w:rFonts w:asciiTheme="minorHAnsi" w:hAnsiTheme="minorHAnsi"/>
        </w:rPr>
        <w:t xml:space="preserve">Federal estate </w:t>
      </w:r>
      <w:proofErr w:type="gramStart"/>
      <w:r w:rsidRPr="001362BF">
        <w:rPr>
          <w:rFonts w:asciiTheme="minorHAnsi" w:hAnsiTheme="minorHAnsi"/>
        </w:rPr>
        <w:t>laws;</w:t>
      </w:r>
      <w:proofErr w:type="gramEnd"/>
      <w:r w:rsidRPr="001362BF">
        <w:rPr>
          <w:rFonts w:asciiTheme="minorHAnsi" w:hAnsiTheme="minorHAnsi"/>
        </w:rPr>
        <w:t> </w:t>
      </w:r>
    </w:p>
    <w:p w14:paraId="340080C4" w14:textId="77777777" w:rsidR="00546239" w:rsidRPr="001362BF" w:rsidRDefault="00546239" w:rsidP="006B3EF4">
      <w:pPr>
        <w:numPr>
          <w:ilvl w:val="0"/>
          <w:numId w:val="39"/>
        </w:numPr>
        <w:rPr>
          <w:rFonts w:asciiTheme="minorHAnsi" w:hAnsiTheme="minorHAnsi"/>
        </w:rPr>
      </w:pPr>
      <w:r w:rsidRPr="001362BF">
        <w:rPr>
          <w:rFonts w:asciiTheme="minorHAnsi" w:hAnsiTheme="minorHAnsi"/>
        </w:rPr>
        <w:t>Gift tax laws; and </w:t>
      </w:r>
    </w:p>
    <w:p w14:paraId="1258C123" w14:textId="77777777" w:rsidR="00546239" w:rsidRPr="001362BF" w:rsidRDefault="00546239" w:rsidP="006B3EF4">
      <w:pPr>
        <w:numPr>
          <w:ilvl w:val="0"/>
          <w:numId w:val="40"/>
        </w:numPr>
        <w:rPr>
          <w:rFonts w:asciiTheme="minorHAnsi" w:hAnsiTheme="minorHAnsi"/>
        </w:rPr>
      </w:pPr>
      <w:r w:rsidRPr="001362BF">
        <w:rPr>
          <w:rFonts w:asciiTheme="minorHAnsi" w:hAnsiTheme="minorHAnsi"/>
        </w:rPr>
        <w:t>State inheritance tax laws. </w:t>
      </w:r>
    </w:p>
    <w:p w14:paraId="3A1EC24B" w14:textId="77777777" w:rsidR="00546239" w:rsidRDefault="00546239" w:rsidP="00546239"/>
    <w:p w14:paraId="76F0F835" w14:textId="7AC057E8" w:rsidR="004E3027" w:rsidRDefault="004E3027" w:rsidP="006B3EF4">
      <w:pPr>
        <w:pStyle w:val="Heading1"/>
        <w:numPr>
          <w:ilvl w:val="0"/>
          <w:numId w:val="5"/>
        </w:numPr>
      </w:pPr>
      <w:bookmarkStart w:id="1231" w:name="_Toc195544981"/>
      <w:r>
        <w:t>Performance Illustration</w:t>
      </w:r>
      <w:bookmarkEnd w:id="1231"/>
    </w:p>
    <w:p w14:paraId="3B1B4AE7" w14:textId="2B86E190" w:rsidR="00B836E1" w:rsidRDefault="00B836E1" w:rsidP="00B836E1">
      <w:pPr>
        <w:ind w:left="360"/>
        <w:rPr>
          <w:rFonts w:asciiTheme="minorHAnsi" w:hAnsiTheme="minorHAnsi"/>
          <w:color w:val="FF0000"/>
        </w:rPr>
      </w:pPr>
      <w:r>
        <w:rPr>
          <w:rFonts w:asciiTheme="minorHAnsi" w:hAnsiTheme="minorHAnsi"/>
          <w:color w:val="FF0000"/>
        </w:rPr>
        <w:t>Illustrations will be worked on with a vendor of our choice.</w:t>
      </w:r>
    </w:p>
    <w:p w14:paraId="473CBFF2" w14:textId="0CE4A85A" w:rsidR="00AD3874" w:rsidRPr="00B836E1" w:rsidRDefault="00AD3874" w:rsidP="006B3EF4">
      <w:pPr>
        <w:numPr>
          <w:ilvl w:val="0"/>
          <w:numId w:val="3"/>
        </w:numPr>
        <w:rPr>
          <w:rFonts w:asciiTheme="minorHAnsi" w:hAnsiTheme="minorHAnsi"/>
          <w:color w:val="FF0000"/>
        </w:rPr>
      </w:pPr>
      <w:r w:rsidRPr="00B836E1">
        <w:rPr>
          <w:rFonts w:asciiTheme="minorHAnsi" w:hAnsiTheme="minorHAnsi"/>
          <w:color w:val="FF0000"/>
        </w:rPr>
        <w:t>Provide projected performance over various terms and interest rate assumptions.</w:t>
      </w:r>
    </w:p>
    <w:p w14:paraId="009C9224" w14:textId="77777777" w:rsidR="00AD3874" w:rsidRPr="00B836E1" w:rsidRDefault="00AD3874" w:rsidP="006B3EF4">
      <w:pPr>
        <w:numPr>
          <w:ilvl w:val="0"/>
          <w:numId w:val="3"/>
        </w:numPr>
        <w:rPr>
          <w:rFonts w:asciiTheme="minorHAnsi" w:hAnsiTheme="minorHAnsi"/>
          <w:color w:val="FF0000"/>
        </w:rPr>
      </w:pPr>
      <w:r w:rsidRPr="00B836E1">
        <w:rPr>
          <w:rFonts w:asciiTheme="minorHAnsi" w:hAnsiTheme="minorHAnsi"/>
          <w:color w:val="FF0000"/>
        </w:rPr>
        <w:t>Clarify that the MYGA product's value is based on the guaranteed interest rate, not on market performance.</w:t>
      </w:r>
    </w:p>
    <w:p w14:paraId="6ADFECA2" w14:textId="77777777" w:rsidR="006B3EF4" w:rsidRDefault="006B3EF4" w:rsidP="006B3EF4"/>
    <w:p w14:paraId="5864CB27" w14:textId="72AAC1C7" w:rsidR="006B3EF4" w:rsidRDefault="006B3EF4" w:rsidP="006B3EF4">
      <w:pPr>
        <w:pStyle w:val="Heading1"/>
        <w:numPr>
          <w:ilvl w:val="0"/>
          <w:numId w:val="5"/>
        </w:numPr>
      </w:pPr>
      <w:bookmarkStart w:id="1232" w:name="_Toc195544982"/>
      <w:r>
        <w:t>Other Product Terms and Conditions</w:t>
      </w:r>
      <w:bookmarkEnd w:id="1232"/>
    </w:p>
    <w:p w14:paraId="6374A3A0" w14:textId="77777777" w:rsidR="003319DD" w:rsidRPr="001362BF" w:rsidRDefault="003319DD" w:rsidP="003319DD">
      <w:pPr>
        <w:rPr>
          <w:rFonts w:asciiTheme="minorHAnsi" w:hAnsiTheme="minorHAnsi"/>
        </w:rPr>
      </w:pPr>
      <w:r w:rsidRPr="001362BF">
        <w:rPr>
          <w:rFonts w:asciiTheme="minorHAnsi" w:hAnsiTheme="minorHAnsi"/>
          <w:b/>
          <w:bCs/>
        </w:rPr>
        <w:t xml:space="preserve">Annual Statement. </w:t>
      </w:r>
      <w:r w:rsidRPr="001362BF">
        <w:rPr>
          <w:rFonts w:asciiTheme="minorHAnsi" w:hAnsiTheme="minorHAnsi"/>
        </w:rPr>
        <w:t>We will send the Owner a statement at least once a year. The statement shall provide at least the following: </w:t>
      </w:r>
    </w:p>
    <w:p w14:paraId="0CB628A4" w14:textId="77777777" w:rsidR="003319DD" w:rsidRPr="001362BF" w:rsidRDefault="003319DD" w:rsidP="003319DD">
      <w:pPr>
        <w:rPr>
          <w:rFonts w:asciiTheme="minorHAnsi" w:hAnsiTheme="minorHAnsi"/>
        </w:rPr>
      </w:pPr>
      <w:r w:rsidRPr="001362BF">
        <w:rPr>
          <w:rFonts w:asciiTheme="minorHAnsi" w:hAnsiTheme="minorHAnsi"/>
        </w:rPr>
        <w:t> </w:t>
      </w:r>
    </w:p>
    <w:p w14:paraId="4341C430" w14:textId="77777777" w:rsidR="003319DD" w:rsidRPr="001362BF" w:rsidRDefault="003319DD" w:rsidP="006B3EF4">
      <w:pPr>
        <w:numPr>
          <w:ilvl w:val="0"/>
          <w:numId w:val="6"/>
        </w:numPr>
        <w:rPr>
          <w:rFonts w:asciiTheme="minorHAnsi" w:hAnsiTheme="minorHAnsi"/>
        </w:rPr>
      </w:pPr>
      <w:r w:rsidRPr="001362BF">
        <w:rPr>
          <w:rFonts w:asciiTheme="minorHAnsi" w:hAnsiTheme="minorHAnsi"/>
        </w:rPr>
        <w:lastRenderedPageBreak/>
        <w:t>The beginning and end dates of the current statement period. </w:t>
      </w:r>
    </w:p>
    <w:p w14:paraId="4D105082" w14:textId="77777777" w:rsidR="003319DD" w:rsidRPr="001362BF" w:rsidRDefault="003319DD" w:rsidP="006B3EF4">
      <w:pPr>
        <w:numPr>
          <w:ilvl w:val="0"/>
          <w:numId w:val="7"/>
        </w:numPr>
        <w:rPr>
          <w:rFonts w:asciiTheme="minorHAnsi" w:hAnsiTheme="minorHAnsi"/>
        </w:rPr>
      </w:pPr>
      <w:r w:rsidRPr="001362BF">
        <w:rPr>
          <w:rFonts w:asciiTheme="minorHAnsi" w:hAnsiTheme="minorHAnsi"/>
        </w:rPr>
        <w:t>The Accumulation Value at the beginning of the current statement period and at the end of the current statement period. </w:t>
      </w:r>
    </w:p>
    <w:p w14:paraId="05ED7AB9" w14:textId="77777777" w:rsidR="003319DD" w:rsidRPr="001362BF" w:rsidRDefault="003319DD" w:rsidP="006B3EF4">
      <w:pPr>
        <w:numPr>
          <w:ilvl w:val="0"/>
          <w:numId w:val="8"/>
        </w:numPr>
        <w:rPr>
          <w:rFonts w:asciiTheme="minorHAnsi" w:hAnsiTheme="minorHAnsi"/>
        </w:rPr>
      </w:pPr>
      <w:r w:rsidRPr="001362BF">
        <w:rPr>
          <w:rFonts w:asciiTheme="minorHAnsi" w:hAnsiTheme="minorHAnsi"/>
        </w:rPr>
        <w:t>The amounts that have been added to or subtracted from the Accumulation Value during the current statement period. These amounts will include interest credited, Rider Charges, if any, Partial Surrender amounts, if any, Surrender Charges and any MVA applied during the statement period. </w:t>
      </w:r>
    </w:p>
    <w:p w14:paraId="0289C97A" w14:textId="77777777" w:rsidR="003319DD" w:rsidRPr="001362BF" w:rsidRDefault="003319DD" w:rsidP="006B3EF4">
      <w:pPr>
        <w:numPr>
          <w:ilvl w:val="0"/>
          <w:numId w:val="9"/>
        </w:numPr>
        <w:rPr>
          <w:rFonts w:asciiTheme="minorHAnsi" w:hAnsiTheme="minorHAnsi"/>
        </w:rPr>
      </w:pPr>
      <w:r w:rsidRPr="001362BF">
        <w:rPr>
          <w:rFonts w:asciiTheme="minorHAnsi" w:hAnsiTheme="minorHAnsi"/>
        </w:rPr>
        <w:t>The Cash Surrender Value at the end of the current statement period. </w:t>
      </w:r>
    </w:p>
    <w:p w14:paraId="7B02FE9F" w14:textId="77777777" w:rsidR="003319DD" w:rsidRPr="001362BF" w:rsidRDefault="003319DD" w:rsidP="22CD0150">
      <w:pPr>
        <w:numPr>
          <w:ilvl w:val="0"/>
          <w:numId w:val="10"/>
        </w:numPr>
        <w:rPr>
          <w:rFonts w:asciiTheme="minorHAnsi" w:hAnsiTheme="minorHAnsi"/>
        </w:rPr>
      </w:pPr>
      <w:r w:rsidRPr="22CD0150">
        <w:rPr>
          <w:rFonts w:asciiTheme="minorHAnsi" w:hAnsiTheme="minorHAnsi"/>
        </w:rPr>
        <w:t>An indication that the Accumulation Value is prior to the application of any MVA and Surrender Charge. </w:t>
      </w:r>
    </w:p>
    <w:p w14:paraId="3CEF0789" w14:textId="77777777" w:rsidR="003319DD" w:rsidRPr="001362BF" w:rsidRDefault="003319DD" w:rsidP="22CD0150">
      <w:pPr>
        <w:numPr>
          <w:ilvl w:val="0"/>
          <w:numId w:val="11"/>
        </w:numPr>
        <w:rPr>
          <w:rFonts w:asciiTheme="minorHAnsi" w:hAnsiTheme="minorHAnsi"/>
        </w:rPr>
      </w:pPr>
      <w:r w:rsidRPr="22CD0150">
        <w:rPr>
          <w:rFonts w:asciiTheme="minorHAnsi" w:hAnsiTheme="minorHAnsi"/>
        </w:rPr>
        <w:t>The amount of any MVA and Surrender Charge used to determine the Cash Value and Cash Surrender Value. </w:t>
      </w:r>
    </w:p>
    <w:p w14:paraId="3900E138" w14:textId="77777777" w:rsidR="003319DD" w:rsidRPr="001362BF" w:rsidRDefault="003319DD" w:rsidP="006B3EF4">
      <w:pPr>
        <w:numPr>
          <w:ilvl w:val="0"/>
          <w:numId w:val="12"/>
        </w:numPr>
        <w:rPr>
          <w:rFonts w:asciiTheme="minorHAnsi" w:hAnsiTheme="minorHAnsi"/>
        </w:rPr>
      </w:pPr>
      <w:r w:rsidRPr="001362BF">
        <w:rPr>
          <w:rFonts w:asciiTheme="minorHAnsi" w:hAnsiTheme="minorHAnsi"/>
        </w:rPr>
        <w:t>The death benefit at the end of the current reporting period. </w:t>
      </w:r>
    </w:p>
    <w:p w14:paraId="71CD0200" w14:textId="77777777" w:rsidR="003319DD" w:rsidRPr="001362BF" w:rsidRDefault="003319DD" w:rsidP="003319DD">
      <w:pPr>
        <w:rPr>
          <w:rFonts w:asciiTheme="minorHAnsi" w:hAnsiTheme="minorHAnsi"/>
        </w:rPr>
      </w:pPr>
      <w:r w:rsidRPr="001362BF">
        <w:rPr>
          <w:rFonts w:asciiTheme="minorHAnsi" w:hAnsiTheme="minorHAnsi"/>
        </w:rPr>
        <w:t> </w:t>
      </w:r>
    </w:p>
    <w:p w14:paraId="60D29FFA" w14:textId="77777777" w:rsidR="003319DD" w:rsidRPr="001362BF" w:rsidRDefault="003319DD" w:rsidP="22CD0150">
      <w:pPr>
        <w:rPr>
          <w:rFonts w:asciiTheme="minorHAnsi" w:hAnsiTheme="minorHAnsi"/>
        </w:rPr>
      </w:pPr>
      <w:r w:rsidRPr="22CD0150">
        <w:rPr>
          <w:rFonts w:asciiTheme="minorHAnsi" w:hAnsiTheme="minorHAnsi"/>
        </w:rPr>
        <w:t>You may request additional statements during the year. There is no charge for these additional statements. </w:t>
      </w:r>
    </w:p>
    <w:p w14:paraId="0B501BE8" w14:textId="77777777" w:rsidR="003319DD" w:rsidRPr="001362BF" w:rsidRDefault="003319DD" w:rsidP="003319DD">
      <w:pPr>
        <w:rPr>
          <w:rFonts w:asciiTheme="minorHAnsi" w:hAnsiTheme="minorHAnsi"/>
        </w:rPr>
      </w:pPr>
      <w:r w:rsidRPr="001362BF">
        <w:rPr>
          <w:rFonts w:asciiTheme="minorHAnsi" w:hAnsiTheme="minorHAnsi"/>
        </w:rPr>
        <w:t> </w:t>
      </w:r>
    </w:p>
    <w:p w14:paraId="1B4B3DD8" w14:textId="77777777" w:rsidR="003319DD" w:rsidRPr="001362BF" w:rsidRDefault="003319DD" w:rsidP="003319DD">
      <w:pPr>
        <w:rPr>
          <w:rFonts w:asciiTheme="minorHAnsi" w:hAnsiTheme="minorHAnsi"/>
        </w:rPr>
      </w:pPr>
      <w:r w:rsidRPr="001362BF">
        <w:rPr>
          <w:rFonts w:asciiTheme="minorHAnsi" w:hAnsiTheme="minorHAnsi"/>
          <w:b/>
          <w:bCs/>
        </w:rPr>
        <w:t xml:space="preserve">Authority to Change. </w:t>
      </w:r>
      <w:r w:rsidRPr="001362BF">
        <w:rPr>
          <w:rFonts w:asciiTheme="minorHAnsi" w:hAnsiTheme="minorHAnsi"/>
        </w:rPr>
        <w:t>Only our officers may change the terms of this Contract.  Any change must be made in writing. </w:t>
      </w:r>
    </w:p>
    <w:p w14:paraId="3090418A" w14:textId="77777777" w:rsidR="003319DD" w:rsidRPr="001362BF" w:rsidRDefault="003319DD" w:rsidP="003319DD">
      <w:pPr>
        <w:rPr>
          <w:rFonts w:asciiTheme="minorHAnsi" w:hAnsiTheme="minorHAnsi"/>
        </w:rPr>
      </w:pPr>
      <w:r w:rsidRPr="001362BF">
        <w:rPr>
          <w:rFonts w:asciiTheme="minorHAnsi" w:hAnsiTheme="minorHAnsi"/>
        </w:rPr>
        <w:t> </w:t>
      </w:r>
    </w:p>
    <w:p w14:paraId="292F1C35" w14:textId="77777777" w:rsidR="003319DD" w:rsidRPr="001362BF" w:rsidRDefault="003319DD" w:rsidP="22CD0150">
      <w:pPr>
        <w:rPr>
          <w:rFonts w:asciiTheme="minorHAnsi" w:hAnsiTheme="minorHAnsi"/>
        </w:rPr>
      </w:pPr>
      <w:r w:rsidRPr="22CD0150">
        <w:rPr>
          <w:rFonts w:asciiTheme="minorHAnsi" w:hAnsiTheme="minorHAnsi"/>
          <w:b/>
          <w:bCs/>
        </w:rPr>
        <w:t xml:space="preserve">Conformity with Interstate Insurance Product Regulation Commission Standards. </w:t>
      </w:r>
      <w:r w:rsidRPr="22CD0150">
        <w:rPr>
          <w:rFonts w:asciiTheme="minorHAnsi" w:hAnsiTheme="minorHAnsi"/>
        </w:rPr>
        <w:t xml:space="preserve">This Contract form was approved under the authority of the Interstate Insurance Product Regulation Commission and issued under the Commission standards.  Any provision of the Contract that on the provision’s effective date </w:t>
      </w:r>
      <w:proofErr w:type="gramStart"/>
      <w:r w:rsidRPr="22CD0150">
        <w:rPr>
          <w:rFonts w:asciiTheme="minorHAnsi" w:hAnsiTheme="minorHAnsi"/>
        </w:rPr>
        <w:t>is in conflict with</w:t>
      </w:r>
      <w:proofErr w:type="gramEnd"/>
      <w:r w:rsidRPr="22CD0150">
        <w:rPr>
          <w:rFonts w:asciiTheme="minorHAnsi" w:hAnsiTheme="minorHAnsi"/>
        </w:rPr>
        <w:t xml:space="preserve"> the applicable Commission standards for this product type is hereby amended to conform to the Commission standards in effect as of the provision’s effective date of Commission Contract approval. </w:t>
      </w:r>
    </w:p>
    <w:p w14:paraId="0F59E543" w14:textId="77777777" w:rsidR="003319DD" w:rsidRPr="001362BF" w:rsidRDefault="003319DD" w:rsidP="003319DD">
      <w:pPr>
        <w:rPr>
          <w:rFonts w:asciiTheme="minorHAnsi" w:hAnsiTheme="minorHAnsi"/>
        </w:rPr>
      </w:pPr>
      <w:r w:rsidRPr="001362BF">
        <w:rPr>
          <w:rFonts w:asciiTheme="minorHAnsi" w:hAnsiTheme="minorHAnsi"/>
        </w:rPr>
        <w:t> </w:t>
      </w:r>
    </w:p>
    <w:p w14:paraId="06BD042D" w14:textId="77777777" w:rsidR="003319DD" w:rsidRPr="001362BF" w:rsidRDefault="003319DD" w:rsidP="003319DD">
      <w:pPr>
        <w:rPr>
          <w:rFonts w:asciiTheme="minorHAnsi" w:hAnsiTheme="minorHAnsi"/>
        </w:rPr>
      </w:pPr>
      <w:r w:rsidRPr="001362BF">
        <w:rPr>
          <w:rFonts w:asciiTheme="minorHAnsi" w:hAnsiTheme="minorHAnsi"/>
          <w:b/>
          <w:bCs/>
        </w:rPr>
        <w:t xml:space="preserve">Contract. </w:t>
      </w:r>
      <w:r w:rsidRPr="001362BF">
        <w:rPr>
          <w:rFonts w:asciiTheme="minorHAnsi" w:hAnsiTheme="minorHAnsi"/>
        </w:rPr>
        <w:t>The entire Contract between You and Us consists of this Contract, any riders or endorsements and the written application, a copy of which is attached at issue or delivery.  All statements between You and Us in the application are representations and not warranties.  No statement shall be used in defense of a claim under this Contract unless it is contained in a written application that is attached to the Contract when issued or delivered.  </w:t>
      </w:r>
    </w:p>
    <w:p w14:paraId="1C55D4BE" w14:textId="77777777" w:rsidR="003319DD" w:rsidRPr="001362BF" w:rsidRDefault="003319DD" w:rsidP="003319DD">
      <w:pPr>
        <w:rPr>
          <w:rFonts w:asciiTheme="minorHAnsi" w:hAnsiTheme="minorHAnsi"/>
        </w:rPr>
      </w:pPr>
      <w:r w:rsidRPr="001362BF">
        <w:rPr>
          <w:rFonts w:asciiTheme="minorHAnsi" w:hAnsiTheme="minorHAnsi"/>
        </w:rPr>
        <w:t> </w:t>
      </w:r>
    </w:p>
    <w:p w14:paraId="23CF3ED0" w14:textId="77777777" w:rsidR="003319DD" w:rsidRPr="001362BF" w:rsidRDefault="003319DD" w:rsidP="003319DD">
      <w:pPr>
        <w:rPr>
          <w:rFonts w:asciiTheme="minorHAnsi" w:hAnsiTheme="minorHAnsi"/>
        </w:rPr>
      </w:pPr>
      <w:r w:rsidRPr="001362BF">
        <w:rPr>
          <w:rFonts w:asciiTheme="minorHAnsi" w:hAnsiTheme="minorHAnsi"/>
          <w:b/>
          <w:bCs/>
        </w:rPr>
        <w:t xml:space="preserve">Incontestability. </w:t>
      </w:r>
      <w:r w:rsidRPr="001362BF">
        <w:rPr>
          <w:rFonts w:asciiTheme="minorHAnsi" w:hAnsiTheme="minorHAnsi"/>
        </w:rPr>
        <w:t>We will not contest the validity of this Contract after it has been in force during the lifetime of the Owner for a period of two (2) years from the Contract Date as shown in the Contract Schedule.  </w:t>
      </w:r>
    </w:p>
    <w:p w14:paraId="60A97778" w14:textId="77777777" w:rsidR="003319DD" w:rsidRPr="001362BF" w:rsidRDefault="003319DD" w:rsidP="003319DD">
      <w:pPr>
        <w:rPr>
          <w:rFonts w:asciiTheme="minorHAnsi" w:hAnsiTheme="minorHAnsi"/>
        </w:rPr>
      </w:pPr>
      <w:r w:rsidRPr="001362BF">
        <w:rPr>
          <w:rFonts w:asciiTheme="minorHAnsi" w:hAnsiTheme="minorHAnsi"/>
        </w:rPr>
        <w:t> </w:t>
      </w:r>
    </w:p>
    <w:p w14:paraId="6059227D" w14:textId="77777777" w:rsidR="003319DD" w:rsidRPr="001362BF" w:rsidRDefault="003319DD" w:rsidP="003319DD">
      <w:pPr>
        <w:rPr>
          <w:rFonts w:asciiTheme="minorHAnsi" w:hAnsiTheme="minorHAnsi"/>
        </w:rPr>
      </w:pPr>
      <w:r w:rsidRPr="001362BF">
        <w:rPr>
          <w:rFonts w:asciiTheme="minorHAnsi" w:hAnsiTheme="minorHAnsi"/>
        </w:rPr>
        <w:t>No statement made by the Owner or by the Annuitant may be used in a contest by Us or to reduce benefits unless (a) it is contained in the application signed by the Owner or the Annuitant, and (b) a copy of such instrument has been given to the Owner, the Annuitant, or the Beneficiary. </w:t>
      </w:r>
    </w:p>
    <w:p w14:paraId="568D04D4" w14:textId="77777777" w:rsidR="003319DD" w:rsidRPr="001362BF" w:rsidRDefault="003319DD" w:rsidP="003319DD">
      <w:pPr>
        <w:rPr>
          <w:rFonts w:asciiTheme="minorHAnsi" w:hAnsiTheme="minorHAnsi"/>
        </w:rPr>
      </w:pPr>
      <w:r w:rsidRPr="001362BF">
        <w:rPr>
          <w:rFonts w:asciiTheme="minorHAnsi" w:hAnsiTheme="minorHAnsi"/>
        </w:rPr>
        <w:t> </w:t>
      </w:r>
    </w:p>
    <w:p w14:paraId="7AFF16AC" w14:textId="77777777" w:rsidR="003319DD" w:rsidRPr="001362BF" w:rsidRDefault="003319DD" w:rsidP="22CD0150">
      <w:pPr>
        <w:rPr>
          <w:rFonts w:asciiTheme="minorHAnsi" w:hAnsiTheme="minorHAnsi"/>
        </w:rPr>
      </w:pPr>
      <w:r w:rsidRPr="22CD0150">
        <w:rPr>
          <w:rFonts w:asciiTheme="minorHAnsi" w:hAnsiTheme="minorHAnsi"/>
          <w:b/>
          <w:bCs/>
        </w:rPr>
        <w:lastRenderedPageBreak/>
        <w:t xml:space="preserve">Misstatement of Age or Sex. </w:t>
      </w:r>
      <w:r w:rsidRPr="22CD0150">
        <w:rPr>
          <w:rFonts w:asciiTheme="minorHAnsi" w:hAnsiTheme="minorHAnsi"/>
        </w:rPr>
        <w:t>If the Annuitant's age or sex is misstated, any amount of proceeds payable will be adjusted to that amount which the premiums would have purchased at the true age and sex of the Annuitant.  Any adjustment will be made to the next annuity payment following such date of adjustment.  Any amount deducted from or added to the annuity payment will include interest on that amount at an annual rate of 6%.  </w:t>
      </w:r>
    </w:p>
    <w:p w14:paraId="2715C6A3" w14:textId="77777777" w:rsidR="003319DD" w:rsidRPr="001362BF" w:rsidRDefault="003319DD" w:rsidP="003319DD">
      <w:pPr>
        <w:rPr>
          <w:rFonts w:asciiTheme="minorHAnsi" w:hAnsiTheme="minorHAnsi"/>
        </w:rPr>
      </w:pPr>
      <w:r w:rsidRPr="001362BF">
        <w:rPr>
          <w:rFonts w:asciiTheme="minorHAnsi" w:hAnsiTheme="minorHAnsi"/>
        </w:rPr>
        <w:t> </w:t>
      </w:r>
    </w:p>
    <w:p w14:paraId="09722253" w14:textId="77777777" w:rsidR="003319DD" w:rsidRPr="001362BF" w:rsidRDefault="003319DD" w:rsidP="003319DD">
      <w:pPr>
        <w:rPr>
          <w:rFonts w:asciiTheme="minorHAnsi" w:hAnsiTheme="minorHAnsi"/>
        </w:rPr>
      </w:pPr>
      <w:r w:rsidRPr="001362BF">
        <w:rPr>
          <w:rFonts w:asciiTheme="minorHAnsi" w:hAnsiTheme="minorHAnsi"/>
          <w:b/>
          <w:bCs/>
        </w:rPr>
        <w:t xml:space="preserve">Non-Participating. </w:t>
      </w:r>
      <w:r w:rsidRPr="001362BF">
        <w:rPr>
          <w:rFonts w:asciiTheme="minorHAnsi" w:hAnsiTheme="minorHAnsi"/>
        </w:rPr>
        <w:t>This Contract will not share in our surplus earnings.  No dividends will be paid. </w:t>
      </w:r>
    </w:p>
    <w:p w14:paraId="7A9B8C16" w14:textId="77777777" w:rsidR="003319DD" w:rsidRPr="001362BF" w:rsidRDefault="003319DD" w:rsidP="003319DD">
      <w:pPr>
        <w:rPr>
          <w:rFonts w:asciiTheme="minorHAnsi" w:hAnsiTheme="minorHAnsi"/>
        </w:rPr>
      </w:pPr>
      <w:r w:rsidRPr="001362BF">
        <w:rPr>
          <w:rFonts w:asciiTheme="minorHAnsi" w:hAnsiTheme="minorHAnsi"/>
        </w:rPr>
        <w:t> </w:t>
      </w:r>
    </w:p>
    <w:p w14:paraId="3C5A2233" w14:textId="77777777" w:rsidR="003319DD" w:rsidRPr="001362BF" w:rsidRDefault="003319DD" w:rsidP="22CD0150">
      <w:pPr>
        <w:rPr>
          <w:rFonts w:asciiTheme="minorHAnsi" w:hAnsiTheme="minorHAnsi"/>
        </w:rPr>
      </w:pPr>
      <w:r w:rsidRPr="22CD0150">
        <w:rPr>
          <w:rFonts w:asciiTheme="minorHAnsi" w:hAnsiTheme="minorHAnsi"/>
          <w:b/>
          <w:bCs/>
        </w:rPr>
        <w:t xml:space="preserve">Change of Annuitant. </w:t>
      </w:r>
      <w:r w:rsidRPr="22CD0150">
        <w:rPr>
          <w:rFonts w:asciiTheme="minorHAnsi" w:hAnsiTheme="minorHAnsi"/>
        </w:rPr>
        <w:t xml:space="preserve">By Written Request, </w:t>
      </w:r>
      <w:proofErr w:type="gramStart"/>
      <w:r w:rsidRPr="22CD0150">
        <w:rPr>
          <w:rFonts w:asciiTheme="minorHAnsi" w:hAnsiTheme="minorHAnsi"/>
        </w:rPr>
        <w:t>You</w:t>
      </w:r>
      <w:proofErr w:type="gramEnd"/>
      <w:r w:rsidRPr="22CD0150">
        <w:rPr>
          <w:rFonts w:asciiTheme="minorHAnsi" w:hAnsiTheme="minorHAnsi"/>
        </w:rPr>
        <w:t xml:space="preserve"> may change the designation of Annuitant at any time before annuity payments begin. </w:t>
      </w:r>
    </w:p>
    <w:p w14:paraId="68DEE241" w14:textId="77777777" w:rsidR="003319DD" w:rsidRPr="001362BF" w:rsidRDefault="003319DD" w:rsidP="003319DD">
      <w:pPr>
        <w:rPr>
          <w:rFonts w:asciiTheme="minorHAnsi" w:hAnsiTheme="minorHAnsi"/>
        </w:rPr>
      </w:pPr>
      <w:r w:rsidRPr="001362BF">
        <w:rPr>
          <w:rFonts w:asciiTheme="minorHAnsi" w:hAnsiTheme="minorHAnsi"/>
        </w:rPr>
        <w:t> </w:t>
      </w:r>
    </w:p>
    <w:p w14:paraId="499ACEC0" w14:textId="77777777" w:rsidR="003319DD" w:rsidRPr="001362BF" w:rsidRDefault="003319DD" w:rsidP="22CD0150">
      <w:pPr>
        <w:rPr>
          <w:rFonts w:asciiTheme="minorHAnsi" w:hAnsiTheme="minorHAnsi"/>
        </w:rPr>
      </w:pPr>
      <w:r w:rsidRPr="22CD0150">
        <w:rPr>
          <w:rFonts w:asciiTheme="minorHAnsi" w:hAnsiTheme="minorHAnsi"/>
          <w:b/>
          <w:bCs/>
        </w:rPr>
        <w:t xml:space="preserve">Change of Owner or Beneficiary. </w:t>
      </w:r>
      <w:r w:rsidRPr="22CD0150">
        <w:rPr>
          <w:rFonts w:asciiTheme="minorHAnsi" w:hAnsiTheme="minorHAnsi"/>
        </w:rPr>
        <w:t xml:space="preserve">By Written Request, </w:t>
      </w:r>
      <w:proofErr w:type="gramStart"/>
      <w:r w:rsidRPr="22CD0150">
        <w:rPr>
          <w:rFonts w:asciiTheme="minorHAnsi" w:hAnsiTheme="minorHAnsi"/>
        </w:rPr>
        <w:t>You</w:t>
      </w:r>
      <w:proofErr w:type="gramEnd"/>
      <w:r w:rsidRPr="22CD0150">
        <w:rPr>
          <w:rFonts w:asciiTheme="minorHAnsi" w:hAnsiTheme="minorHAnsi"/>
        </w:rPr>
        <w:t xml:space="preserve"> may change the designations of Owner and Beneficiary at any time. An irrevocable Beneficiary cannot be changed without the consent of the irrevocable Beneficiary. Written Request of change must be filed at our Home Office. The new designation will then take effect as of the date You signed the request, unless otherwise specified by the Owner. Such change does not affect any payments made or other action taken by Us before We received the notice. </w:t>
      </w:r>
    </w:p>
    <w:p w14:paraId="0D07A714" w14:textId="4A2D4C4C" w:rsidR="008A07C4" w:rsidRPr="001362BF" w:rsidRDefault="008A07C4" w:rsidP="22CD0150">
      <w:pPr>
        <w:rPr>
          <w:rFonts w:asciiTheme="minorHAnsi" w:hAnsiTheme="minorHAnsi"/>
        </w:rPr>
      </w:pPr>
      <w:proofErr w:type="spellStart"/>
      <w:r w:rsidRPr="22CD0150">
        <w:rPr>
          <w:rFonts w:asciiTheme="minorHAnsi" w:hAnsiTheme="minorHAnsi"/>
        </w:rPr>
        <w:t>oint</w:t>
      </w:r>
      <w:proofErr w:type="spellEnd"/>
      <w:r w:rsidRPr="22CD0150">
        <w:rPr>
          <w:rFonts w:asciiTheme="minorHAnsi" w:hAnsiTheme="minorHAnsi"/>
        </w:rPr>
        <w:t xml:space="preserve"> Owners, if applicable, shall be each other’s primary Beneficiary unless otherwise specified. Joint Annuitants, if any, when the Owner is a non-natural person, shall be each other’s primary Beneficiary, unless otherwise specified. Any other Beneficiary designation will be treated as a contingent Beneficiary.</w:t>
      </w:r>
    </w:p>
    <w:p w14:paraId="52FA6E3F" w14:textId="0AEA8CAC" w:rsidR="003319DD" w:rsidRPr="001362BF" w:rsidRDefault="003319DD" w:rsidP="003319DD">
      <w:pPr>
        <w:rPr>
          <w:rFonts w:asciiTheme="minorHAnsi" w:hAnsiTheme="minorHAnsi"/>
        </w:rPr>
      </w:pPr>
    </w:p>
    <w:p w14:paraId="6C644033" w14:textId="77777777" w:rsidR="003319DD" w:rsidRPr="001362BF" w:rsidRDefault="003319DD" w:rsidP="003319DD">
      <w:pPr>
        <w:rPr>
          <w:rFonts w:asciiTheme="minorHAnsi" w:hAnsiTheme="minorHAnsi"/>
        </w:rPr>
      </w:pPr>
      <w:r w:rsidRPr="001362BF">
        <w:rPr>
          <w:rFonts w:asciiTheme="minorHAnsi" w:hAnsiTheme="minorHAnsi"/>
          <w:b/>
          <w:bCs/>
        </w:rPr>
        <w:t xml:space="preserve">Assignment. </w:t>
      </w:r>
      <w:r w:rsidRPr="001362BF">
        <w:rPr>
          <w:rFonts w:asciiTheme="minorHAnsi" w:hAnsiTheme="minorHAnsi"/>
        </w:rPr>
        <w:t>You may assign this Contract by Written Request. We are not responsible for the validity or effect of any assignment of this Contract. No assignment will bind Us until it is received at our Home Office. Unless otherwise specified, any assignment will take effect on the date the notice of assignment is signed by You, subject to any payments made or actions taken by Us prior to receipt of the assignment. </w:t>
      </w:r>
    </w:p>
    <w:p w14:paraId="5CFFD225" w14:textId="77777777" w:rsidR="003319DD" w:rsidRPr="001362BF" w:rsidRDefault="003319DD" w:rsidP="003319DD">
      <w:pPr>
        <w:rPr>
          <w:rFonts w:asciiTheme="minorHAnsi" w:hAnsiTheme="minorHAnsi"/>
        </w:rPr>
      </w:pPr>
      <w:r w:rsidRPr="001362BF">
        <w:rPr>
          <w:rFonts w:asciiTheme="minorHAnsi" w:hAnsiTheme="minorHAnsi"/>
        </w:rPr>
        <w:t> </w:t>
      </w:r>
    </w:p>
    <w:p w14:paraId="5D2DCBC0" w14:textId="77777777" w:rsidR="003319DD" w:rsidRPr="001362BF" w:rsidRDefault="003319DD" w:rsidP="22CD0150">
      <w:pPr>
        <w:rPr>
          <w:rFonts w:asciiTheme="minorHAnsi" w:hAnsiTheme="minorHAnsi"/>
        </w:rPr>
      </w:pPr>
      <w:r w:rsidRPr="22CD0150">
        <w:rPr>
          <w:rFonts w:asciiTheme="minorHAnsi" w:hAnsiTheme="minorHAnsi"/>
          <w:b/>
          <w:bCs/>
        </w:rPr>
        <w:t xml:space="preserve">Evidence of Survival. </w:t>
      </w:r>
      <w:r w:rsidRPr="22CD0150">
        <w:rPr>
          <w:rFonts w:asciiTheme="minorHAnsi" w:hAnsiTheme="minorHAnsi"/>
        </w:rPr>
        <w:t>We may require proof that the Annuitant is living before making any payment.  We will not ask for this proof more than once in any twelve-month period.  </w:t>
      </w:r>
    </w:p>
    <w:p w14:paraId="40EE7DAF" w14:textId="77777777" w:rsidR="003319DD" w:rsidRPr="001362BF" w:rsidRDefault="003319DD" w:rsidP="003319DD">
      <w:pPr>
        <w:rPr>
          <w:rFonts w:asciiTheme="minorHAnsi" w:hAnsiTheme="minorHAnsi"/>
        </w:rPr>
      </w:pPr>
      <w:r w:rsidRPr="001362BF">
        <w:rPr>
          <w:rFonts w:asciiTheme="minorHAnsi" w:hAnsiTheme="minorHAnsi"/>
        </w:rPr>
        <w:t> </w:t>
      </w:r>
    </w:p>
    <w:p w14:paraId="185882DC" w14:textId="77777777" w:rsidR="003319DD" w:rsidRPr="001362BF" w:rsidRDefault="003319DD" w:rsidP="22CD0150">
      <w:pPr>
        <w:rPr>
          <w:rFonts w:asciiTheme="minorHAnsi" w:hAnsiTheme="minorHAnsi"/>
        </w:rPr>
      </w:pPr>
      <w:r w:rsidRPr="22CD0150">
        <w:rPr>
          <w:rFonts w:asciiTheme="minorHAnsi" w:hAnsiTheme="minorHAnsi"/>
          <w:b/>
          <w:bCs/>
        </w:rPr>
        <w:t xml:space="preserve">Termination. </w:t>
      </w:r>
      <w:r w:rsidRPr="22CD0150">
        <w:rPr>
          <w:rFonts w:asciiTheme="minorHAnsi" w:hAnsiTheme="minorHAnsi"/>
        </w:rPr>
        <w:t xml:space="preserve">This Contract will terminate, and all </w:t>
      </w:r>
      <w:proofErr w:type="gramStart"/>
      <w:r w:rsidRPr="22CD0150">
        <w:rPr>
          <w:rFonts w:asciiTheme="minorHAnsi" w:hAnsiTheme="minorHAnsi"/>
        </w:rPr>
        <w:t>coverage</w:t>
      </w:r>
      <w:proofErr w:type="gramEnd"/>
      <w:r w:rsidRPr="22CD0150">
        <w:rPr>
          <w:rFonts w:asciiTheme="minorHAnsi" w:hAnsiTheme="minorHAnsi"/>
        </w:rPr>
        <w:t xml:space="preserve"> will cease on the earliest of the following dates: </w:t>
      </w:r>
    </w:p>
    <w:p w14:paraId="16A0F50F" w14:textId="77777777" w:rsidR="003319DD" w:rsidRPr="001362BF" w:rsidRDefault="003319DD" w:rsidP="006B3EF4">
      <w:pPr>
        <w:numPr>
          <w:ilvl w:val="0"/>
          <w:numId w:val="13"/>
        </w:numPr>
        <w:rPr>
          <w:rFonts w:asciiTheme="minorHAnsi" w:hAnsiTheme="minorHAnsi"/>
        </w:rPr>
      </w:pPr>
      <w:r w:rsidRPr="001362BF">
        <w:rPr>
          <w:rFonts w:asciiTheme="minorHAnsi" w:hAnsiTheme="minorHAnsi"/>
        </w:rPr>
        <w:t xml:space="preserve">The date of death of the Owner, unless continued by the spouse, as described in the Death of Owner Before Annuity Payments Begin </w:t>
      </w:r>
      <w:proofErr w:type="gramStart"/>
      <w:r w:rsidRPr="001362BF">
        <w:rPr>
          <w:rFonts w:asciiTheme="minorHAnsi" w:hAnsiTheme="minorHAnsi"/>
        </w:rPr>
        <w:t>provision;</w:t>
      </w:r>
      <w:proofErr w:type="gramEnd"/>
      <w:r w:rsidRPr="001362BF">
        <w:rPr>
          <w:rFonts w:asciiTheme="minorHAnsi" w:hAnsiTheme="minorHAnsi"/>
        </w:rPr>
        <w:t> </w:t>
      </w:r>
    </w:p>
    <w:p w14:paraId="37E610B3" w14:textId="77777777" w:rsidR="003319DD" w:rsidRPr="001362BF" w:rsidRDefault="003319DD" w:rsidP="006B3EF4">
      <w:pPr>
        <w:numPr>
          <w:ilvl w:val="0"/>
          <w:numId w:val="14"/>
        </w:numPr>
        <w:rPr>
          <w:rFonts w:asciiTheme="minorHAnsi" w:hAnsiTheme="minorHAnsi"/>
        </w:rPr>
      </w:pPr>
      <w:r w:rsidRPr="001362BF">
        <w:rPr>
          <w:rFonts w:asciiTheme="minorHAnsi" w:hAnsiTheme="minorHAnsi"/>
        </w:rPr>
        <w:t>The date the Owner surrenders this Contract in full; or  </w:t>
      </w:r>
    </w:p>
    <w:p w14:paraId="101B6B1D" w14:textId="77777777" w:rsidR="003319DD" w:rsidRPr="001362BF" w:rsidRDefault="003319DD" w:rsidP="22CD0150">
      <w:pPr>
        <w:numPr>
          <w:ilvl w:val="0"/>
          <w:numId w:val="15"/>
        </w:numPr>
        <w:rPr>
          <w:rFonts w:asciiTheme="minorHAnsi" w:hAnsiTheme="minorHAnsi"/>
        </w:rPr>
      </w:pPr>
      <w:r w:rsidRPr="22CD0150">
        <w:rPr>
          <w:rFonts w:asciiTheme="minorHAnsi" w:hAnsiTheme="minorHAnsi"/>
        </w:rPr>
        <w:t>The date on which the final annuity payment is made in accordance with the provisions of this Contract.  </w:t>
      </w:r>
    </w:p>
    <w:p w14:paraId="39F4FDDA" w14:textId="77777777" w:rsidR="003319DD" w:rsidRDefault="003319DD" w:rsidP="003319DD"/>
    <w:p w14:paraId="35858F85" w14:textId="5014BF31" w:rsidR="00880CF6" w:rsidRDefault="00880CF6" w:rsidP="00880CF6">
      <w:pPr>
        <w:pStyle w:val="Heading1"/>
        <w:numPr>
          <w:ilvl w:val="0"/>
          <w:numId w:val="5"/>
        </w:numPr>
      </w:pPr>
      <w:bookmarkStart w:id="1233" w:name="_Toc195544983"/>
      <w:r>
        <w:lastRenderedPageBreak/>
        <w:t>Contact Information</w:t>
      </w:r>
      <w:bookmarkEnd w:id="1233"/>
    </w:p>
    <w:p w14:paraId="4879BC9A" w14:textId="77777777" w:rsidR="00AD3874" w:rsidRPr="001362BF" w:rsidRDefault="00AD3874" w:rsidP="006B3EF4">
      <w:pPr>
        <w:numPr>
          <w:ilvl w:val="0"/>
          <w:numId w:val="4"/>
        </w:numPr>
        <w:rPr>
          <w:rFonts w:asciiTheme="minorHAnsi" w:hAnsiTheme="minorHAnsi"/>
          <w:color w:val="FF0000"/>
        </w:rPr>
      </w:pPr>
      <w:r w:rsidRPr="001362BF">
        <w:rPr>
          <w:rFonts w:asciiTheme="minorHAnsi" w:hAnsiTheme="minorHAnsi"/>
          <w:b/>
          <w:bCs/>
          <w:color w:val="FF0000"/>
        </w:rPr>
        <w:t>Issuer Contact Details:</w:t>
      </w:r>
    </w:p>
    <w:p w14:paraId="01454793" w14:textId="77777777" w:rsidR="00AD3874" w:rsidRPr="001362BF" w:rsidRDefault="00AD3874" w:rsidP="006B3EF4">
      <w:pPr>
        <w:numPr>
          <w:ilvl w:val="1"/>
          <w:numId w:val="4"/>
        </w:numPr>
        <w:rPr>
          <w:rFonts w:asciiTheme="minorHAnsi" w:hAnsiTheme="minorHAnsi"/>
          <w:color w:val="FF0000"/>
        </w:rPr>
      </w:pPr>
      <w:r w:rsidRPr="001362BF">
        <w:rPr>
          <w:rFonts w:asciiTheme="minorHAnsi" w:hAnsiTheme="minorHAnsi"/>
          <w:color w:val="FF0000"/>
        </w:rPr>
        <w:t>Address: [Company Address]</w:t>
      </w:r>
    </w:p>
    <w:p w14:paraId="59D78DE5" w14:textId="77777777" w:rsidR="00AD3874" w:rsidRPr="001362BF" w:rsidRDefault="00AD3874" w:rsidP="006B3EF4">
      <w:pPr>
        <w:numPr>
          <w:ilvl w:val="1"/>
          <w:numId w:val="4"/>
        </w:numPr>
        <w:rPr>
          <w:rFonts w:asciiTheme="minorHAnsi" w:hAnsiTheme="minorHAnsi"/>
          <w:color w:val="FF0000"/>
        </w:rPr>
      </w:pPr>
      <w:r w:rsidRPr="001362BF">
        <w:rPr>
          <w:rFonts w:asciiTheme="minorHAnsi" w:hAnsiTheme="minorHAnsi"/>
          <w:color w:val="FF0000"/>
        </w:rPr>
        <w:t>Phone: [Customer Service Phone Number]</w:t>
      </w:r>
    </w:p>
    <w:p w14:paraId="3D6B6C93" w14:textId="77777777" w:rsidR="00AD3874" w:rsidRPr="001362BF" w:rsidRDefault="00AD3874" w:rsidP="006B3EF4">
      <w:pPr>
        <w:numPr>
          <w:ilvl w:val="1"/>
          <w:numId w:val="4"/>
        </w:numPr>
        <w:rPr>
          <w:rFonts w:asciiTheme="minorHAnsi" w:hAnsiTheme="minorHAnsi"/>
          <w:color w:val="FF0000"/>
        </w:rPr>
      </w:pPr>
      <w:r w:rsidRPr="001362BF">
        <w:rPr>
          <w:rFonts w:asciiTheme="minorHAnsi" w:hAnsiTheme="minorHAnsi"/>
          <w:color w:val="FF0000"/>
        </w:rPr>
        <w:t>Email: [Customer Service Email Address]</w:t>
      </w:r>
    </w:p>
    <w:p w14:paraId="5D31154C" w14:textId="77777777" w:rsidR="00AD3874" w:rsidRPr="001362BF" w:rsidRDefault="00AD3874" w:rsidP="006B3EF4">
      <w:pPr>
        <w:numPr>
          <w:ilvl w:val="1"/>
          <w:numId w:val="4"/>
        </w:numPr>
        <w:rPr>
          <w:rFonts w:asciiTheme="minorHAnsi" w:hAnsiTheme="minorHAnsi"/>
          <w:color w:val="FF0000"/>
        </w:rPr>
      </w:pPr>
      <w:r w:rsidRPr="001362BF">
        <w:rPr>
          <w:rFonts w:asciiTheme="minorHAnsi" w:hAnsiTheme="minorHAnsi"/>
          <w:color w:val="FF0000"/>
        </w:rPr>
        <w:t>Website: [Company Website]</w:t>
      </w:r>
    </w:p>
    <w:p w14:paraId="2C078E63" w14:textId="77777777" w:rsidR="00D20C40" w:rsidRDefault="00D20C40"/>
    <w:sectPr w:rsidR="00D20C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24" w:author="Donna Curry" w:date="2025-03-10T17:31:00Z" w:initials="DC">
    <w:p w14:paraId="573F9375" w14:textId="06A72847" w:rsidR="00436EDE" w:rsidRDefault="00436EDE">
      <w:pPr>
        <w:pStyle w:val="CommentText"/>
      </w:pPr>
      <w:r>
        <w:rPr>
          <w:rStyle w:val="CommentReference"/>
        </w:rPr>
        <w:annotationRef/>
      </w:r>
      <w:r>
        <w:fldChar w:fldCharType="begin"/>
      </w:r>
      <w:r>
        <w:instrText xml:space="preserve"> HYPERLINK "mailto:atitioura@3clife.info"</w:instrText>
      </w:r>
      <w:bookmarkStart w:id="425" w:name="_@_72A1C7045AFE4760A91E0A4E89A8D4A9Z"/>
      <w:r>
        <w:fldChar w:fldCharType="separate"/>
      </w:r>
      <w:bookmarkEnd w:id="425"/>
      <w:r w:rsidRPr="7B46A383">
        <w:rPr>
          <w:noProof/>
        </w:rPr>
        <w:t>@Andrei Titioura</w:t>
      </w:r>
      <w:r>
        <w:fldChar w:fldCharType="end"/>
      </w:r>
      <w:r w:rsidRPr="7924D035">
        <w:t xml:space="preserve"> </w:t>
      </w:r>
      <w:r>
        <w:fldChar w:fldCharType="begin"/>
      </w:r>
      <w:r>
        <w:instrText xml:space="preserve"> HYPERLINK "mailto:jbentivoglio@3clife.info"</w:instrText>
      </w:r>
      <w:bookmarkStart w:id="426" w:name="_@_F8B44A09B98B4FA7B259C3F0E75F9A43Z"/>
      <w:r>
        <w:fldChar w:fldCharType="separate"/>
      </w:r>
      <w:bookmarkEnd w:id="426"/>
      <w:r w:rsidRPr="7C0CF1DB">
        <w:rPr>
          <w:noProof/>
        </w:rPr>
        <w:t>@Joe Bentivoglio</w:t>
      </w:r>
      <w:r>
        <w:fldChar w:fldCharType="end"/>
      </w:r>
      <w:r w:rsidRPr="164A33BE">
        <w:t xml:space="preserve"> This is not clear to me.  Max issue is $2m for this and the MYGA.  In both, we refer to cumulative at $10 but usually this means that a client, for example, can hold 5 policies that total $10m.  This sounds like we will issue up to $10m on one policy.  Is that accurate?</w:t>
      </w:r>
    </w:p>
    <w:p w14:paraId="040C7735" w14:textId="2CBCB7DB" w:rsidR="00436EDE" w:rsidRDefault="00436EDE">
      <w:pPr>
        <w:pStyle w:val="CommentText"/>
      </w:pPr>
    </w:p>
  </w:comment>
  <w:comment w:id="427" w:author="Donna Curry" w:date="2025-03-10T17:32:00Z" w:initials="DC">
    <w:p w14:paraId="6623E72F" w14:textId="441FA553" w:rsidR="00436EDE" w:rsidRDefault="00436EDE">
      <w:pPr>
        <w:pStyle w:val="CommentText"/>
      </w:pPr>
      <w:r>
        <w:rPr>
          <w:rStyle w:val="CommentReference"/>
        </w:rPr>
        <w:annotationRef/>
      </w:r>
      <w:r>
        <w:fldChar w:fldCharType="begin"/>
      </w:r>
      <w:r>
        <w:instrText xml:space="preserve"> HYPERLINK "mailto:atitioura@3clife.info"</w:instrText>
      </w:r>
      <w:bookmarkStart w:id="428" w:name="_@_030777ABCF2A40E3A1B590CB76100F06Z"/>
      <w:r>
        <w:fldChar w:fldCharType="separate"/>
      </w:r>
      <w:bookmarkEnd w:id="428"/>
      <w:r w:rsidRPr="5F709EB1">
        <w:rPr>
          <w:noProof/>
        </w:rPr>
        <w:t>@Andrei Titioura</w:t>
      </w:r>
      <w:r>
        <w:fldChar w:fldCharType="end"/>
      </w:r>
      <w:r w:rsidRPr="143F98C2">
        <w:t xml:space="preserve"> </w:t>
      </w:r>
      <w:r>
        <w:fldChar w:fldCharType="begin"/>
      </w:r>
      <w:r>
        <w:instrText xml:space="preserve"> HYPERLINK "mailto:jbentivoglio@3clife.info"</w:instrText>
      </w:r>
      <w:bookmarkStart w:id="429" w:name="_@_02CDC680920B4E108B135971A35C7170Z"/>
      <w:r>
        <w:fldChar w:fldCharType="separate"/>
      </w:r>
      <w:bookmarkEnd w:id="429"/>
      <w:r w:rsidRPr="7F74A4AA">
        <w:rPr>
          <w:noProof/>
        </w:rPr>
        <w:t>@Joe Bentivoglio</w:t>
      </w:r>
      <w:r>
        <w:fldChar w:fldCharType="end"/>
      </w:r>
      <w:r w:rsidRPr="40AAE0A0">
        <w:t xml:space="preserve">  I believe the MYGA landed with last funds to issue.  Are we issuing with first funds with FIA?  If so, with such a close launch, the two differences may cause confusion in the sales force. </w:t>
      </w:r>
    </w:p>
  </w:comment>
  <w:comment w:id="438" w:author="Sophia Yi Scott" w:date="2025-01-07T08:12:00Z" w:initials="SS">
    <w:p w14:paraId="33BA21C7" w14:textId="2EC14A70" w:rsidR="008E69EE" w:rsidRDefault="00436EDE">
      <w:pPr>
        <w:pStyle w:val="CommentText"/>
      </w:pPr>
      <w:r>
        <w:rPr>
          <w:rStyle w:val="CommentReference"/>
        </w:rPr>
        <w:annotationRef/>
      </w:r>
      <w:r>
        <w:fldChar w:fldCharType="begin"/>
      </w:r>
      <w:r>
        <w:instrText xml:space="preserve"> HYPERLINK "mailto:atitioura@3clife.info"</w:instrText>
      </w:r>
      <w:bookmarkStart w:id="441" w:name="_@_8538573A0BE44C26A420E42F65295B03Z"/>
      <w:r>
        <w:fldChar w:fldCharType="separate"/>
      </w:r>
      <w:bookmarkEnd w:id="441"/>
      <w:r w:rsidRPr="084049F7">
        <w:rPr>
          <w:noProof/>
        </w:rPr>
        <w:t>@Andrei Titioura</w:t>
      </w:r>
      <w:r>
        <w:fldChar w:fldCharType="end"/>
      </w:r>
      <w:r w:rsidRPr="6DF00D3C">
        <w:t xml:space="preserve"> These two sections are contradictory. The first sentence says the Surrender Chg period starts over if no renewal election is made. The second sentence says the Surrender Chgs no longer apply if no renewal election is made. Can you please confirm how FAST should treat surrender charges at Renewal?</w:t>
      </w:r>
    </w:p>
  </w:comment>
  <w:comment w:id="439" w:author="Andrei Titioura" w:date="2025-01-07T19:43:00Z" w:initials="AT">
    <w:p w14:paraId="15E0FB97" w14:textId="389F4020" w:rsidR="008E69EE" w:rsidRDefault="00436EDE">
      <w:pPr>
        <w:pStyle w:val="CommentText"/>
      </w:pPr>
      <w:r>
        <w:rPr>
          <w:rStyle w:val="CommentReference"/>
        </w:rPr>
        <w:annotationRef/>
      </w:r>
      <w:r>
        <w:fldChar w:fldCharType="begin"/>
      </w:r>
      <w:r>
        <w:instrText xml:space="preserve"> HYPERLINK "mailto:syiscott@3clife.info"</w:instrText>
      </w:r>
      <w:bookmarkStart w:id="442" w:name="_@_E28272998461462CB399396C89F56B6BZ"/>
      <w:r>
        <w:fldChar w:fldCharType="separate"/>
      </w:r>
      <w:bookmarkEnd w:id="442"/>
      <w:r w:rsidRPr="3FAF0C5C">
        <w:rPr>
          <w:noProof/>
        </w:rPr>
        <w:t>@Sophia Yi Scott</w:t>
      </w:r>
      <w:r>
        <w:fldChar w:fldCharType="end"/>
      </w:r>
      <w:r w:rsidRPr="5A966E3B">
        <w:t xml:space="preserve">  the wording is updated, please review if </w:t>
      </w:r>
    </w:p>
  </w:comment>
  <w:comment w:id="440" w:author="Sophia Yi Scott" w:date="2025-01-08T14:56:00Z" w:initials="SS">
    <w:p w14:paraId="7EFF466D" w14:textId="491C01B8" w:rsidR="008E69EE" w:rsidRDefault="00436EDE">
      <w:pPr>
        <w:pStyle w:val="CommentText"/>
      </w:pPr>
      <w:r>
        <w:rPr>
          <w:rStyle w:val="CommentReference"/>
        </w:rPr>
        <w:annotationRef/>
      </w:r>
      <w:r w:rsidRPr="1F93A04A">
        <w:t xml:space="preserve">Thanks, </w:t>
      </w:r>
      <w:r>
        <w:fldChar w:fldCharType="begin"/>
      </w:r>
      <w:r>
        <w:instrText xml:space="preserve"> HYPERLINK "mailto:atitioura@3clife.info"</w:instrText>
      </w:r>
      <w:bookmarkStart w:id="443" w:name="_@_3B63FF3375374AEBBB19D0F95FD96250Z"/>
      <w:r>
        <w:fldChar w:fldCharType="separate"/>
      </w:r>
      <w:bookmarkEnd w:id="443"/>
      <w:r w:rsidRPr="054F6A07">
        <w:rPr>
          <w:noProof/>
        </w:rPr>
        <w:t>@Andrei Titioura</w:t>
      </w:r>
      <w:r>
        <w:fldChar w:fldCharType="end"/>
      </w:r>
      <w:r w:rsidRPr="10F8CB45">
        <w:t>. I think the update helps a lot.</w:t>
      </w:r>
    </w:p>
  </w:comment>
  <w:comment w:id="886" w:author="Guest User" w:date="2025-01-22T13:14:00Z" w:initials="GU">
    <w:p w14:paraId="3CFB1035" w14:textId="6DB5DE64" w:rsidR="008E69EE" w:rsidRDefault="00436EDE">
      <w:pPr>
        <w:pStyle w:val="CommentText"/>
      </w:pPr>
      <w:r>
        <w:rPr>
          <w:rStyle w:val="CommentReference"/>
        </w:rPr>
        <w:annotationRef/>
      </w:r>
      <w:r w:rsidRPr="385553BC">
        <w:t>How will we notify if the contract value falls below 2000?</w:t>
      </w:r>
    </w:p>
    <w:p w14:paraId="34A30445" w14:textId="25AF586D" w:rsidR="008E69EE" w:rsidRDefault="008E69EE">
      <w:pPr>
        <w:pStyle w:val="CommentText"/>
      </w:pPr>
    </w:p>
  </w:comment>
  <w:comment w:id="1015" w:author="Chris Bartak" w:date="2024-11-11T14:12:00Z" w:initials="CB">
    <w:p w14:paraId="425BDCB0" w14:textId="77777777" w:rsidR="006A4F52" w:rsidRDefault="006A4F52" w:rsidP="006A4F52">
      <w:pPr>
        <w:pStyle w:val="CommentText"/>
      </w:pPr>
      <w:r>
        <w:rPr>
          <w:rStyle w:val="CommentReference"/>
        </w:rPr>
        <w:annotationRef/>
      </w:r>
      <w:r>
        <w:t>I would suggest putting the index formulas in the specific crediting endorsements, so they can be added in the future without modifying this base contract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0C7735" w15:done="0"/>
  <w15:commentEx w15:paraId="6623E72F" w15:done="0"/>
  <w15:commentEx w15:paraId="33BA21C7" w15:done="0"/>
  <w15:commentEx w15:paraId="15E0FB97" w15:paraIdParent="33BA21C7" w15:done="0"/>
  <w15:commentEx w15:paraId="7EFF466D" w15:paraIdParent="33BA21C7" w15:done="0"/>
  <w15:commentEx w15:paraId="34A30445" w15:done="0"/>
  <w15:commentEx w15:paraId="425BDC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613BA6" w16cex:dateUtc="2025-03-10T21:31:00Z"/>
  <w16cex:commentExtensible w16cex:durableId="6E5B239B" w16cex:dateUtc="2025-03-10T21:32:00Z"/>
  <w16cex:commentExtensible w16cex:durableId="33A1EC7B" w16cex:dateUtc="2025-01-07T14:12:00Z"/>
  <w16cex:commentExtensible w16cex:durableId="084C5A65" w16cex:dateUtc="2025-01-08T00:43:00Z"/>
  <w16cex:commentExtensible w16cex:durableId="45D6F1CB" w16cex:dateUtc="2025-01-08T20:56:00Z"/>
  <w16cex:commentExtensible w16cex:durableId="43000B62" w16cex:dateUtc="2025-01-22T18:14:00Z"/>
  <w16cex:commentExtensible w16cex:durableId="5A9E423F" w16cex:dateUtc="2024-11-11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0C7735" w16cid:durableId="13613BA6"/>
  <w16cid:commentId w16cid:paraId="6623E72F" w16cid:durableId="6E5B239B"/>
  <w16cid:commentId w16cid:paraId="33BA21C7" w16cid:durableId="33A1EC7B"/>
  <w16cid:commentId w16cid:paraId="15E0FB97" w16cid:durableId="084C5A65"/>
  <w16cid:commentId w16cid:paraId="7EFF466D" w16cid:durableId="45D6F1CB"/>
  <w16cid:commentId w16cid:paraId="34A30445" w16cid:durableId="43000B62"/>
  <w16cid:commentId w16cid:paraId="425BDCB0" w16cid:durableId="5A9E4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879"/>
    <w:multiLevelType w:val="multilevel"/>
    <w:tmpl w:val="3ED6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15E5D"/>
    <w:multiLevelType w:val="hybridMultilevel"/>
    <w:tmpl w:val="D07C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7177"/>
    <w:multiLevelType w:val="hybridMultilevel"/>
    <w:tmpl w:val="697E62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55E77"/>
    <w:multiLevelType w:val="multilevel"/>
    <w:tmpl w:val="7624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C15E4"/>
    <w:multiLevelType w:val="multilevel"/>
    <w:tmpl w:val="DC24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BB6947"/>
    <w:multiLevelType w:val="multilevel"/>
    <w:tmpl w:val="516E39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92F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236908"/>
    <w:multiLevelType w:val="hybridMultilevel"/>
    <w:tmpl w:val="663A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6540A1"/>
    <w:multiLevelType w:val="multilevel"/>
    <w:tmpl w:val="517C9B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E4AA6"/>
    <w:multiLevelType w:val="multilevel"/>
    <w:tmpl w:val="E8CC79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2D03D1"/>
    <w:multiLevelType w:val="multilevel"/>
    <w:tmpl w:val="119E5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0253F7"/>
    <w:multiLevelType w:val="hybridMultilevel"/>
    <w:tmpl w:val="FED6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2126"/>
    <w:multiLevelType w:val="multilevel"/>
    <w:tmpl w:val="BDF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CE649C"/>
    <w:multiLevelType w:val="hybridMultilevel"/>
    <w:tmpl w:val="E758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E5534A"/>
    <w:multiLevelType w:val="multilevel"/>
    <w:tmpl w:val="E90E55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B264EE"/>
    <w:multiLevelType w:val="hybridMultilevel"/>
    <w:tmpl w:val="7576C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304AD3"/>
    <w:multiLevelType w:val="multilevel"/>
    <w:tmpl w:val="7888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373D35"/>
    <w:multiLevelType w:val="multilevel"/>
    <w:tmpl w:val="968C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1384B"/>
    <w:multiLevelType w:val="multilevel"/>
    <w:tmpl w:val="B982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364768"/>
    <w:multiLevelType w:val="multilevel"/>
    <w:tmpl w:val="4DB8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FF7811"/>
    <w:multiLevelType w:val="hybridMultilevel"/>
    <w:tmpl w:val="F6F8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4C1F97"/>
    <w:multiLevelType w:val="hybridMultilevel"/>
    <w:tmpl w:val="1792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7D4FA9"/>
    <w:multiLevelType w:val="multilevel"/>
    <w:tmpl w:val="7D8CE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E74FB2"/>
    <w:multiLevelType w:val="multilevel"/>
    <w:tmpl w:val="30B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2912C2"/>
    <w:multiLevelType w:val="multilevel"/>
    <w:tmpl w:val="92EE2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8C6E58"/>
    <w:multiLevelType w:val="multilevel"/>
    <w:tmpl w:val="EC90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5E0348"/>
    <w:multiLevelType w:val="multilevel"/>
    <w:tmpl w:val="12E2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8D61B5"/>
    <w:multiLevelType w:val="multilevel"/>
    <w:tmpl w:val="38D4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932A9F"/>
    <w:multiLevelType w:val="hybridMultilevel"/>
    <w:tmpl w:val="AEA2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7A15BE"/>
    <w:multiLevelType w:val="hybridMultilevel"/>
    <w:tmpl w:val="C314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8B38E5"/>
    <w:multiLevelType w:val="multilevel"/>
    <w:tmpl w:val="C06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CF189B"/>
    <w:multiLevelType w:val="hybridMultilevel"/>
    <w:tmpl w:val="45B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6D47BB"/>
    <w:multiLevelType w:val="multilevel"/>
    <w:tmpl w:val="2DF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DB7BB9"/>
    <w:multiLevelType w:val="multilevel"/>
    <w:tmpl w:val="7F78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EF72D5"/>
    <w:multiLevelType w:val="hybridMultilevel"/>
    <w:tmpl w:val="3A2A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264A13"/>
    <w:multiLevelType w:val="multilevel"/>
    <w:tmpl w:val="0AB4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C041BF"/>
    <w:multiLevelType w:val="multilevel"/>
    <w:tmpl w:val="1B54CC6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7" w15:restartNumberingAfterBreak="0">
    <w:nsid w:val="3EB322D0"/>
    <w:multiLevelType w:val="multilevel"/>
    <w:tmpl w:val="8ADC8B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436B9B"/>
    <w:multiLevelType w:val="hybridMultilevel"/>
    <w:tmpl w:val="F21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265BEF"/>
    <w:multiLevelType w:val="multilevel"/>
    <w:tmpl w:val="657E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924B8D"/>
    <w:multiLevelType w:val="multilevel"/>
    <w:tmpl w:val="6C7E7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AC2E85"/>
    <w:multiLevelType w:val="multilevel"/>
    <w:tmpl w:val="E39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38157D"/>
    <w:multiLevelType w:val="multilevel"/>
    <w:tmpl w:val="FE0494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2D40DD"/>
    <w:multiLevelType w:val="hybridMultilevel"/>
    <w:tmpl w:val="4C10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762BC6"/>
    <w:multiLevelType w:val="multilevel"/>
    <w:tmpl w:val="075C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82920A"/>
    <w:multiLevelType w:val="hybridMultilevel"/>
    <w:tmpl w:val="2EDC3674"/>
    <w:lvl w:ilvl="0" w:tplc="84C058F6">
      <w:start w:val="1"/>
      <w:numFmt w:val="bullet"/>
      <w:lvlText w:val=""/>
      <w:lvlJc w:val="left"/>
      <w:pPr>
        <w:ind w:left="720" w:hanging="360"/>
      </w:pPr>
      <w:rPr>
        <w:rFonts w:ascii="Symbol" w:hAnsi="Symbol" w:hint="default"/>
      </w:rPr>
    </w:lvl>
    <w:lvl w:ilvl="1" w:tplc="4C665D38">
      <w:start w:val="1"/>
      <w:numFmt w:val="bullet"/>
      <w:lvlText w:val="o"/>
      <w:lvlJc w:val="left"/>
      <w:pPr>
        <w:ind w:left="1440" w:hanging="360"/>
      </w:pPr>
      <w:rPr>
        <w:rFonts w:ascii="Courier New" w:hAnsi="Courier New" w:hint="default"/>
      </w:rPr>
    </w:lvl>
    <w:lvl w:ilvl="2" w:tplc="C3B0DAD8">
      <w:start w:val="1"/>
      <w:numFmt w:val="bullet"/>
      <w:lvlText w:val=""/>
      <w:lvlJc w:val="left"/>
      <w:pPr>
        <w:ind w:left="2160" w:hanging="360"/>
      </w:pPr>
      <w:rPr>
        <w:rFonts w:ascii="Wingdings" w:hAnsi="Wingdings" w:hint="default"/>
      </w:rPr>
    </w:lvl>
    <w:lvl w:ilvl="3" w:tplc="250A4364">
      <w:start w:val="1"/>
      <w:numFmt w:val="bullet"/>
      <w:lvlText w:val=""/>
      <w:lvlJc w:val="left"/>
      <w:pPr>
        <w:ind w:left="2880" w:hanging="360"/>
      </w:pPr>
      <w:rPr>
        <w:rFonts w:ascii="Symbol" w:hAnsi="Symbol" w:hint="default"/>
      </w:rPr>
    </w:lvl>
    <w:lvl w:ilvl="4" w:tplc="B80E7C94">
      <w:start w:val="1"/>
      <w:numFmt w:val="bullet"/>
      <w:lvlText w:val="o"/>
      <w:lvlJc w:val="left"/>
      <w:pPr>
        <w:ind w:left="3600" w:hanging="360"/>
      </w:pPr>
      <w:rPr>
        <w:rFonts w:ascii="Courier New" w:hAnsi="Courier New" w:hint="default"/>
      </w:rPr>
    </w:lvl>
    <w:lvl w:ilvl="5" w:tplc="C27A3B9A">
      <w:start w:val="1"/>
      <w:numFmt w:val="bullet"/>
      <w:lvlText w:val=""/>
      <w:lvlJc w:val="left"/>
      <w:pPr>
        <w:ind w:left="4320" w:hanging="360"/>
      </w:pPr>
      <w:rPr>
        <w:rFonts w:ascii="Wingdings" w:hAnsi="Wingdings" w:hint="default"/>
      </w:rPr>
    </w:lvl>
    <w:lvl w:ilvl="6" w:tplc="D0388AF0">
      <w:start w:val="1"/>
      <w:numFmt w:val="bullet"/>
      <w:lvlText w:val=""/>
      <w:lvlJc w:val="left"/>
      <w:pPr>
        <w:ind w:left="5040" w:hanging="360"/>
      </w:pPr>
      <w:rPr>
        <w:rFonts w:ascii="Symbol" w:hAnsi="Symbol" w:hint="default"/>
      </w:rPr>
    </w:lvl>
    <w:lvl w:ilvl="7" w:tplc="89FAD3B0">
      <w:start w:val="1"/>
      <w:numFmt w:val="bullet"/>
      <w:lvlText w:val="o"/>
      <w:lvlJc w:val="left"/>
      <w:pPr>
        <w:ind w:left="5760" w:hanging="360"/>
      </w:pPr>
      <w:rPr>
        <w:rFonts w:ascii="Courier New" w:hAnsi="Courier New" w:hint="default"/>
      </w:rPr>
    </w:lvl>
    <w:lvl w:ilvl="8" w:tplc="9252DD6E">
      <w:start w:val="1"/>
      <w:numFmt w:val="bullet"/>
      <w:lvlText w:val=""/>
      <w:lvlJc w:val="left"/>
      <w:pPr>
        <w:ind w:left="6480" w:hanging="360"/>
      </w:pPr>
      <w:rPr>
        <w:rFonts w:ascii="Wingdings" w:hAnsi="Wingdings" w:hint="default"/>
      </w:rPr>
    </w:lvl>
  </w:abstractNum>
  <w:abstractNum w:abstractNumId="46" w15:restartNumberingAfterBreak="0">
    <w:nsid w:val="481E721B"/>
    <w:multiLevelType w:val="multilevel"/>
    <w:tmpl w:val="A9E2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264A4F"/>
    <w:multiLevelType w:val="multilevel"/>
    <w:tmpl w:val="D4649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071D7A"/>
    <w:multiLevelType w:val="multilevel"/>
    <w:tmpl w:val="181653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575159"/>
    <w:multiLevelType w:val="multilevel"/>
    <w:tmpl w:val="2FF8BA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36656C"/>
    <w:multiLevelType w:val="multilevel"/>
    <w:tmpl w:val="41CEE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D11EDE"/>
    <w:multiLevelType w:val="hybridMultilevel"/>
    <w:tmpl w:val="A9BAF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57301C"/>
    <w:multiLevelType w:val="multilevel"/>
    <w:tmpl w:val="9AE497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EE2452"/>
    <w:multiLevelType w:val="multilevel"/>
    <w:tmpl w:val="37B45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036561"/>
    <w:multiLevelType w:val="multilevel"/>
    <w:tmpl w:val="ED2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9413A3"/>
    <w:multiLevelType w:val="multilevel"/>
    <w:tmpl w:val="35EA9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8B2768"/>
    <w:multiLevelType w:val="multilevel"/>
    <w:tmpl w:val="EF482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E07A98"/>
    <w:multiLevelType w:val="multilevel"/>
    <w:tmpl w:val="E5F0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3B62A5"/>
    <w:multiLevelType w:val="hybridMultilevel"/>
    <w:tmpl w:val="552AC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54064E"/>
    <w:multiLevelType w:val="multilevel"/>
    <w:tmpl w:val="2406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C43C4A"/>
    <w:multiLevelType w:val="hybridMultilevel"/>
    <w:tmpl w:val="217E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E957AE"/>
    <w:multiLevelType w:val="multilevel"/>
    <w:tmpl w:val="F7B6C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FE7C9A"/>
    <w:multiLevelType w:val="multilevel"/>
    <w:tmpl w:val="050A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3BB364A"/>
    <w:multiLevelType w:val="multilevel"/>
    <w:tmpl w:val="C3C6F5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AD667C"/>
    <w:multiLevelType w:val="multilevel"/>
    <w:tmpl w:val="E45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7FA2D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6" w15:restartNumberingAfterBreak="0">
    <w:nsid w:val="69BF155A"/>
    <w:multiLevelType w:val="hybridMultilevel"/>
    <w:tmpl w:val="C75A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C231F5"/>
    <w:multiLevelType w:val="multilevel"/>
    <w:tmpl w:val="673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E46A79"/>
    <w:multiLevelType w:val="multilevel"/>
    <w:tmpl w:val="C284FD8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9" w15:restartNumberingAfterBreak="0">
    <w:nsid w:val="6C4614DA"/>
    <w:multiLevelType w:val="multilevel"/>
    <w:tmpl w:val="570A8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551A63"/>
    <w:multiLevelType w:val="multilevel"/>
    <w:tmpl w:val="E8BE6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144346"/>
    <w:multiLevelType w:val="hybridMultilevel"/>
    <w:tmpl w:val="5304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8D2E17"/>
    <w:multiLevelType w:val="multilevel"/>
    <w:tmpl w:val="E5CE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714B86"/>
    <w:multiLevelType w:val="multilevel"/>
    <w:tmpl w:val="46B04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922E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74C751A2"/>
    <w:multiLevelType w:val="multilevel"/>
    <w:tmpl w:val="12942B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090751"/>
    <w:multiLevelType w:val="multilevel"/>
    <w:tmpl w:val="AF48D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2C3D51"/>
    <w:multiLevelType w:val="multilevel"/>
    <w:tmpl w:val="03C02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721930"/>
    <w:multiLevelType w:val="multilevel"/>
    <w:tmpl w:val="F63AA9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064C15"/>
    <w:multiLevelType w:val="hybridMultilevel"/>
    <w:tmpl w:val="B0A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BF1469"/>
    <w:multiLevelType w:val="multilevel"/>
    <w:tmpl w:val="5D0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9CE2658"/>
    <w:multiLevelType w:val="multilevel"/>
    <w:tmpl w:val="909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0F72B2"/>
    <w:multiLevelType w:val="multilevel"/>
    <w:tmpl w:val="B7BC3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AF0EEC"/>
    <w:multiLevelType w:val="multilevel"/>
    <w:tmpl w:val="6712B0B4"/>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4" w15:restartNumberingAfterBreak="0">
    <w:nsid w:val="7F217738"/>
    <w:multiLevelType w:val="multilevel"/>
    <w:tmpl w:val="E578D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392914">
    <w:abstractNumId w:val="45"/>
  </w:num>
  <w:num w:numId="2" w16cid:durableId="1147698619">
    <w:abstractNumId w:val="72"/>
  </w:num>
  <w:num w:numId="3" w16cid:durableId="502162872">
    <w:abstractNumId w:val="67"/>
  </w:num>
  <w:num w:numId="4" w16cid:durableId="1627085394">
    <w:abstractNumId w:val="76"/>
  </w:num>
  <w:num w:numId="5" w16cid:durableId="2092314736">
    <w:abstractNumId w:val="6"/>
  </w:num>
  <w:num w:numId="6" w16cid:durableId="154107295">
    <w:abstractNumId w:val="19"/>
  </w:num>
  <w:num w:numId="7" w16cid:durableId="1375810668">
    <w:abstractNumId w:val="10"/>
  </w:num>
  <w:num w:numId="8" w16cid:durableId="963386231">
    <w:abstractNumId w:val="63"/>
  </w:num>
  <w:num w:numId="9" w16cid:durableId="1496872957">
    <w:abstractNumId w:val="84"/>
  </w:num>
  <w:num w:numId="10" w16cid:durableId="1367367088">
    <w:abstractNumId w:val="52"/>
  </w:num>
  <w:num w:numId="11" w16cid:durableId="949778878">
    <w:abstractNumId w:val="14"/>
  </w:num>
  <w:num w:numId="12" w16cid:durableId="1577935029">
    <w:abstractNumId w:val="8"/>
  </w:num>
  <w:num w:numId="13" w16cid:durableId="899632607">
    <w:abstractNumId w:val="16"/>
  </w:num>
  <w:num w:numId="14" w16cid:durableId="410322110">
    <w:abstractNumId w:val="53"/>
  </w:num>
  <w:num w:numId="15" w16cid:durableId="708646560">
    <w:abstractNumId w:val="40"/>
  </w:num>
  <w:num w:numId="16" w16cid:durableId="111557290">
    <w:abstractNumId w:val="32"/>
  </w:num>
  <w:num w:numId="17" w16cid:durableId="782458509">
    <w:abstractNumId w:val="54"/>
  </w:num>
  <w:num w:numId="18" w16cid:durableId="1751074595">
    <w:abstractNumId w:val="80"/>
  </w:num>
  <w:num w:numId="19" w16cid:durableId="912666957">
    <w:abstractNumId w:val="30"/>
  </w:num>
  <w:num w:numId="20" w16cid:durableId="1341349693">
    <w:abstractNumId w:val="41"/>
  </w:num>
  <w:num w:numId="21" w16cid:durableId="1862356633">
    <w:abstractNumId w:val="44"/>
  </w:num>
  <w:num w:numId="22" w16cid:durableId="1711373737">
    <w:abstractNumId w:val="82"/>
  </w:num>
  <w:num w:numId="23" w16cid:durableId="134839337">
    <w:abstractNumId w:val="46"/>
  </w:num>
  <w:num w:numId="24" w16cid:durableId="533807667">
    <w:abstractNumId w:val="69"/>
  </w:num>
  <w:num w:numId="25" w16cid:durableId="1397359906">
    <w:abstractNumId w:val="37"/>
  </w:num>
  <w:num w:numId="26" w16cid:durableId="578321295">
    <w:abstractNumId w:val="70"/>
  </w:num>
  <w:num w:numId="27" w16cid:durableId="392192332">
    <w:abstractNumId w:val="17"/>
  </w:num>
  <w:num w:numId="28" w16cid:durableId="1739202691">
    <w:abstractNumId w:val="50"/>
  </w:num>
  <w:num w:numId="29" w16cid:durableId="1115439020">
    <w:abstractNumId w:val="77"/>
  </w:num>
  <w:num w:numId="30" w16cid:durableId="1704742251">
    <w:abstractNumId w:val="33"/>
  </w:num>
  <w:num w:numId="31" w16cid:durableId="292642917">
    <w:abstractNumId w:val="61"/>
  </w:num>
  <w:num w:numId="32" w16cid:durableId="1277635615">
    <w:abstractNumId w:val="35"/>
  </w:num>
  <w:num w:numId="33" w16cid:durableId="874545067">
    <w:abstractNumId w:val="55"/>
  </w:num>
  <w:num w:numId="34" w16cid:durableId="111293976">
    <w:abstractNumId w:val="5"/>
  </w:num>
  <w:num w:numId="35" w16cid:durableId="1147552268">
    <w:abstractNumId w:val="27"/>
  </w:num>
  <w:num w:numId="36" w16cid:durableId="1399933886">
    <w:abstractNumId w:val="47"/>
  </w:num>
  <w:num w:numId="37" w16cid:durableId="1884632691">
    <w:abstractNumId w:val="42"/>
  </w:num>
  <w:num w:numId="38" w16cid:durableId="869298427">
    <w:abstractNumId w:val="48"/>
  </w:num>
  <w:num w:numId="39" w16cid:durableId="1857033265">
    <w:abstractNumId w:val="75"/>
  </w:num>
  <w:num w:numId="40" w16cid:durableId="1404136873">
    <w:abstractNumId w:val="78"/>
  </w:num>
  <w:num w:numId="41" w16cid:durableId="1795637403">
    <w:abstractNumId w:val="26"/>
  </w:num>
  <w:num w:numId="42" w16cid:durableId="612513115">
    <w:abstractNumId w:val="24"/>
  </w:num>
  <w:num w:numId="43" w16cid:durableId="1766922698">
    <w:abstractNumId w:val="25"/>
  </w:num>
  <w:num w:numId="44" w16cid:durableId="544293468">
    <w:abstractNumId w:val="73"/>
  </w:num>
  <w:num w:numId="45" w16cid:durableId="616762430">
    <w:abstractNumId w:val="59"/>
  </w:num>
  <w:num w:numId="46" w16cid:durableId="1156259874">
    <w:abstractNumId w:val="56"/>
  </w:num>
  <w:num w:numId="47" w16cid:durableId="1969966756">
    <w:abstractNumId w:val="9"/>
  </w:num>
  <w:num w:numId="48" w16cid:durableId="1670253229">
    <w:abstractNumId w:val="68"/>
  </w:num>
  <w:num w:numId="49" w16cid:durableId="1807548860">
    <w:abstractNumId w:val="36"/>
  </w:num>
  <w:num w:numId="50" w16cid:durableId="1297292688">
    <w:abstractNumId w:val="83"/>
  </w:num>
  <w:num w:numId="51" w16cid:durableId="143939409">
    <w:abstractNumId w:val="0"/>
  </w:num>
  <w:num w:numId="52" w16cid:durableId="1012151546">
    <w:abstractNumId w:val="4"/>
  </w:num>
  <w:num w:numId="53" w16cid:durableId="1396319600">
    <w:abstractNumId w:val="64"/>
  </w:num>
  <w:num w:numId="54" w16cid:durableId="1598515518">
    <w:abstractNumId w:val="18"/>
  </w:num>
  <w:num w:numId="55" w16cid:durableId="2038849124">
    <w:abstractNumId w:val="22"/>
  </w:num>
  <w:num w:numId="56" w16cid:durableId="1523082070">
    <w:abstractNumId w:val="49"/>
  </w:num>
  <w:num w:numId="57" w16cid:durableId="419641036">
    <w:abstractNumId w:val="12"/>
  </w:num>
  <w:num w:numId="58" w16cid:durableId="568001119">
    <w:abstractNumId w:val="39"/>
  </w:num>
  <w:num w:numId="59" w16cid:durableId="1616399721">
    <w:abstractNumId w:val="57"/>
  </w:num>
  <w:num w:numId="60" w16cid:durableId="276331482">
    <w:abstractNumId w:val="62"/>
  </w:num>
  <w:num w:numId="61" w16cid:durableId="1799256849">
    <w:abstractNumId w:val="13"/>
  </w:num>
  <w:num w:numId="62" w16cid:durableId="1951014243">
    <w:abstractNumId w:val="1"/>
  </w:num>
  <w:num w:numId="63" w16cid:durableId="24717536">
    <w:abstractNumId w:val="58"/>
  </w:num>
  <w:num w:numId="64" w16cid:durableId="1956012671">
    <w:abstractNumId w:val="71"/>
  </w:num>
  <w:num w:numId="65" w16cid:durableId="254048515">
    <w:abstractNumId w:val="28"/>
  </w:num>
  <w:num w:numId="66" w16cid:durableId="1955404382">
    <w:abstractNumId w:val="43"/>
  </w:num>
  <w:num w:numId="67" w16cid:durableId="1206529289">
    <w:abstractNumId w:val="66"/>
  </w:num>
  <w:num w:numId="68" w16cid:durableId="1494950116">
    <w:abstractNumId w:val="79"/>
  </w:num>
  <w:num w:numId="69" w16cid:durableId="812410721">
    <w:abstractNumId w:val="34"/>
  </w:num>
  <w:num w:numId="70" w16cid:durableId="375786396">
    <w:abstractNumId w:val="7"/>
  </w:num>
  <w:num w:numId="71" w16cid:durableId="586425874">
    <w:abstractNumId w:val="29"/>
  </w:num>
  <w:num w:numId="72" w16cid:durableId="837842956">
    <w:abstractNumId w:val="3"/>
  </w:num>
  <w:num w:numId="73" w16cid:durableId="1934505924">
    <w:abstractNumId w:val="11"/>
  </w:num>
  <w:num w:numId="74" w16cid:durableId="245842519">
    <w:abstractNumId w:val="38"/>
  </w:num>
  <w:num w:numId="75" w16cid:durableId="1580141238">
    <w:abstractNumId w:val="20"/>
  </w:num>
  <w:num w:numId="76" w16cid:durableId="1258828124">
    <w:abstractNumId w:val="74"/>
  </w:num>
  <w:num w:numId="77" w16cid:durableId="1350252174">
    <w:abstractNumId w:val="21"/>
  </w:num>
  <w:num w:numId="78" w16cid:durableId="1944914454">
    <w:abstractNumId w:val="15"/>
  </w:num>
  <w:num w:numId="79" w16cid:durableId="780224826">
    <w:abstractNumId w:val="2"/>
  </w:num>
  <w:num w:numId="80" w16cid:durableId="411893944">
    <w:abstractNumId w:val="31"/>
  </w:num>
  <w:num w:numId="81" w16cid:durableId="808674119">
    <w:abstractNumId w:val="60"/>
  </w:num>
  <w:num w:numId="82" w16cid:durableId="1388723975">
    <w:abstractNumId w:val="81"/>
  </w:num>
  <w:num w:numId="83" w16cid:durableId="1605378426">
    <w:abstractNumId w:val="23"/>
  </w:num>
  <w:num w:numId="84" w16cid:durableId="2062363378">
    <w:abstractNumId w:val="51"/>
  </w:num>
  <w:num w:numId="85" w16cid:durableId="95248749">
    <w:abstractNumId w:val="65"/>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i Titioura">
    <w15:presenceInfo w15:providerId="AD" w15:userId="S::atitioura@3clife.info::15b1a7b0-fc97-406c-a53e-2b48439385e6"/>
  </w15:person>
  <w15:person w15:author="Donna Curry">
    <w15:presenceInfo w15:providerId="AD" w15:userId="S::dcurry@3clife.info::ce53bce5-e0f7-4049-a371-eb82f8cd2cd1"/>
  </w15:person>
  <w15:person w15:author="Sophia Yi Scott">
    <w15:presenceInfo w15:providerId="AD" w15:userId="S::syiscott@3clife.info::3d9c170e-8ac9-4d08-aa63-05c7762572f8"/>
  </w15:person>
  <w15:person w15:author="Guest User">
    <w15:presenceInfo w15:providerId="AD" w15:userId="S::urn:spo:anon#0f9c19ed6fbe516e5a7a44151a3b1051ef7f4d658369bed5b68103f72bf8bdd5::"/>
  </w15:person>
  <w15:person w15:author="Chris Bartak">
    <w15:presenceInfo w15:providerId="AD" w15:userId="S::chris.bartak@advisorsexcel.com::114de557-ec3f-4cfa-b8c2-d6c9baa51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60AC25"/>
    <w:rsid w:val="00000BD3"/>
    <w:rsid w:val="000017BD"/>
    <w:rsid w:val="00002305"/>
    <w:rsid w:val="00002EC8"/>
    <w:rsid w:val="00006081"/>
    <w:rsid w:val="00014591"/>
    <w:rsid w:val="00014F0C"/>
    <w:rsid w:val="000155C9"/>
    <w:rsid w:val="000172E4"/>
    <w:rsid w:val="000175B9"/>
    <w:rsid w:val="00021B41"/>
    <w:rsid w:val="00021E02"/>
    <w:rsid w:val="00023207"/>
    <w:rsid w:val="000271BF"/>
    <w:rsid w:val="000274C2"/>
    <w:rsid w:val="00041136"/>
    <w:rsid w:val="0004163C"/>
    <w:rsid w:val="000434A7"/>
    <w:rsid w:val="00043660"/>
    <w:rsid w:val="00045FDF"/>
    <w:rsid w:val="00054724"/>
    <w:rsid w:val="00055A72"/>
    <w:rsid w:val="000609F1"/>
    <w:rsid w:val="00061942"/>
    <w:rsid w:val="00064C9D"/>
    <w:rsid w:val="000652FE"/>
    <w:rsid w:val="000726EC"/>
    <w:rsid w:val="00074B73"/>
    <w:rsid w:val="00074CBA"/>
    <w:rsid w:val="00077106"/>
    <w:rsid w:val="000807F3"/>
    <w:rsid w:val="000823EA"/>
    <w:rsid w:val="00083B68"/>
    <w:rsid w:val="00085F94"/>
    <w:rsid w:val="00086F21"/>
    <w:rsid w:val="00090A20"/>
    <w:rsid w:val="000914D9"/>
    <w:rsid w:val="00091E95"/>
    <w:rsid w:val="00093AAC"/>
    <w:rsid w:val="000A119D"/>
    <w:rsid w:val="000A30F6"/>
    <w:rsid w:val="000A39A7"/>
    <w:rsid w:val="000A579F"/>
    <w:rsid w:val="000A7021"/>
    <w:rsid w:val="000B12E1"/>
    <w:rsid w:val="000B1725"/>
    <w:rsid w:val="000B1EEE"/>
    <w:rsid w:val="000B24AC"/>
    <w:rsid w:val="000B3537"/>
    <w:rsid w:val="000B36B7"/>
    <w:rsid w:val="000B795E"/>
    <w:rsid w:val="000C3161"/>
    <w:rsid w:val="000C5F44"/>
    <w:rsid w:val="000C6B09"/>
    <w:rsid w:val="000D0D3B"/>
    <w:rsid w:val="000D1309"/>
    <w:rsid w:val="000D1BA9"/>
    <w:rsid w:val="000D322F"/>
    <w:rsid w:val="000D58DF"/>
    <w:rsid w:val="000E4622"/>
    <w:rsid w:val="000E63A8"/>
    <w:rsid w:val="000F0007"/>
    <w:rsid w:val="000F06FB"/>
    <w:rsid w:val="000F24C1"/>
    <w:rsid w:val="000F2F51"/>
    <w:rsid w:val="000F56F5"/>
    <w:rsid w:val="001016C4"/>
    <w:rsid w:val="00102E10"/>
    <w:rsid w:val="00102FD5"/>
    <w:rsid w:val="001049E9"/>
    <w:rsid w:val="001050E8"/>
    <w:rsid w:val="00106A8D"/>
    <w:rsid w:val="00106AA4"/>
    <w:rsid w:val="00106CBF"/>
    <w:rsid w:val="001111A3"/>
    <w:rsid w:val="001120F8"/>
    <w:rsid w:val="00114B9A"/>
    <w:rsid w:val="00115330"/>
    <w:rsid w:val="00116776"/>
    <w:rsid w:val="00116C0F"/>
    <w:rsid w:val="001175E2"/>
    <w:rsid w:val="00122E78"/>
    <w:rsid w:val="0012303B"/>
    <w:rsid w:val="00125E80"/>
    <w:rsid w:val="00130F21"/>
    <w:rsid w:val="001362BF"/>
    <w:rsid w:val="0014170D"/>
    <w:rsid w:val="00143067"/>
    <w:rsid w:val="0014366F"/>
    <w:rsid w:val="001451C1"/>
    <w:rsid w:val="00151E65"/>
    <w:rsid w:val="001532C0"/>
    <w:rsid w:val="001568E1"/>
    <w:rsid w:val="00160C33"/>
    <w:rsid w:val="00164A1A"/>
    <w:rsid w:val="00171F64"/>
    <w:rsid w:val="00174BF0"/>
    <w:rsid w:val="00175B31"/>
    <w:rsid w:val="0017649F"/>
    <w:rsid w:val="00183F3B"/>
    <w:rsid w:val="00184F0C"/>
    <w:rsid w:val="0019189A"/>
    <w:rsid w:val="00192FF6"/>
    <w:rsid w:val="00195AAD"/>
    <w:rsid w:val="00196A4B"/>
    <w:rsid w:val="00196FC7"/>
    <w:rsid w:val="00197678"/>
    <w:rsid w:val="001A68FB"/>
    <w:rsid w:val="001B1219"/>
    <w:rsid w:val="001B17AF"/>
    <w:rsid w:val="001B34AC"/>
    <w:rsid w:val="001B40CD"/>
    <w:rsid w:val="001B64BB"/>
    <w:rsid w:val="001C0313"/>
    <w:rsid w:val="001C12D7"/>
    <w:rsid w:val="001C2BE2"/>
    <w:rsid w:val="001C3F22"/>
    <w:rsid w:val="001C48EF"/>
    <w:rsid w:val="001C4DE0"/>
    <w:rsid w:val="001C56E9"/>
    <w:rsid w:val="001D0D67"/>
    <w:rsid w:val="001D785A"/>
    <w:rsid w:val="001E4FCA"/>
    <w:rsid w:val="001F52C6"/>
    <w:rsid w:val="00201744"/>
    <w:rsid w:val="002056BB"/>
    <w:rsid w:val="00205CE5"/>
    <w:rsid w:val="002060A9"/>
    <w:rsid w:val="00220D10"/>
    <w:rsid w:val="00223141"/>
    <w:rsid w:val="00224C78"/>
    <w:rsid w:val="00227F98"/>
    <w:rsid w:val="00230764"/>
    <w:rsid w:val="0023141A"/>
    <w:rsid w:val="00231B8B"/>
    <w:rsid w:val="002322DE"/>
    <w:rsid w:val="00232E35"/>
    <w:rsid w:val="00233EA2"/>
    <w:rsid w:val="0023422B"/>
    <w:rsid w:val="002351FB"/>
    <w:rsid w:val="00237DE5"/>
    <w:rsid w:val="00243A06"/>
    <w:rsid w:val="00246AA5"/>
    <w:rsid w:val="0025139D"/>
    <w:rsid w:val="002621ED"/>
    <w:rsid w:val="00264E87"/>
    <w:rsid w:val="00265819"/>
    <w:rsid w:val="00266C38"/>
    <w:rsid w:val="002712DF"/>
    <w:rsid w:val="00273405"/>
    <w:rsid w:val="00273B43"/>
    <w:rsid w:val="00273FC8"/>
    <w:rsid w:val="00275AD4"/>
    <w:rsid w:val="00276F57"/>
    <w:rsid w:val="00277B0D"/>
    <w:rsid w:val="0028053B"/>
    <w:rsid w:val="00280ACD"/>
    <w:rsid w:val="002815F5"/>
    <w:rsid w:val="00284FE3"/>
    <w:rsid w:val="0028679E"/>
    <w:rsid w:val="002875A1"/>
    <w:rsid w:val="00291C23"/>
    <w:rsid w:val="002A0A0D"/>
    <w:rsid w:val="002A0ED1"/>
    <w:rsid w:val="002A266C"/>
    <w:rsid w:val="002A2799"/>
    <w:rsid w:val="002A6BBE"/>
    <w:rsid w:val="002A7225"/>
    <w:rsid w:val="002B08D5"/>
    <w:rsid w:val="002B223F"/>
    <w:rsid w:val="002B3A69"/>
    <w:rsid w:val="002B3F53"/>
    <w:rsid w:val="002B411E"/>
    <w:rsid w:val="002B4BB4"/>
    <w:rsid w:val="002B5224"/>
    <w:rsid w:val="002D11F9"/>
    <w:rsid w:val="002D1D83"/>
    <w:rsid w:val="002D3CB8"/>
    <w:rsid w:val="002D46CD"/>
    <w:rsid w:val="002E0245"/>
    <w:rsid w:val="002E3738"/>
    <w:rsid w:val="002E5910"/>
    <w:rsid w:val="002E62AB"/>
    <w:rsid w:val="002E75B6"/>
    <w:rsid w:val="002F1460"/>
    <w:rsid w:val="002F15E7"/>
    <w:rsid w:val="002F18F3"/>
    <w:rsid w:val="0030081A"/>
    <w:rsid w:val="003031C9"/>
    <w:rsid w:val="00313052"/>
    <w:rsid w:val="00317A4A"/>
    <w:rsid w:val="00320618"/>
    <w:rsid w:val="00321EFF"/>
    <w:rsid w:val="003226D2"/>
    <w:rsid w:val="0032276B"/>
    <w:rsid w:val="00325FDF"/>
    <w:rsid w:val="003271CD"/>
    <w:rsid w:val="0033076C"/>
    <w:rsid w:val="003319DD"/>
    <w:rsid w:val="00336589"/>
    <w:rsid w:val="003377B5"/>
    <w:rsid w:val="00340B5F"/>
    <w:rsid w:val="00341D04"/>
    <w:rsid w:val="003429CB"/>
    <w:rsid w:val="00345A14"/>
    <w:rsid w:val="003479E1"/>
    <w:rsid w:val="0035563D"/>
    <w:rsid w:val="00361264"/>
    <w:rsid w:val="0036447E"/>
    <w:rsid w:val="00367403"/>
    <w:rsid w:val="0037024E"/>
    <w:rsid w:val="00370861"/>
    <w:rsid w:val="003726CD"/>
    <w:rsid w:val="00374C49"/>
    <w:rsid w:val="0037712F"/>
    <w:rsid w:val="003874CD"/>
    <w:rsid w:val="003947EB"/>
    <w:rsid w:val="00394D7A"/>
    <w:rsid w:val="00395BE5"/>
    <w:rsid w:val="00396248"/>
    <w:rsid w:val="003968A9"/>
    <w:rsid w:val="003A0944"/>
    <w:rsid w:val="003A17E1"/>
    <w:rsid w:val="003A31CA"/>
    <w:rsid w:val="003A4D01"/>
    <w:rsid w:val="003A4D75"/>
    <w:rsid w:val="003A6066"/>
    <w:rsid w:val="003A699D"/>
    <w:rsid w:val="003B1E31"/>
    <w:rsid w:val="003B2073"/>
    <w:rsid w:val="003B56AF"/>
    <w:rsid w:val="003B6AEA"/>
    <w:rsid w:val="003C1B33"/>
    <w:rsid w:val="003C1DE1"/>
    <w:rsid w:val="003C315D"/>
    <w:rsid w:val="003C4832"/>
    <w:rsid w:val="003C783B"/>
    <w:rsid w:val="003C78FB"/>
    <w:rsid w:val="003C7DB5"/>
    <w:rsid w:val="003E0247"/>
    <w:rsid w:val="003E0C72"/>
    <w:rsid w:val="003E0F74"/>
    <w:rsid w:val="003E29FC"/>
    <w:rsid w:val="003E3B1C"/>
    <w:rsid w:val="003E4941"/>
    <w:rsid w:val="003E5A21"/>
    <w:rsid w:val="003F2943"/>
    <w:rsid w:val="003F59DE"/>
    <w:rsid w:val="003F7617"/>
    <w:rsid w:val="003F7A78"/>
    <w:rsid w:val="003F7F3B"/>
    <w:rsid w:val="00402A8C"/>
    <w:rsid w:val="004041EE"/>
    <w:rsid w:val="00412D92"/>
    <w:rsid w:val="00413362"/>
    <w:rsid w:val="00413806"/>
    <w:rsid w:val="00414338"/>
    <w:rsid w:val="0041726B"/>
    <w:rsid w:val="004172C0"/>
    <w:rsid w:val="004232AC"/>
    <w:rsid w:val="004249B8"/>
    <w:rsid w:val="0042668F"/>
    <w:rsid w:val="00431752"/>
    <w:rsid w:val="004317F5"/>
    <w:rsid w:val="0043399D"/>
    <w:rsid w:val="00436A33"/>
    <w:rsid w:val="00436EDE"/>
    <w:rsid w:val="0044130D"/>
    <w:rsid w:val="00444F8A"/>
    <w:rsid w:val="00446CA4"/>
    <w:rsid w:val="004514B8"/>
    <w:rsid w:val="00453D91"/>
    <w:rsid w:val="00455F0E"/>
    <w:rsid w:val="004564EE"/>
    <w:rsid w:val="004645F9"/>
    <w:rsid w:val="00466327"/>
    <w:rsid w:val="00471917"/>
    <w:rsid w:val="00473B3B"/>
    <w:rsid w:val="00474D66"/>
    <w:rsid w:val="00475661"/>
    <w:rsid w:val="00481CD3"/>
    <w:rsid w:val="00482597"/>
    <w:rsid w:val="0048587D"/>
    <w:rsid w:val="00485FE0"/>
    <w:rsid w:val="00491FF4"/>
    <w:rsid w:val="004A24C0"/>
    <w:rsid w:val="004A5B8D"/>
    <w:rsid w:val="004B0285"/>
    <w:rsid w:val="004B20F0"/>
    <w:rsid w:val="004B3CD5"/>
    <w:rsid w:val="004B7563"/>
    <w:rsid w:val="004C3DF8"/>
    <w:rsid w:val="004D492B"/>
    <w:rsid w:val="004D642D"/>
    <w:rsid w:val="004E2130"/>
    <w:rsid w:val="004E3027"/>
    <w:rsid w:val="004E4812"/>
    <w:rsid w:val="004E57E6"/>
    <w:rsid w:val="004F2635"/>
    <w:rsid w:val="004F309F"/>
    <w:rsid w:val="004F47F7"/>
    <w:rsid w:val="005011E3"/>
    <w:rsid w:val="00501512"/>
    <w:rsid w:val="0050387E"/>
    <w:rsid w:val="00504590"/>
    <w:rsid w:val="00505872"/>
    <w:rsid w:val="00505889"/>
    <w:rsid w:val="0051082A"/>
    <w:rsid w:val="00511BAC"/>
    <w:rsid w:val="0051568B"/>
    <w:rsid w:val="005164F7"/>
    <w:rsid w:val="005178BF"/>
    <w:rsid w:val="005205FC"/>
    <w:rsid w:val="00524E23"/>
    <w:rsid w:val="00526C50"/>
    <w:rsid w:val="00532AF9"/>
    <w:rsid w:val="00533A94"/>
    <w:rsid w:val="00534007"/>
    <w:rsid w:val="005371BD"/>
    <w:rsid w:val="005372B5"/>
    <w:rsid w:val="00537E7A"/>
    <w:rsid w:val="005404DA"/>
    <w:rsid w:val="0054095B"/>
    <w:rsid w:val="00542699"/>
    <w:rsid w:val="00543321"/>
    <w:rsid w:val="00546239"/>
    <w:rsid w:val="0054672C"/>
    <w:rsid w:val="00546A25"/>
    <w:rsid w:val="005470BC"/>
    <w:rsid w:val="005470C8"/>
    <w:rsid w:val="005574B3"/>
    <w:rsid w:val="0056139A"/>
    <w:rsid w:val="00561CAE"/>
    <w:rsid w:val="00562F7C"/>
    <w:rsid w:val="00563252"/>
    <w:rsid w:val="00565B2E"/>
    <w:rsid w:val="0056699D"/>
    <w:rsid w:val="00567D27"/>
    <w:rsid w:val="00572FED"/>
    <w:rsid w:val="00574934"/>
    <w:rsid w:val="00581755"/>
    <w:rsid w:val="0058362D"/>
    <w:rsid w:val="00583773"/>
    <w:rsid w:val="00584945"/>
    <w:rsid w:val="0058496B"/>
    <w:rsid w:val="005872A6"/>
    <w:rsid w:val="00590851"/>
    <w:rsid w:val="00591683"/>
    <w:rsid w:val="00592C8C"/>
    <w:rsid w:val="00596884"/>
    <w:rsid w:val="005A0801"/>
    <w:rsid w:val="005A151B"/>
    <w:rsid w:val="005A2131"/>
    <w:rsid w:val="005A4784"/>
    <w:rsid w:val="005A586B"/>
    <w:rsid w:val="005B0483"/>
    <w:rsid w:val="005B37D5"/>
    <w:rsid w:val="005B6E63"/>
    <w:rsid w:val="005B768E"/>
    <w:rsid w:val="005C0F8C"/>
    <w:rsid w:val="005C2006"/>
    <w:rsid w:val="005C4DD2"/>
    <w:rsid w:val="005C55F6"/>
    <w:rsid w:val="005C5B38"/>
    <w:rsid w:val="005C774B"/>
    <w:rsid w:val="005D4732"/>
    <w:rsid w:val="005D5882"/>
    <w:rsid w:val="005D5E40"/>
    <w:rsid w:val="005D6F38"/>
    <w:rsid w:val="005D7390"/>
    <w:rsid w:val="005E06D4"/>
    <w:rsid w:val="005E352A"/>
    <w:rsid w:val="005E391F"/>
    <w:rsid w:val="005E4188"/>
    <w:rsid w:val="005E769F"/>
    <w:rsid w:val="005E7C81"/>
    <w:rsid w:val="005F33A3"/>
    <w:rsid w:val="005F37CA"/>
    <w:rsid w:val="005F3C75"/>
    <w:rsid w:val="00602AEF"/>
    <w:rsid w:val="00606ACE"/>
    <w:rsid w:val="00611B0F"/>
    <w:rsid w:val="00612598"/>
    <w:rsid w:val="006208E9"/>
    <w:rsid w:val="00622311"/>
    <w:rsid w:val="0063347B"/>
    <w:rsid w:val="00634B35"/>
    <w:rsid w:val="00634C2E"/>
    <w:rsid w:val="006360EE"/>
    <w:rsid w:val="00637246"/>
    <w:rsid w:val="006406BB"/>
    <w:rsid w:val="00641370"/>
    <w:rsid w:val="006427B6"/>
    <w:rsid w:val="006527D7"/>
    <w:rsid w:val="00654128"/>
    <w:rsid w:val="0065419F"/>
    <w:rsid w:val="0065623A"/>
    <w:rsid w:val="00664F01"/>
    <w:rsid w:val="00666C43"/>
    <w:rsid w:val="00670D79"/>
    <w:rsid w:val="00671C7D"/>
    <w:rsid w:val="0067356C"/>
    <w:rsid w:val="00674491"/>
    <w:rsid w:val="00674746"/>
    <w:rsid w:val="006832A6"/>
    <w:rsid w:val="0068502A"/>
    <w:rsid w:val="0068508A"/>
    <w:rsid w:val="00692B05"/>
    <w:rsid w:val="006A1107"/>
    <w:rsid w:val="006A1488"/>
    <w:rsid w:val="006A4F52"/>
    <w:rsid w:val="006A5897"/>
    <w:rsid w:val="006A6D95"/>
    <w:rsid w:val="006B065E"/>
    <w:rsid w:val="006B1A16"/>
    <w:rsid w:val="006B24A9"/>
    <w:rsid w:val="006B3BBA"/>
    <w:rsid w:val="006B3EF4"/>
    <w:rsid w:val="006B6296"/>
    <w:rsid w:val="006B72CA"/>
    <w:rsid w:val="006B74C0"/>
    <w:rsid w:val="006C0E30"/>
    <w:rsid w:val="006C1468"/>
    <w:rsid w:val="006C332C"/>
    <w:rsid w:val="006C6F47"/>
    <w:rsid w:val="006C7A99"/>
    <w:rsid w:val="006C7C78"/>
    <w:rsid w:val="006D374C"/>
    <w:rsid w:val="006D52FB"/>
    <w:rsid w:val="006E30E2"/>
    <w:rsid w:val="006E3DDE"/>
    <w:rsid w:val="006E430B"/>
    <w:rsid w:val="006E431F"/>
    <w:rsid w:val="006E5F6D"/>
    <w:rsid w:val="006F3BBB"/>
    <w:rsid w:val="006F5A41"/>
    <w:rsid w:val="006F5BE5"/>
    <w:rsid w:val="006F6706"/>
    <w:rsid w:val="006F6CA3"/>
    <w:rsid w:val="006F7EE0"/>
    <w:rsid w:val="007044FD"/>
    <w:rsid w:val="00704849"/>
    <w:rsid w:val="0070519E"/>
    <w:rsid w:val="00706439"/>
    <w:rsid w:val="00706AA4"/>
    <w:rsid w:val="007072B3"/>
    <w:rsid w:val="00710178"/>
    <w:rsid w:val="007127CE"/>
    <w:rsid w:val="0071326E"/>
    <w:rsid w:val="007146B8"/>
    <w:rsid w:val="007170AA"/>
    <w:rsid w:val="007229E8"/>
    <w:rsid w:val="00723A2C"/>
    <w:rsid w:val="00727DE9"/>
    <w:rsid w:val="007402C4"/>
    <w:rsid w:val="00741A53"/>
    <w:rsid w:val="00741D49"/>
    <w:rsid w:val="00742C5D"/>
    <w:rsid w:val="00745180"/>
    <w:rsid w:val="0074528E"/>
    <w:rsid w:val="0074741B"/>
    <w:rsid w:val="0074766C"/>
    <w:rsid w:val="00750EF4"/>
    <w:rsid w:val="00757D5E"/>
    <w:rsid w:val="0076590A"/>
    <w:rsid w:val="007712F5"/>
    <w:rsid w:val="00771858"/>
    <w:rsid w:val="00771E95"/>
    <w:rsid w:val="007763E8"/>
    <w:rsid w:val="007814F9"/>
    <w:rsid w:val="0078446F"/>
    <w:rsid w:val="007848C3"/>
    <w:rsid w:val="007869C4"/>
    <w:rsid w:val="00786E2F"/>
    <w:rsid w:val="0079005E"/>
    <w:rsid w:val="007903FB"/>
    <w:rsid w:val="00794362"/>
    <w:rsid w:val="007949D7"/>
    <w:rsid w:val="007A050C"/>
    <w:rsid w:val="007A05CD"/>
    <w:rsid w:val="007A08B9"/>
    <w:rsid w:val="007A3C45"/>
    <w:rsid w:val="007B10A6"/>
    <w:rsid w:val="007C028A"/>
    <w:rsid w:val="007C40C3"/>
    <w:rsid w:val="007C4915"/>
    <w:rsid w:val="007C6D97"/>
    <w:rsid w:val="007D08B1"/>
    <w:rsid w:val="007D2FB1"/>
    <w:rsid w:val="007D55DA"/>
    <w:rsid w:val="007D66FB"/>
    <w:rsid w:val="007E08D6"/>
    <w:rsid w:val="007E0E4C"/>
    <w:rsid w:val="007E4BAB"/>
    <w:rsid w:val="007F2D7F"/>
    <w:rsid w:val="007F4376"/>
    <w:rsid w:val="007F6927"/>
    <w:rsid w:val="007F79CA"/>
    <w:rsid w:val="00811027"/>
    <w:rsid w:val="0081308C"/>
    <w:rsid w:val="00821BD6"/>
    <w:rsid w:val="00826EE9"/>
    <w:rsid w:val="0082737F"/>
    <w:rsid w:val="008434AC"/>
    <w:rsid w:val="0084503E"/>
    <w:rsid w:val="00846144"/>
    <w:rsid w:val="00851D44"/>
    <w:rsid w:val="00852BE9"/>
    <w:rsid w:val="0085684C"/>
    <w:rsid w:val="0086013E"/>
    <w:rsid w:val="008614EC"/>
    <w:rsid w:val="00862312"/>
    <w:rsid w:val="00864BE3"/>
    <w:rsid w:val="008662E2"/>
    <w:rsid w:val="00867519"/>
    <w:rsid w:val="00870441"/>
    <w:rsid w:val="00871620"/>
    <w:rsid w:val="0087188B"/>
    <w:rsid w:val="00872D9A"/>
    <w:rsid w:val="00880CF6"/>
    <w:rsid w:val="00885818"/>
    <w:rsid w:val="0088721B"/>
    <w:rsid w:val="00887B1B"/>
    <w:rsid w:val="00892A58"/>
    <w:rsid w:val="008932A5"/>
    <w:rsid w:val="00894406"/>
    <w:rsid w:val="00896263"/>
    <w:rsid w:val="008A07C4"/>
    <w:rsid w:val="008A3DAF"/>
    <w:rsid w:val="008A5326"/>
    <w:rsid w:val="008A6253"/>
    <w:rsid w:val="008B028E"/>
    <w:rsid w:val="008B0486"/>
    <w:rsid w:val="008B0DCE"/>
    <w:rsid w:val="008B2A42"/>
    <w:rsid w:val="008B3365"/>
    <w:rsid w:val="008B3CEE"/>
    <w:rsid w:val="008C3EAB"/>
    <w:rsid w:val="008D062A"/>
    <w:rsid w:val="008D7346"/>
    <w:rsid w:val="008E03E3"/>
    <w:rsid w:val="008E0626"/>
    <w:rsid w:val="008E22C8"/>
    <w:rsid w:val="008E3584"/>
    <w:rsid w:val="008E40E3"/>
    <w:rsid w:val="008E4E8E"/>
    <w:rsid w:val="008E69EE"/>
    <w:rsid w:val="008E7AF3"/>
    <w:rsid w:val="008F0A1E"/>
    <w:rsid w:val="008F3CA3"/>
    <w:rsid w:val="008F412B"/>
    <w:rsid w:val="008F5038"/>
    <w:rsid w:val="008F7477"/>
    <w:rsid w:val="00902E84"/>
    <w:rsid w:val="00907785"/>
    <w:rsid w:val="00907F33"/>
    <w:rsid w:val="0091531D"/>
    <w:rsid w:val="00922DDA"/>
    <w:rsid w:val="00923BDD"/>
    <w:rsid w:val="00923F0D"/>
    <w:rsid w:val="009338A4"/>
    <w:rsid w:val="0093685B"/>
    <w:rsid w:val="009370B1"/>
    <w:rsid w:val="00937154"/>
    <w:rsid w:val="009434B7"/>
    <w:rsid w:val="00943C08"/>
    <w:rsid w:val="00944B56"/>
    <w:rsid w:val="00944FE2"/>
    <w:rsid w:val="009450C1"/>
    <w:rsid w:val="00945AC8"/>
    <w:rsid w:val="00950ABB"/>
    <w:rsid w:val="00951936"/>
    <w:rsid w:val="00956BBB"/>
    <w:rsid w:val="00956DA3"/>
    <w:rsid w:val="00957EC9"/>
    <w:rsid w:val="00960E75"/>
    <w:rsid w:val="0096202A"/>
    <w:rsid w:val="00967D0A"/>
    <w:rsid w:val="009702B5"/>
    <w:rsid w:val="009731BB"/>
    <w:rsid w:val="009739E1"/>
    <w:rsid w:val="00973FBF"/>
    <w:rsid w:val="009749C5"/>
    <w:rsid w:val="00977225"/>
    <w:rsid w:val="00982F5E"/>
    <w:rsid w:val="009864C0"/>
    <w:rsid w:val="00987444"/>
    <w:rsid w:val="00991575"/>
    <w:rsid w:val="009924FC"/>
    <w:rsid w:val="0099522E"/>
    <w:rsid w:val="00995885"/>
    <w:rsid w:val="00997094"/>
    <w:rsid w:val="009A22BE"/>
    <w:rsid w:val="009A332C"/>
    <w:rsid w:val="009A5211"/>
    <w:rsid w:val="009A5272"/>
    <w:rsid w:val="009A60F3"/>
    <w:rsid w:val="009A66B6"/>
    <w:rsid w:val="009B1169"/>
    <w:rsid w:val="009B1801"/>
    <w:rsid w:val="009B3916"/>
    <w:rsid w:val="009B45C5"/>
    <w:rsid w:val="009B61CB"/>
    <w:rsid w:val="009B788C"/>
    <w:rsid w:val="009C0D94"/>
    <w:rsid w:val="009C615C"/>
    <w:rsid w:val="009C671F"/>
    <w:rsid w:val="009D225D"/>
    <w:rsid w:val="009D4FB8"/>
    <w:rsid w:val="009D640B"/>
    <w:rsid w:val="009D6A47"/>
    <w:rsid w:val="009D772E"/>
    <w:rsid w:val="009E069D"/>
    <w:rsid w:val="009E2483"/>
    <w:rsid w:val="009F0A57"/>
    <w:rsid w:val="009F0D7D"/>
    <w:rsid w:val="009F1896"/>
    <w:rsid w:val="009F23C3"/>
    <w:rsid w:val="009F3187"/>
    <w:rsid w:val="009F35D0"/>
    <w:rsid w:val="009F5F98"/>
    <w:rsid w:val="009F622A"/>
    <w:rsid w:val="009F74EC"/>
    <w:rsid w:val="00A0160D"/>
    <w:rsid w:val="00A041BC"/>
    <w:rsid w:val="00A05323"/>
    <w:rsid w:val="00A064CB"/>
    <w:rsid w:val="00A067AE"/>
    <w:rsid w:val="00A06D0D"/>
    <w:rsid w:val="00A11B47"/>
    <w:rsid w:val="00A121A9"/>
    <w:rsid w:val="00A12215"/>
    <w:rsid w:val="00A13EAD"/>
    <w:rsid w:val="00A14264"/>
    <w:rsid w:val="00A144C3"/>
    <w:rsid w:val="00A160B3"/>
    <w:rsid w:val="00A2513A"/>
    <w:rsid w:val="00A25984"/>
    <w:rsid w:val="00A25F5C"/>
    <w:rsid w:val="00A26AFC"/>
    <w:rsid w:val="00A302AF"/>
    <w:rsid w:val="00A330E7"/>
    <w:rsid w:val="00A35C71"/>
    <w:rsid w:val="00A45183"/>
    <w:rsid w:val="00A505BA"/>
    <w:rsid w:val="00A56F5B"/>
    <w:rsid w:val="00A64643"/>
    <w:rsid w:val="00A66314"/>
    <w:rsid w:val="00A70EB7"/>
    <w:rsid w:val="00A73C28"/>
    <w:rsid w:val="00A76D3B"/>
    <w:rsid w:val="00A7735F"/>
    <w:rsid w:val="00A813F4"/>
    <w:rsid w:val="00A81A0C"/>
    <w:rsid w:val="00A82E39"/>
    <w:rsid w:val="00A831A5"/>
    <w:rsid w:val="00A84296"/>
    <w:rsid w:val="00A85198"/>
    <w:rsid w:val="00A858C9"/>
    <w:rsid w:val="00A86496"/>
    <w:rsid w:val="00A873B3"/>
    <w:rsid w:val="00A9151C"/>
    <w:rsid w:val="00A9159B"/>
    <w:rsid w:val="00A93DAD"/>
    <w:rsid w:val="00A95118"/>
    <w:rsid w:val="00AA6685"/>
    <w:rsid w:val="00AA6C8D"/>
    <w:rsid w:val="00AB1C7A"/>
    <w:rsid w:val="00AB1E9B"/>
    <w:rsid w:val="00AB2738"/>
    <w:rsid w:val="00AB2862"/>
    <w:rsid w:val="00AB2C7B"/>
    <w:rsid w:val="00AB4F5F"/>
    <w:rsid w:val="00AC0357"/>
    <w:rsid w:val="00AC50B5"/>
    <w:rsid w:val="00AC54E7"/>
    <w:rsid w:val="00AC6A74"/>
    <w:rsid w:val="00AD2297"/>
    <w:rsid w:val="00AD3874"/>
    <w:rsid w:val="00AD4A85"/>
    <w:rsid w:val="00AD4DC4"/>
    <w:rsid w:val="00AD529C"/>
    <w:rsid w:val="00AD6F65"/>
    <w:rsid w:val="00AD7193"/>
    <w:rsid w:val="00AE10D2"/>
    <w:rsid w:val="00AE1A5F"/>
    <w:rsid w:val="00AE2EB8"/>
    <w:rsid w:val="00AE5A1E"/>
    <w:rsid w:val="00AF1E39"/>
    <w:rsid w:val="00B01534"/>
    <w:rsid w:val="00B026A3"/>
    <w:rsid w:val="00B06984"/>
    <w:rsid w:val="00B07E90"/>
    <w:rsid w:val="00B1096D"/>
    <w:rsid w:val="00B13EDA"/>
    <w:rsid w:val="00B15AED"/>
    <w:rsid w:val="00B20C0E"/>
    <w:rsid w:val="00B23119"/>
    <w:rsid w:val="00B232FC"/>
    <w:rsid w:val="00B26688"/>
    <w:rsid w:val="00B27E2E"/>
    <w:rsid w:val="00B30540"/>
    <w:rsid w:val="00B35E2D"/>
    <w:rsid w:val="00B37B74"/>
    <w:rsid w:val="00B40B6A"/>
    <w:rsid w:val="00B4361D"/>
    <w:rsid w:val="00B51D3B"/>
    <w:rsid w:val="00B55B46"/>
    <w:rsid w:val="00B56063"/>
    <w:rsid w:val="00B56EA8"/>
    <w:rsid w:val="00B6003C"/>
    <w:rsid w:val="00B63BBE"/>
    <w:rsid w:val="00B65D45"/>
    <w:rsid w:val="00B6628A"/>
    <w:rsid w:val="00B66822"/>
    <w:rsid w:val="00B741A5"/>
    <w:rsid w:val="00B76B02"/>
    <w:rsid w:val="00B836E1"/>
    <w:rsid w:val="00B85A3F"/>
    <w:rsid w:val="00B8727E"/>
    <w:rsid w:val="00B91990"/>
    <w:rsid w:val="00B919EC"/>
    <w:rsid w:val="00B93A12"/>
    <w:rsid w:val="00B95098"/>
    <w:rsid w:val="00B96D5B"/>
    <w:rsid w:val="00BA01B2"/>
    <w:rsid w:val="00BA32D3"/>
    <w:rsid w:val="00BA7E86"/>
    <w:rsid w:val="00BB0CE0"/>
    <w:rsid w:val="00BB15C4"/>
    <w:rsid w:val="00BB1865"/>
    <w:rsid w:val="00BB194B"/>
    <w:rsid w:val="00BB26E1"/>
    <w:rsid w:val="00BB2778"/>
    <w:rsid w:val="00BC098B"/>
    <w:rsid w:val="00BC195D"/>
    <w:rsid w:val="00BC1B9E"/>
    <w:rsid w:val="00BC2665"/>
    <w:rsid w:val="00BC3556"/>
    <w:rsid w:val="00BC475C"/>
    <w:rsid w:val="00BD00E1"/>
    <w:rsid w:val="00BD3998"/>
    <w:rsid w:val="00BD579E"/>
    <w:rsid w:val="00BD68DE"/>
    <w:rsid w:val="00BE3042"/>
    <w:rsid w:val="00BF207B"/>
    <w:rsid w:val="00BF3B66"/>
    <w:rsid w:val="00BF626A"/>
    <w:rsid w:val="00C0029D"/>
    <w:rsid w:val="00C045DE"/>
    <w:rsid w:val="00C04F82"/>
    <w:rsid w:val="00C055DA"/>
    <w:rsid w:val="00C05C3E"/>
    <w:rsid w:val="00C108E4"/>
    <w:rsid w:val="00C10AFD"/>
    <w:rsid w:val="00C12FF6"/>
    <w:rsid w:val="00C13296"/>
    <w:rsid w:val="00C15912"/>
    <w:rsid w:val="00C17BB9"/>
    <w:rsid w:val="00C21A69"/>
    <w:rsid w:val="00C22517"/>
    <w:rsid w:val="00C225F4"/>
    <w:rsid w:val="00C23239"/>
    <w:rsid w:val="00C24AB5"/>
    <w:rsid w:val="00C25ED7"/>
    <w:rsid w:val="00C3478B"/>
    <w:rsid w:val="00C34EE0"/>
    <w:rsid w:val="00C353B6"/>
    <w:rsid w:val="00C401CC"/>
    <w:rsid w:val="00C409CC"/>
    <w:rsid w:val="00C41298"/>
    <w:rsid w:val="00C4129B"/>
    <w:rsid w:val="00C573E9"/>
    <w:rsid w:val="00C6011A"/>
    <w:rsid w:val="00C60A7E"/>
    <w:rsid w:val="00C630E4"/>
    <w:rsid w:val="00C66D86"/>
    <w:rsid w:val="00C6761E"/>
    <w:rsid w:val="00C729ED"/>
    <w:rsid w:val="00C73765"/>
    <w:rsid w:val="00C73DF0"/>
    <w:rsid w:val="00C76003"/>
    <w:rsid w:val="00C760F5"/>
    <w:rsid w:val="00C76EAC"/>
    <w:rsid w:val="00C80DAD"/>
    <w:rsid w:val="00C9137A"/>
    <w:rsid w:val="00C93112"/>
    <w:rsid w:val="00C96A80"/>
    <w:rsid w:val="00CA23CE"/>
    <w:rsid w:val="00CA3035"/>
    <w:rsid w:val="00CA41C8"/>
    <w:rsid w:val="00CB1232"/>
    <w:rsid w:val="00CB2511"/>
    <w:rsid w:val="00CB3706"/>
    <w:rsid w:val="00CB4F82"/>
    <w:rsid w:val="00CC0EFF"/>
    <w:rsid w:val="00CC2F3C"/>
    <w:rsid w:val="00CC3C3B"/>
    <w:rsid w:val="00CC4526"/>
    <w:rsid w:val="00CC600C"/>
    <w:rsid w:val="00CC6711"/>
    <w:rsid w:val="00CD0084"/>
    <w:rsid w:val="00CD3488"/>
    <w:rsid w:val="00CD4480"/>
    <w:rsid w:val="00CD50DC"/>
    <w:rsid w:val="00CD53F3"/>
    <w:rsid w:val="00CD6676"/>
    <w:rsid w:val="00CD6C3A"/>
    <w:rsid w:val="00CE3F20"/>
    <w:rsid w:val="00CE6B1D"/>
    <w:rsid w:val="00CE7149"/>
    <w:rsid w:val="00CE753A"/>
    <w:rsid w:val="00CF217E"/>
    <w:rsid w:val="00CF2D57"/>
    <w:rsid w:val="00D01771"/>
    <w:rsid w:val="00D03FE9"/>
    <w:rsid w:val="00D05A80"/>
    <w:rsid w:val="00D10052"/>
    <w:rsid w:val="00D10B24"/>
    <w:rsid w:val="00D12499"/>
    <w:rsid w:val="00D13B59"/>
    <w:rsid w:val="00D15BB0"/>
    <w:rsid w:val="00D1602A"/>
    <w:rsid w:val="00D16D06"/>
    <w:rsid w:val="00D16D72"/>
    <w:rsid w:val="00D1758A"/>
    <w:rsid w:val="00D20C40"/>
    <w:rsid w:val="00D21508"/>
    <w:rsid w:val="00D243B3"/>
    <w:rsid w:val="00D253F2"/>
    <w:rsid w:val="00D352A7"/>
    <w:rsid w:val="00D35467"/>
    <w:rsid w:val="00D40BA2"/>
    <w:rsid w:val="00D40D25"/>
    <w:rsid w:val="00D41850"/>
    <w:rsid w:val="00D41D0B"/>
    <w:rsid w:val="00D436F0"/>
    <w:rsid w:val="00D447F4"/>
    <w:rsid w:val="00D44865"/>
    <w:rsid w:val="00D44DFA"/>
    <w:rsid w:val="00D457BF"/>
    <w:rsid w:val="00D4724D"/>
    <w:rsid w:val="00D4746E"/>
    <w:rsid w:val="00D50C80"/>
    <w:rsid w:val="00D51DA6"/>
    <w:rsid w:val="00D529E9"/>
    <w:rsid w:val="00D52D5B"/>
    <w:rsid w:val="00D54454"/>
    <w:rsid w:val="00D56F1D"/>
    <w:rsid w:val="00D6099F"/>
    <w:rsid w:val="00D64A2F"/>
    <w:rsid w:val="00D65973"/>
    <w:rsid w:val="00D759D8"/>
    <w:rsid w:val="00D76F39"/>
    <w:rsid w:val="00D77E91"/>
    <w:rsid w:val="00D8215E"/>
    <w:rsid w:val="00D83F1D"/>
    <w:rsid w:val="00D83F81"/>
    <w:rsid w:val="00D856D7"/>
    <w:rsid w:val="00D90DD6"/>
    <w:rsid w:val="00D925BB"/>
    <w:rsid w:val="00D93B71"/>
    <w:rsid w:val="00DA0361"/>
    <w:rsid w:val="00DA5833"/>
    <w:rsid w:val="00DB2FD1"/>
    <w:rsid w:val="00DB3086"/>
    <w:rsid w:val="00DB31DB"/>
    <w:rsid w:val="00DB6A5C"/>
    <w:rsid w:val="00DB7B05"/>
    <w:rsid w:val="00DC32F9"/>
    <w:rsid w:val="00DC35DC"/>
    <w:rsid w:val="00DC5BC9"/>
    <w:rsid w:val="00DD411A"/>
    <w:rsid w:val="00DE1E4B"/>
    <w:rsid w:val="00DE2557"/>
    <w:rsid w:val="00DE2B22"/>
    <w:rsid w:val="00DE3B26"/>
    <w:rsid w:val="00DE4611"/>
    <w:rsid w:val="00DE4E1D"/>
    <w:rsid w:val="00DE4E46"/>
    <w:rsid w:val="00DE5736"/>
    <w:rsid w:val="00DE7163"/>
    <w:rsid w:val="00DF0D6F"/>
    <w:rsid w:val="00DF156C"/>
    <w:rsid w:val="00DF1B0E"/>
    <w:rsid w:val="00DF3A80"/>
    <w:rsid w:val="00DF6175"/>
    <w:rsid w:val="00E01A39"/>
    <w:rsid w:val="00E01B21"/>
    <w:rsid w:val="00E02123"/>
    <w:rsid w:val="00E02E07"/>
    <w:rsid w:val="00E0356F"/>
    <w:rsid w:val="00E038FD"/>
    <w:rsid w:val="00E1299E"/>
    <w:rsid w:val="00E15D52"/>
    <w:rsid w:val="00E21DEB"/>
    <w:rsid w:val="00E24909"/>
    <w:rsid w:val="00E25235"/>
    <w:rsid w:val="00E260C4"/>
    <w:rsid w:val="00E271FF"/>
    <w:rsid w:val="00E30201"/>
    <w:rsid w:val="00E319D9"/>
    <w:rsid w:val="00E35915"/>
    <w:rsid w:val="00E365B3"/>
    <w:rsid w:val="00E36830"/>
    <w:rsid w:val="00E3698D"/>
    <w:rsid w:val="00E4164A"/>
    <w:rsid w:val="00E4214A"/>
    <w:rsid w:val="00E43608"/>
    <w:rsid w:val="00E43AED"/>
    <w:rsid w:val="00E44942"/>
    <w:rsid w:val="00E45496"/>
    <w:rsid w:val="00E50255"/>
    <w:rsid w:val="00E55BE7"/>
    <w:rsid w:val="00E56E44"/>
    <w:rsid w:val="00E60565"/>
    <w:rsid w:val="00E60F1A"/>
    <w:rsid w:val="00E619F5"/>
    <w:rsid w:val="00E64B13"/>
    <w:rsid w:val="00E752A6"/>
    <w:rsid w:val="00E75FB4"/>
    <w:rsid w:val="00E82E47"/>
    <w:rsid w:val="00E83E58"/>
    <w:rsid w:val="00E83F44"/>
    <w:rsid w:val="00E85410"/>
    <w:rsid w:val="00E906FD"/>
    <w:rsid w:val="00E90A17"/>
    <w:rsid w:val="00E93882"/>
    <w:rsid w:val="00E940A7"/>
    <w:rsid w:val="00EA446E"/>
    <w:rsid w:val="00EA7DB1"/>
    <w:rsid w:val="00EB07C6"/>
    <w:rsid w:val="00EB13BB"/>
    <w:rsid w:val="00EB1E80"/>
    <w:rsid w:val="00EB30A7"/>
    <w:rsid w:val="00EB3CA1"/>
    <w:rsid w:val="00EB7DD9"/>
    <w:rsid w:val="00EC117C"/>
    <w:rsid w:val="00EC13F8"/>
    <w:rsid w:val="00EC4050"/>
    <w:rsid w:val="00EC740A"/>
    <w:rsid w:val="00ED1CC3"/>
    <w:rsid w:val="00ED507A"/>
    <w:rsid w:val="00EE61E7"/>
    <w:rsid w:val="00EE63E9"/>
    <w:rsid w:val="00EF1124"/>
    <w:rsid w:val="00EF3015"/>
    <w:rsid w:val="00EF7D71"/>
    <w:rsid w:val="00F007EB"/>
    <w:rsid w:val="00F032F3"/>
    <w:rsid w:val="00F03FB5"/>
    <w:rsid w:val="00F06FD2"/>
    <w:rsid w:val="00F12A1F"/>
    <w:rsid w:val="00F143FF"/>
    <w:rsid w:val="00F14873"/>
    <w:rsid w:val="00F15A8C"/>
    <w:rsid w:val="00F21C24"/>
    <w:rsid w:val="00F26624"/>
    <w:rsid w:val="00F26654"/>
    <w:rsid w:val="00F26774"/>
    <w:rsid w:val="00F27937"/>
    <w:rsid w:val="00F31D47"/>
    <w:rsid w:val="00F328E0"/>
    <w:rsid w:val="00F32BBB"/>
    <w:rsid w:val="00F35893"/>
    <w:rsid w:val="00F35DBC"/>
    <w:rsid w:val="00F36C92"/>
    <w:rsid w:val="00F37EC0"/>
    <w:rsid w:val="00F47AD3"/>
    <w:rsid w:val="00F53C89"/>
    <w:rsid w:val="00F53F9B"/>
    <w:rsid w:val="00F55558"/>
    <w:rsid w:val="00F62006"/>
    <w:rsid w:val="00F6219F"/>
    <w:rsid w:val="00F6511C"/>
    <w:rsid w:val="00F667F6"/>
    <w:rsid w:val="00F672C6"/>
    <w:rsid w:val="00F76A60"/>
    <w:rsid w:val="00F81209"/>
    <w:rsid w:val="00F826A6"/>
    <w:rsid w:val="00F86502"/>
    <w:rsid w:val="00F87969"/>
    <w:rsid w:val="00F903F7"/>
    <w:rsid w:val="00F92D51"/>
    <w:rsid w:val="00F92E64"/>
    <w:rsid w:val="00F958E4"/>
    <w:rsid w:val="00F963DE"/>
    <w:rsid w:val="00FA4841"/>
    <w:rsid w:val="00FA6FD4"/>
    <w:rsid w:val="00FB32B3"/>
    <w:rsid w:val="00FB38C2"/>
    <w:rsid w:val="00FB4099"/>
    <w:rsid w:val="00FC20C3"/>
    <w:rsid w:val="00FC3822"/>
    <w:rsid w:val="00FC3F54"/>
    <w:rsid w:val="00FC4B43"/>
    <w:rsid w:val="00FD0372"/>
    <w:rsid w:val="00FD1595"/>
    <w:rsid w:val="00FD3074"/>
    <w:rsid w:val="00FD4017"/>
    <w:rsid w:val="00FD789E"/>
    <w:rsid w:val="00FE0B68"/>
    <w:rsid w:val="00FE1238"/>
    <w:rsid w:val="00FE1E15"/>
    <w:rsid w:val="00FE281A"/>
    <w:rsid w:val="00FE4610"/>
    <w:rsid w:val="00FE6249"/>
    <w:rsid w:val="00FF1DD5"/>
    <w:rsid w:val="00FF3B86"/>
    <w:rsid w:val="00FF42B8"/>
    <w:rsid w:val="00FF50D5"/>
    <w:rsid w:val="02232840"/>
    <w:rsid w:val="03336C52"/>
    <w:rsid w:val="03468A9C"/>
    <w:rsid w:val="036B85C4"/>
    <w:rsid w:val="046347C1"/>
    <w:rsid w:val="0703A6D2"/>
    <w:rsid w:val="0CDE0C0F"/>
    <w:rsid w:val="0CE15CB8"/>
    <w:rsid w:val="0D58D5B3"/>
    <w:rsid w:val="0E109756"/>
    <w:rsid w:val="0E69964E"/>
    <w:rsid w:val="0F31651B"/>
    <w:rsid w:val="0F6E8864"/>
    <w:rsid w:val="0F959BC1"/>
    <w:rsid w:val="103F87B4"/>
    <w:rsid w:val="10AB9C30"/>
    <w:rsid w:val="1155EE6E"/>
    <w:rsid w:val="11C190E8"/>
    <w:rsid w:val="12602DB4"/>
    <w:rsid w:val="13F480F5"/>
    <w:rsid w:val="188FEB4E"/>
    <w:rsid w:val="193639C9"/>
    <w:rsid w:val="1965CA77"/>
    <w:rsid w:val="1A483FBE"/>
    <w:rsid w:val="1A68BADA"/>
    <w:rsid w:val="1BD54B12"/>
    <w:rsid w:val="20BD427F"/>
    <w:rsid w:val="2145BFA6"/>
    <w:rsid w:val="22CD0150"/>
    <w:rsid w:val="23D3CD9C"/>
    <w:rsid w:val="23EE2129"/>
    <w:rsid w:val="241205EB"/>
    <w:rsid w:val="24E5771B"/>
    <w:rsid w:val="29522F3E"/>
    <w:rsid w:val="2B82A7B8"/>
    <w:rsid w:val="2C247C47"/>
    <w:rsid w:val="2CC284F8"/>
    <w:rsid w:val="2D6C0BAC"/>
    <w:rsid w:val="2D6D29D2"/>
    <w:rsid w:val="2DEF776A"/>
    <w:rsid w:val="2F8A0F32"/>
    <w:rsid w:val="31279A59"/>
    <w:rsid w:val="31BE0DF3"/>
    <w:rsid w:val="35591C6E"/>
    <w:rsid w:val="36C5DC81"/>
    <w:rsid w:val="392F381F"/>
    <w:rsid w:val="39416416"/>
    <w:rsid w:val="3A4A9530"/>
    <w:rsid w:val="3B767EA8"/>
    <w:rsid w:val="3F1C6417"/>
    <w:rsid w:val="3F8B8E0B"/>
    <w:rsid w:val="40E99866"/>
    <w:rsid w:val="41646DAC"/>
    <w:rsid w:val="41649022"/>
    <w:rsid w:val="41D7080C"/>
    <w:rsid w:val="424E6976"/>
    <w:rsid w:val="438F7AB8"/>
    <w:rsid w:val="443B5C76"/>
    <w:rsid w:val="467D65B3"/>
    <w:rsid w:val="46C6336F"/>
    <w:rsid w:val="481D9043"/>
    <w:rsid w:val="4B841261"/>
    <w:rsid w:val="4BC24401"/>
    <w:rsid w:val="4D9244E3"/>
    <w:rsid w:val="4F1AAEBF"/>
    <w:rsid w:val="4F6C032E"/>
    <w:rsid w:val="5004D18A"/>
    <w:rsid w:val="50203FD3"/>
    <w:rsid w:val="50E689AF"/>
    <w:rsid w:val="51866F92"/>
    <w:rsid w:val="524F4B9E"/>
    <w:rsid w:val="52FE2CC6"/>
    <w:rsid w:val="536531D3"/>
    <w:rsid w:val="541A3484"/>
    <w:rsid w:val="55631FC1"/>
    <w:rsid w:val="56217192"/>
    <w:rsid w:val="5628F757"/>
    <w:rsid w:val="564F5A7C"/>
    <w:rsid w:val="56B738F3"/>
    <w:rsid w:val="5860AC25"/>
    <w:rsid w:val="59C6D808"/>
    <w:rsid w:val="5DEF84BD"/>
    <w:rsid w:val="5E7ED842"/>
    <w:rsid w:val="5FD08124"/>
    <w:rsid w:val="61A56A91"/>
    <w:rsid w:val="61EBDA4A"/>
    <w:rsid w:val="66054C28"/>
    <w:rsid w:val="68D94AFA"/>
    <w:rsid w:val="6B7A4CD8"/>
    <w:rsid w:val="6B88B9CF"/>
    <w:rsid w:val="6BE48AF9"/>
    <w:rsid w:val="6E73FD3E"/>
    <w:rsid w:val="6E923C43"/>
    <w:rsid w:val="6FADEA41"/>
    <w:rsid w:val="7006EAE9"/>
    <w:rsid w:val="71897B67"/>
    <w:rsid w:val="71BFD7FB"/>
    <w:rsid w:val="7472495A"/>
    <w:rsid w:val="7489669A"/>
    <w:rsid w:val="748E8B72"/>
    <w:rsid w:val="752C2E63"/>
    <w:rsid w:val="7607B699"/>
    <w:rsid w:val="790FE944"/>
    <w:rsid w:val="797BC4F8"/>
    <w:rsid w:val="79CA4024"/>
    <w:rsid w:val="7D7ED20C"/>
    <w:rsid w:val="7E51E9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AC25"/>
  <w15:chartTrackingRefBased/>
  <w15:docId w15:val="{C46BA570-BDD3-4D65-ADD1-360AD183A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E3"/>
    <w:pPr>
      <w:spacing w:after="0" w:line="240" w:lineRule="auto"/>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pPr>
      <w:keepNext/>
      <w:keepLines/>
      <w:numPr>
        <w:numId w:val="8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numPr>
        <w:ilvl w:val="1"/>
        <w:numId w:val="8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numPr>
        <w:ilvl w:val="2"/>
        <w:numId w:val="8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numPr>
        <w:ilvl w:val="3"/>
        <w:numId w:val="8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numPr>
        <w:ilvl w:val="4"/>
        <w:numId w:val="8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numPr>
        <w:ilvl w:val="5"/>
        <w:numId w:val="85"/>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numPr>
        <w:ilvl w:val="6"/>
        <w:numId w:val="85"/>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numPr>
        <w:ilvl w:val="7"/>
        <w:numId w:val="85"/>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numPr>
        <w:ilvl w:val="8"/>
        <w:numId w:val="85"/>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lang w:eastAsia="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name w:val="Subtle Emphasis"/>
    <w:basedOn w:val="DefaultParagraphFont"/>
    <w:uiPriority w:val="19"/>
    <w:qFormat/>
    <w:rsid w:val="009864C0"/>
    <w:rPr>
      <w:i/>
      <w:iCs/>
      <w:color w:val="404040" w:themeColor="text1" w:themeTint="BF"/>
    </w:rPr>
  </w:style>
  <w:style w:type="paragraph" w:styleId="TOCHeading">
    <w:name w:val="TOC Heading"/>
    <w:basedOn w:val="Heading1"/>
    <w:next w:val="Normal"/>
    <w:uiPriority w:val="39"/>
    <w:unhideWhenUsed/>
    <w:qFormat/>
    <w:rsid w:val="000B1725"/>
    <w:pPr>
      <w:spacing w:before="480" w:after="0" w:line="276" w:lineRule="auto"/>
      <w:outlineLvl w:val="9"/>
    </w:pPr>
    <w:rPr>
      <w:b/>
      <w:bCs/>
      <w:sz w:val="28"/>
      <w:szCs w:val="28"/>
    </w:rPr>
  </w:style>
  <w:style w:type="paragraph" w:styleId="TOC1">
    <w:name w:val="toc 1"/>
    <w:basedOn w:val="Normal"/>
    <w:next w:val="Normal"/>
    <w:autoRedefine/>
    <w:uiPriority w:val="39"/>
    <w:unhideWhenUsed/>
    <w:rsid w:val="000B1725"/>
    <w:pPr>
      <w:spacing w:before="360" w:after="360"/>
    </w:pPr>
    <w:rPr>
      <w:b/>
      <w:bCs/>
      <w:caps/>
      <w:sz w:val="22"/>
      <w:szCs w:val="22"/>
      <w:u w:val="single"/>
    </w:rPr>
  </w:style>
  <w:style w:type="paragraph" w:styleId="TOC2">
    <w:name w:val="toc 2"/>
    <w:basedOn w:val="Normal"/>
    <w:next w:val="Normal"/>
    <w:autoRedefine/>
    <w:uiPriority w:val="39"/>
    <w:unhideWhenUsed/>
    <w:rsid w:val="000B1725"/>
    <w:rPr>
      <w:b/>
      <w:bCs/>
      <w:smallCaps/>
      <w:sz w:val="22"/>
      <w:szCs w:val="22"/>
    </w:rPr>
  </w:style>
  <w:style w:type="paragraph" w:styleId="TOC3">
    <w:name w:val="toc 3"/>
    <w:basedOn w:val="Normal"/>
    <w:next w:val="Normal"/>
    <w:autoRedefine/>
    <w:uiPriority w:val="39"/>
    <w:semiHidden/>
    <w:unhideWhenUsed/>
    <w:rsid w:val="000B1725"/>
    <w:rPr>
      <w:smallCaps/>
      <w:sz w:val="22"/>
      <w:szCs w:val="22"/>
    </w:rPr>
  </w:style>
  <w:style w:type="paragraph" w:styleId="TOC4">
    <w:name w:val="toc 4"/>
    <w:basedOn w:val="Normal"/>
    <w:next w:val="Normal"/>
    <w:autoRedefine/>
    <w:uiPriority w:val="39"/>
    <w:semiHidden/>
    <w:unhideWhenUsed/>
    <w:rsid w:val="000B1725"/>
    <w:rPr>
      <w:sz w:val="22"/>
      <w:szCs w:val="22"/>
    </w:rPr>
  </w:style>
  <w:style w:type="paragraph" w:styleId="TOC5">
    <w:name w:val="toc 5"/>
    <w:basedOn w:val="Normal"/>
    <w:next w:val="Normal"/>
    <w:autoRedefine/>
    <w:uiPriority w:val="39"/>
    <w:semiHidden/>
    <w:unhideWhenUsed/>
    <w:rsid w:val="000B1725"/>
    <w:rPr>
      <w:sz w:val="22"/>
      <w:szCs w:val="22"/>
    </w:rPr>
  </w:style>
  <w:style w:type="paragraph" w:styleId="TOC6">
    <w:name w:val="toc 6"/>
    <w:basedOn w:val="Normal"/>
    <w:next w:val="Normal"/>
    <w:autoRedefine/>
    <w:uiPriority w:val="39"/>
    <w:semiHidden/>
    <w:unhideWhenUsed/>
    <w:rsid w:val="000B1725"/>
    <w:rPr>
      <w:sz w:val="22"/>
      <w:szCs w:val="22"/>
    </w:rPr>
  </w:style>
  <w:style w:type="paragraph" w:styleId="TOC7">
    <w:name w:val="toc 7"/>
    <w:basedOn w:val="Normal"/>
    <w:next w:val="Normal"/>
    <w:autoRedefine/>
    <w:uiPriority w:val="39"/>
    <w:semiHidden/>
    <w:unhideWhenUsed/>
    <w:rsid w:val="000B1725"/>
    <w:rPr>
      <w:sz w:val="22"/>
      <w:szCs w:val="22"/>
    </w:rPr>
  </w:style>
  <w:style w:type="paragraph" w:styleId="TOC8">
    <w:name w:val="toc 8"/>
    <w:basedOn w:val="Normal"/>
    <w:next w:val="Normal"/>
    <w:autoRedefine/>
    <w:uiPriority w:val="39"/>
    <w:semiHidden/>
    <w:unhideWhenUsed/>
    <w:rsid w:val="000B1725"/>
    <w:rPr>
      <w:sz w:val="22"/>
      <w:szCs w:val="22"/>
    </w:rPr>
  </w:style>
  <w:style w:type="paragraph" w:styleId="TOC9">
    <w:name w:val="toc 9"/>
    <w:basedOn w:val="Normal"/>
    <w:next w:val="Normal"/>
    <w:autoRedefine/>
    <w:uiPriority w:val="39"/>
    <w:semiHidden/>
    <w:unhideWhenUsed/>
    <w:rsid w:val="000B1725"/>
    <w:rPr>
      <w:sz w:val="22"/>
      <w:szCs w:val="22"/>
    </w:rPr>
  </w:style>
  <w:style w:type="character" w:styleId="Hyperlink">
    <w:name w:val="Hyperlink"/>
    <w:basedOn w:val="DefaultParagraphFont"/>
    <w:uiPriority w:val="99"/>
    <w:unhideWhenUsed/>
    <w:rsid w:val="003A6066"/>
    <w:rPr>
      <w:color w:val="467886" w:themeColor="hyperlink"/>
      <w:u w:val="single"/>
    </w:rPr>
  </w:style>
  <w:style w:type="paragraph" w:customStyle="1" w:styleId="paragraph">
    <w:name w:val="paragraph"/>
    <w:basedOn w:val="Normal"/>
    <w:rsid w:val="002A266C"/>
    <w:pPr>
      <w:spacing w:before="100" w:beforeAutospacing="1" w:after="100" w:afterAutospacing="1"/>
    </w:pPr>
  </w:style>
  <w:style w:type="character" w:customStyle="1" w:styleId="normaltextrun">
    <w:name w:val="normaltextrun"/>
    <w:basedOn w:val="DefaultParagraphFont"/>
    <w:rsid w:val="002A266C"/>
  </w:style>
  <w:style w:type="character" w:customStyle="1" w:styleId="eop">
    <w:name w:val="eop"/>
    <w:basedOn w:val="DefaultParagraphFont"/>
    <w:rsid w:val="002A266C"/>
  </w:style>
  <w:style w:type="paragraph" w:styleId="ListParagraph">
    <w:name w:val="List Paragraph"/>
    <w:basedOn w:val="Normal"/>
    <w:uiPriority w:val="34"/>
    <w:qFormat/>
    <w:rsid w:val="000B1EEE"/>
    <w:pPr>
      <w:ind w:left="720"/>
      <w:contextualSpacing/>
    </w:pPr>
  </w:style>
  <w:style w:type="character" w:styleId="Strong">
    <w:name w:val="Strong"/>
    <w:basedOn w:val="DefaultParagraphFont"/>
    <w:uiPriority w:val="22"/>
    <w:qFormat/>
    <w:rsid w:val="000A119D"/>
    <w:rPr>
      <w:b/>
      <w:bCs/>
    </w:rPr>
  </w:style>
  <w:style w:type="paragraph" w:styleId="NormalWeb">
    <w:name w:val="Normal (Web)"/>
    <w:basedOn w:val="Normal"/>
    <w:uiPriority w:val="99"/>
    <w:semiHidden/>
    <w:unhideWhenUsed/>
    <w:rsid w:val="000A119D"/>
    <w:pPr>
      <w:spacing w:before="100" w:beforeAutospacing="1" w:after="100" w:afterAutospacing="1"/>
    </w:pPr>
  </w:style>
  <w:style w:type="character" w:customStyle="1" w:styleId="katex-mathml">
    <w:name w:val="katex-mathml"/>
    <w:basedOn w:val="DefaultParagraphFont"/>
    <w:rsid w:val="000A119D"/>
  </w:style>
  <w:style w:type="character" w:customStyle="1" w:styleId="mord">
    <w:name w:val="mord"/>
    <w:basedOn w:val="DefaultParagraphFont"/>
    <w:rsid w:val="000A119D"/>
  </w:style>
  <w:style w:type="character" w:customStyle="1" w:styleId="vlist-s">
    <w:name w:val="vlist-s"/>
    <w:basedOn w:val="DefaultParagraphFont"/>
    <w:rsid w:val="000A119D"/>
  </w:style>
  <w:style w:type="character" w:customStyle="1" w:styleId="mrel">
    <w:name w:val="mrel"/>
    <w:basedOn w:val="DefaultParagraphFont"/>
    <w:rsid w:val="000A119D"/>
  </w:style>
  <w:style w:type="character" w:customStyle="1" w:styleId="mopen">
    <w:name w:val="mopen"/>
    <w:basedOn w:val="DefaultParagraphFont"/>
    <w:rsid w:val="000A119D"/>
  </w:style>
  <w:style w:type="character" w:customStyle="1" w:styleId="mbin">
    <w:name w:val="mbin"/>
    <w:basedOn w:val="DefaultParagraphFont"/>
    <w:rsid w:val="000A119D"/>
  </w:style>
  <w:style w:type="character" w:customStyle="1" w:styleId="mclose">
    <w:name w:val="mclose"/>
    <w:basedOn w:val="DefaultParagraphFont"/>
    <w:rsid w:val="000A119D"/>
  </w:style>
  <w:style w:type="character" w:styleId="PlaceholderText">
    <w:name w:val="Placeholder Text"/>
    <w:basedOn w:val="DefaultParagraphFont"/>
    <w:uiPriority w:val="99"/>
    <w:semiHidden/>
    <w:rsid w:val="00A505BA"/>
    <w:rPr>
      <w:color w:val="666666"/>
    </w:rPr>
  </w:style>
  <w:style w:type="table" w:styleId="TableGrid">
    <w:name w:val="Table Grid"/>
    <w:basedOn w:val="TableNormal"/>
    <w:uiPriority w:val="59"/>
    <w:rsid w:val="00D77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AD529C"/>
    <w:rPr>
      <w:sz w:val="20"/>
      <w:szCs w:val="20"/>
    </w:rPr>
  </w:style>
  <w:style w:type="character" w:customStyle="1" w:styleId="CommentTextChar">
    <w:name w:val="Comment Text Char"/>
    <w:basedOn w:val="DefaultParagraphFont"/>
    <w:link w:val="CommentText"/>
    <w:uiPriority w:val="99"/>
    <w:rsid w:val="00AD529C"/>
    <w:rPr>
      <w:sz w:val="20"/>
      <w:szCs w:val="20"/>
    </w:rPr>
  </w:style>
  <w:style w:type="character" w:styleId="CommentReference">
    <w:name w:val="annotation reference"/>
    <w:basedOn w:val="DefaultParagraphFont"/>
    <w:uiPriority w:val="99"/>
    <w:semiHidden/>
    <w:unhideWhenUsed/>
    <w:rsid w:val="00AD529C"/>
    <w:rPr>
      <w:sz w:val="16"/>
      <w:szCs w:val="16"/>
    </w:rPr>
  </w:style>
  <w:style w:type="paragraph" w:styleId="Revision">
    <w:name w:val="Revision"/>
    <w:hidden/>
    <w:uiPriority w:val="99"/>
    <w:semiHidden/>
    <w:rsid w:val="007D55DA"/>
    <w:pPr>
      <w:spacing w:after="0" w:line="240" w:lineRule="auto"/>
    </w:pPr>
  </w:style>
  <w:style w:type="character" w:styleId="UnresolvedMention">
    <w:name w:val="Unresolved Mention"/>
    <w:basedOn w:val="DefaultParagraphFont"/>
    <w:uiPriority w:val="99"/>
    <w:semiHidden/>
    <w:unhideWhenUsed/>
    <w:rsid w:val="00CA23CE"/>
    <w:rPr>
      <w:color w:val="605E5C"/>
      <w:shd w:val="clear" w:color="auto" w:fill="E1DFDD"/>
    </w:rPr>
  </w:style>
  <w:style w:type="paragraph" w:customStyle="1" w:styleId="Default">
    <w:name w:val="Default"/>
    <w:rsid w:val="00E93882"/>
    <w:pPr>
      <w:autoSpaceDE w:val="0"/>
      <w:autoSpaceDN w:val="0"/>
      <w:adjustRightInd w:val="0"/>
      <w:spacing w:after="0" w:line="240" w:lineRule="auto"/>
    </w:pPr>
    <w:rPr>
      <w:rFonts w:ascii="Arial" w:eastAsiaTheme="minorHAnsi" w:hAnsi="Arial" w:cs="Arial"/>
      <w:color w:val="000000"/>
      <w:lang w:eastAsia="en-US"/>
    </w:rPr>
  </w:style>
  <w:style w:type="character" w:customStyle="1" w:styleId="truncate">
    <w:name w:val="truncate"/>
    <w:basedOn w:val="DefaultParagraphFont"/>
    <w:rsid w:val="00402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5916">
      <w:bodyDiv w:val="1"/>
      <w:marLeft w:val="0"/>
      <w:marRight w:val="0"/>
      <w:marTop w:val="0"/>
      <w:marBottom w:val="0"/>
      <w:divBdr>
        <w:top w:val="none" w:sz="0" w:space="0" w:color="auto"/>
        <w:left w:val="none" w:sz="0" w:space="0" w:color="auto"/>
        <w:bottom w:val="none" w:sz="0" w:space="0" w:color="auto"/>
        <w:right w:val="none" w:sz="0" w:space="0" w:color="auto"/>
      </w:divBdr>
    </w:div>
    <w:div w:id="80566539">
      <w:bodyDiv w:val="1"/>
      <w:marLeft w:val="0"/>
      <w:marRight w:val="0"/>
      <w:marTop w:val="0"/>
      <w:marBottom w:val="0"/>
      <w:divBdr>
        <w:top w:val="none" w:sz="0" w:space="0" w:color="auto"/>
        <w:left w:val="none" w:sz="0" w:space="0" w:color="auto"/>
        <w:bottom w:val="none" w:sz="0" w:space="0" w:color="auto"/>
        <w:right w:val="none" w:sz="0" w:space="0" w:color="auto"/>
      </w:divBdr>
      <w:divsChild>
        <w:div w:id="115372306">
          <w:marLeft w:val="0"/>
          <w:marRight w:val="0"/>
          <w:marTop w:val="0"/>
          <w:marBottom w:val="0"/>
          <w:divBdr>
            <w:top w:val="none" w:sz="0" w:space="0" w:color="auto"/>
            <w:left w:val="none" w:sz="0" w:space="0" w:color="auto"/>
            <w:bottom w:val="none" w:sz="0" w:space="0" w:color="auto"/>
            <w:right w:val="none" w:sz="0" w:space="0" w:color="auto"/>
          </w:divBdr>
          <w:divsChild>
            <w:div w:id="454450519">
              <w:marLeft w:val="0"/>
              <w:marRight w:val="0"/>
              <w:marTop w:val="0"/>
              <w:marBottom w:val="0"/>
              <w:divBdr>
                <w:top w:val="none" w:sz="0" w:space="0" w:color="auto"/>
                <w:left w:val="none" w:sz="0" w:space="0" w:color="auto"/>
                <w:bottom w:val="none" w:sz="0" w:space="0" w:color="auto"/>
                <w:right w:val="none" w:sz="0" w:space="0" w:color="auto"/>
              </w:divBdr>
            </w:div>
          </w:divsChild>
        </w:div>
        <w:div w:id="319308337">
          <w:marLeft w:val="0"/>
          <w:marRight w:val="0"/>
          <w:marTop w:val="0"/>
          <w:marBottom w:val="0"/>
          <w:divBdr>
            <w:top w:val="none" w:sz="0" w:space="0" w:color="auto"/>
            <w:left w:val="none" w:sz="0" w:space="0" w:color="auto"/>
            <w:bottom w:val="none" w:sz="0" w:space="0" w:color="auto"/>
            <w:right w:val="none" w:sz="0" w:space="0" w:color="auto"/>
          </w:divBdr>
          <w:divsChild>
            <w:div w:id="141116913">
              <w:marLeft w:val="0"/>
              <w:marRight w:val="0"/>
              <w:marTop w:val="0"/>
              <w:marBottom w:val="0"/>
              <w:divBdr>
                <w:top w:val="none" w:sz="0" w:space="0" w:color="auto"/>
                <w:left w:val="none" w:sz="0" w:space="0" w:color="auto"/>
                <w:bottom w:val="none" w:sz="0" w:space="0" w:color="auto"/>
                <w:right w:val="none" w:sz="0" w:space="0" w:color="auto"/>
              </w:divBdr>
            </w:div>
            <w:div w:id="1519149987">
              <w:marLeft w:val="0"/>
              <w:marRight w:val="0"/>
              <w:marTop w:val="0"/>
              <w:marBottom w:val="0"/>
              <w:divBdr>
                <w:top w:val="none" w:sz="0" w:space="0" w:color="auto"/>
                <w:left w:val="none" w:sz="0" w:space="0" w:color="auto"/>
                <w:bottom w:val="none" w:sz="0" w:space="0" w:color="auto"/>
                <w:right w:val="none" w:sz="0" w:space="0" w:color="auto"/>
              </w:divBdr>
            </w:div>
            <w:div w:id="1525441677">
              <w:marLeft w:val="0"/>
              <w:marRight w:val="0"/>
              <w:marTop w:val="0"/>
              <w:marBottom w:val="0"/>
              <w:divBdr>
                <w:top w:val="none" w:sz="0" w:space="0" w:color="auto"/>
                <w:left w:val="none" w:sz="0" w:space="0" w:color="auto"/>
                <w:bottom w:val="none" w:sz="0" w:space="0" w:color="auto"/>
                <w:right w:val="none" w:sz="0" w:space="0" w:color="auto"/>
              </w:divBdr>
            </w:div>
          </w:divsChild>
        </w:div>
        <w:div w:id="653922580">
          <w:marLeft w:val="0"/>
          <w:marRight w:val="0"/>
          <w:marTop w:val="0"/>
          <w:marBottom w:val="0"/>
          <w:divBdr>
            <w:top w:val="none" w:sz="0" w:space="0" w:color="auto"/>
            <w:left w:val="none" w:sz="0" w:space="0" w:color="auto"/>
            <w:bottom w:val="none" w:sz="0" w:space="0" w:color="auto"/>
            <w:right w:val="none" w:sz="0" w:space="0" w:color="auto"/>
          </w:divBdr>
          <w:divsChild>
            <w:div w:id="1320771201">
              <w:marLeft w:val="0"/>
              <w:marRight w:val="0"/>
              <w:marTop w:val="0"/>
              <w:marBottom w:val="0"/>
              <w:divBdr>
                <w:top w:val="none" w:sz="0" w:space="0" w:color="auto"/>
                <w:left w:val="none" w:sz="0" w:space="0" w:color="auto"/>
                <w:bottom w:val="none" w:sz="0" w:space="0" w:color="auto"/>
                <w:right w:val="none" w:sz="0" w:space="0" w:color="auto"/>
              </w:divBdr>
            </w:div>
          </w:divsChild>
        </w:div>
        <w:div w:id="1645545174">
          <w:marLeft w:val="0"/>
          <w:marRight w:val="0"/>
          <w:marTop w:val="0"/>
          <w:marBottom w:val="0"/>
          <w:divBdr>
            <w:top w:val="none" w:sz="0" w:space="0" w:color="auto"/>
            <w:left w:val="none" w:sz="0" w:space="0" w:color="auto"/>
            <w:bottom w:val="none" w:sz="0" w:space="0" w:color="auto"/>
            <w:right w:val="none" w:sz="0" w:space="0" w:color="auto"/>
          </w:divBdr>
          <w:divsChild>
            <w:div w:id="1724668807">
              <w:marLeft w:val="0"/>
              <w:marRight w:val="0"/>
              <w:marTop w:val="0"/>
              <w:marBottom w:val="0"/>
              <w:divBdr>
                <w:top w:val="none" w:sz="0" w:space="0" w:color="auto"/>
                <w:left w:val="none" w:sz="0" w:space="0" w:color="auto"/>
                <w:bottom w:val="none" w:sz="0" w:space="0" w:color="auto"/>
                <w:right w:val="none" w:sz="0" w:space="0" w:color="auto"/>
              </w:divBdr>
            </w:div>
          </w:divsChild>
        </w:div>
        <w:div w:id="1894659482">
          <w:marLeft w:val="0"/>
          <w:marRight w:val="0"/>
          <w:marTop w:val="0"/>
          <w:marBottom w:val="0"/>
          <w:divBdr>
            <w:top w:val="none" w:sz="0" w:space="0" w:color="auto"/>
            <w:left w:val="none" w:sz="0" w:space="0" w:color="auto"/>
            <w:bottom w:val="none" w:sz="0" w:space="0" w:color="auto"/>
            <w:right w:val="none" w:sz="0" w:space="0" w:color="auto"/>
          </w:divBdr>
          <w:divsChild>
            <w:div w:id="1197423216">
              <w:marLeft w:val="0"/>
              <w:marRight w:val="0"/>
              <w:marTop w:val="0"/>
              <w:marBottom w:val="0"/>
              <w:divBdr>
                <w:top w:val="none" w:sz="0" w:space="0" w:color="auto"/>
                <w:left w:val="none" w:sz="0" w:space="0" w:color="auto"/>
                <w:bottom w:val="none" w:sz="0" w:space="0" w:color="auto"/>
                <w:right w:val="none" w:sz="0" w:space="0" w:color="auto"/>
              </w:divBdr>
            </w:div>
          </w:divsChild>
        </w:div>
        <w:div w:id="1948926814">
          <w:marLeft w:val="0"/>
          <w:marRight w:val="0"/>
          <w:marTop w:val="0"/>
          <w:marBottom w:val="0"/>
          <w:divBdr>
            <w:top w:val="none" w:sz="0" w:space="0" w:color="auto"/>
            <w:left w:val="none" w:sz="0" w:space="0" w:color="auto"/>
            <w:bottom w:val="none" w:sz="0" w:space="0" w:color="auto"/>
            <w:right w:val="none" w:sz="0" w:space="0" w:color="auto"/>
          </w:divBdr>
          <w:divsChild>
            <w:div w:id="1503348430">
              <w:marLeft w:val="0"/>
              <w:marRight w:val="0"/>
              <w:marTop w:val="0"/>
              <w:marBottom w:val="0"/>
              <w:divBdr>
                <w:top w:val="none" w:sz="0" w:space="0" w:color="auto"/>
                <w:left w:val="none" w:sz="0" w:space="0" w:color="auto"/>
                <w:bottom w:val="none" w:sz="0" w:space="0" w:color="auto"/>
                <w:right w:val="none" w:sz="0" w:space="0" w:color="auto"/>
              </w:divBdr>
            </w:div>
            <w:div w:id="1672759855">
              <w:marLeft w:val="0"/>
              <w:marRight w:val="0"/>
              <w:marTop w:val="0"/>
              <w:marBottom w:val="0"/>
              <w:divBdr>
                <w:top w:val="none" w:sz="0" w:space="0" w:color="auto"/>
                <w:left w:val="none" w:sz="0" w:space="0" w:color="auto"/>
                <w:bottom w:val="none" w:sz="0" w:space="0" w:color="auto"/>
                <w:right w:val="none" w:sz="0" w:space="0" w:color="auto"/>
              </w:divBdr>
            </w:div>
            <w:div w:id="1948654882">
              <w:marLeft w:val="0"/>
              <w:marRight w:val="0"/>
              <w:marTop w:val="0"/>
              <w:marBottom w:val="0"/>
              <w:divBdr>
                <w:top w:val="none" w:sz="0" w:space="0" w:color="auto"/>
                <w:left w:val="none" w:sz="0" w:space="0" w:color="auto"/>
                <w:bottom w:val="none" w:sz="0" w:space="0" w:color="auto"/>
                <w:right w:val="none" w:sz="0" w:space="0" w:color="auto"/>
              </w:divBdr>
            </w:div>
            <w:div w:id="20512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797">
      <w:bodyDiv w:val="1"/>
      <w:marLeft w:val="0"/>
      <w:marRight w:val="0"/>
      <w:marTop w:val="0"/>
      <w:marBottom w:val="0"/>
      <w:divBdr>
        <w:top w:val="none" w:sz="0" w:space="0" w:color="auto"/>
        <w:left w:val="none" w:sz="0" w:space="0" w:color="auto"/>
        <w:bottom w:val="none" w:sz="0" w:space="0" w:color="auto"/>
        <w:right w:val="none" w:sz="0" w:space="0" w:color="auto"/>
      </w:divBdr>
      <w:divsChild>
        <w:div w:id="167185631">
          <w:marLeft w:val="0"/>
          <w:marRight w:val="0"/>
          <w:marTop w:val="0"/>
          <w:marBottom w:val="0"/>
          <w:divBdr>
            <w:top w:val="none" w:sz="0" w:space="0" w:color="auto"/>
            <w:left w:val="none" w:sz="0" w:space="0" w:color="auto"/>
            <w:bottom w:val="none" w:sz="0" w:space="0" w:color="auto"/>
            <w:right w:val="none" w:sz="0" w:space="0" w:color="auto"/>
          </w:divBdr>
        </w:div>
        <w:div w:id="284190752">
          <w:marLeft w:val="0"/>
          <w:marRight w:val="0"/>
          <w:marTop w:val="0"/>
          <w:marBottom w:val="0"/>
          <w:divBdr>
            <w:top w:val="none" w:sz="0" w:space="0" w:color="auto"/>
            <w:left w:val="none" w:sz="0" w:space="0" w:color="auto"/>
            <w:bottom w:val="none" w:sz="0" w:space="0" w:color="auto"/>
            <w:right w:val="none" w:sz="0" w:space="0" w:color="auto"/>
          </w:divBdr>
        </w:div>
        <w:div w:id="846136297">
          <w:marLeft w:val="0"/>
          <w:marRight w:val="0"/>
          <w:marTop w:val="0"/>
          <w:marBottom w:val="0"/>
          <w:divBdr>
            <w:top w:val="none" w:sz="0" w:space="0" w:color="auto"/>
            <w:left w:val="none" w:sz="0" w:space="0" w:color="auto"/>
            <w:bottom w:val="none" w:sz="0" w:space="0" w:color="auto"/>
            <w:right w:val="none" w:sz="0" w:space="0" w:color="auto"/>
          </w:divBdr>
        </w:div>
        <w:div w:id="2109155635">
          <w:marLeft w:val="0"/>
          <w:marRight w:val="0"/>
          <w:marTop w:val="0"/>
          <w:marBottom w:val="0"/>
          <w:divBdr>
            <w:top w:val="none" w:sz="0" w:space="0" w:color="auto"/>
            <w:left w:val="none" w:sz="0" w:space="0" w:color="auto"/>
            <w:bottom w:val="none" w:sz="0" w:space="0" w:color="auto"/>
            <w:right w:val="none" w:sz="0" w:space="0" w:color="auto"/>
          </w:divBdr>
        </w:div>
      </w:divsChild>
    </w:div>
    <w:div w:id="116145475">
      <w:bodyDiv w:val="1"/>
      <w:marLeft w:val="0"/>
      <w:marRight w:val="0"/>
      <w:marTop w:val="0"/>
      <w:marBottom w:val="0"/>
      <w:divBdr>
        <w:top w:val="none" w:sz="0" w:space="0" w:color="auto"/>
        <w:left w:val="none" w:sz="0" w:space="0" w:color="auto"/>
        <w:bottom w:val="none" w:sz="0" w:space="0" w:color="auto"/>
        <w:right w:val="none" w:sz="0" w:space="0" w:color="auto"/>
      </w:divBdr>
    </w:div>
    <w:div w:id="246892212">
      <w:bodyDiv w:val="1"/>
      <w:marLeft w:val="0"/>
      <w:marRight w:val="0"/>
      <w:marTop w:val="0"/>
      <w:marBottom w:val="0"/>
      <w:divBdr>
        <w:top w:val="none" w:sz="0" w:space="0" w:color="auto"/>
        <w:left w:val="none" w:sz="0" w:space="0" w:color="auto"/>
        <w:bottom w:val="none" w:sz="0" w:space="0" w:color="auto"/>
        <w:right w:val="none" w:sz="0" w:space="0" w:color="auto"/>
      </w:divBdr>
    </w:div>
    <w:div w:id="256255512">
      <w:bodyDiv w:val="1"/>
      <w:marLeft w:val="0"/>
      <w:marRight w:val="0"/>
      <w:marTop w:val="0"/>
      <w:marBottom w:val="0"/>
      <w:divBdr>
        <w:top w:val="none" w:sz="0" w:space="0" w:color="auto"/>
        <w:left w:val="none" w:sz="0" w:space="0" w:color="auto"/>
        <w:bottom w:val="none" w:sz="0" w:space="0" w:color="auto"/>
        <w:right w:val="none" w:sz="0" w:space="0" w:color="auto"/>
      </w:divBdr>
    </w:div>
    <w:div w:id="260375345">
      <w:bodyDiv w:val="1"/>
      <w:marLeft w:val="0"/>
      <w:marRight w:val="0"/>
      <w:marTop w:val="0"/>
      <w:marBottom w:val="0"/>
      <w:divBdr>
        <w:top w:val="none" w:sz="0" w:space="0" w:color="auto"/>
        <w:left w:val="none" w:sz="0" w:space="0" w:color="auto"/>
        <w:bottom w:val="none" w:sz="0" w:space="0" w:color="auto"/>
        <w:right w:val="none" w:sz="0" w:space="0" w:color="auto"/>
      </w:divBdr>
    </w:div>
    <w:div w:id="319817727">
      <w:bodyDiv w:val="1"/>
      <w:marLeft w:val="0"/>
      <w:marRight w:val="0"/>
      <w:marTop w:val="0"/>
      <w:marBottom w:val="0"/>
      <w:divBdr>
        <w:top w:val="none" w:sz="0" w:space="0" w:color="auto"/>
        <w:left w:val="none" w:sz="0" w:space="0" w:color="auto"/>
        <w:bottom w:val="none" w:sz="0" w:space="0" w:color="auto"/>
        <w:right w:val="none" w:sz="0" w:space="0" w:color="auto"/>
      </w:divBdr>
      <w:divsChild>
        <w:div w:id="6642802">
          <w:marLeft w:val="0"/>
          <w:marRight w:val="0"/>
          <w:marTop w:val="0"/>
          <w:marBottom w:val="0"/>
          <w:divBdr>
            <w:top w:val="none" w:sz="0" w:space="0" w:color="auto"/>
            <w:left w:val="none" w:sz="0" w:space="0" w:color="auto"/>
            <w:bottom w:val="none" w:sz="0" w:space="0" w:color="auto"/>
            <w:right w:val="none" w:sz="0" w:space="0" w:color="auto"/>
          </w:divBdr>
        </w:div>
        <w:div w:id="525220524">
          <w:marLeft w:val="0"/>
          <w:marRight w:val="0"/>
          <w:marTop w:val="0"/>
          <w:marBottom w:val="0"/>
          <w:divBdr>
            <w:top w:val="none" w:sz="0" w:space="0" w:color="auto"/>
            <w:left w:val="none" w:sz="0" w:space="0" w:color="auto"/>
            <w:bottom w:val="none" w:sz="0" w:space="0" w:color="auto"/>
            <w:right w:val="none" w:sz="0" w:space="0" w:color="auto"/>
          </w:divBdr>
        </w:div>
        <w:div w:id="1392457742">
          <w:marLeft w:val="0"/>
          <w:marRight w:val="0"/>
          <w:marTop w:val="0"/>
          <w:marBottom w:val="0"/>
          <w:divBdr>
            <w:top w:val="none" w:sz="0" w:space="0" w:color="auto"/>
            <w:left w:val="none" w:sz="0" w:space="0" w:color="auto"/>
            <w:bottom w:val="none" w:sz="0" w:space="0" w:color="auto"/>
            <w:right w:val="none" w:sz="0" w:space="0" w:color="auto"/>
          </w:divBdr>
        </w:div>
        <w:div w:id="1974558737">
          <w:marLeft w:val="0"/>
          <w:marRight w:val="0"/>
          <w:marTop w:val="0"/>
          <w:marBottom w:val="0"/>
          <w:divBdr>
            <w:top w:val="none" w:sz="0" w:space="0" w:color="auto"/>
            <w:left w:val="none" w:sz="0" w:space="0" w:color="auto"/>
            <w:bottom w:val="none" w:sz="0" w:space="0" w:color="auto"/>
            <w:right w:val="none" w:sz="0" w:space="0" w:color="auto"/>
          </w:divBdr>
        </w:div>
        <w:div w:id="2145466468">
          <w:marLeft w:val="0"/>
          <w:marRight w:val="0"/>
          <w:marTop w:val="0"/>
          <w:marBottom w:val="0"/>
          <w:divBdr>
            <w:top w:val="none" w:sz="0" w:space="0" w:color="auto"/>
            <w:left w:val="none" w:sz="0" w:space="0" w:color="auto"/>
            <w:bottom w:val="none" w:sz="0" w:space="0" w:color="auto"/>
            <w:right w:val="none" w:sz="0" w:space="0" w:color="auto"/>
          </w:divBdr>
        </w:div>
      </w:divsChild>
    </w:div>
    <w:div w:id="425735088">
      <w:bodyDiv w:val="1"/>
      <w:marLeft w:val="0"/>
      <w:marRight w:val="0"/>
      <w:marTop w:val="0"/>
      <w:marBottom w:val="0"/>
      <w:divBdr>
        <w:top w:val="none" w:sz="0" w:space="0" w:color="auto"/>
        <w:left w:val="none" w:sz="0" w:space="0" w:color="auto"/>
        <w:bottom w:val="none" w:sz="0" w:space="0" w:color="auto"/>
        <w:right w:val="none" w:sz="0" w:space="0" w:color="auto"/>
      </w:divBdr>
      <w:divsChild>
        <w:div w:id="1444957">
          <w:marLeft w:val="0"/>
          <w:marRight w:val="0"/>
          <w:marTop w:val="0"/>
          <w:marBottom w:val="0"/>
          <w:divBdr>
            <w:top w:val="none" w:sz="0" w:space="0" w:color="auto"/>
            <w:left w:val="none" w:sz="0" w:space="0" w:color="auto"/>
            <w:bottom w:val="none" w:sz="0" w:space="0" w:color="auto"/>
            <w:right w:val="none" w:sz="0" w:space="0" w:color="auto"/>
          </w:divBdr>
        </w:div>
        <w:div w:id="126508209">
          <w:marLeft w:val="0"/>
          <w:marRight w:val="0"/>
          <w:marTop w:val="0"/>
          <w:marBottom w:val="0"/>
          <w:divBdr>
            <w:top w:val="none" w:sz="0" w:space="0" w:color="auto"/>
            <w:left w:val="none" w:sz="0" w:space="0" w:color="auto"/>
            <w:bottom w:val="none" w:sz="0" w:space="0" w:color="auto"/>
            <w:right w:val="none" w:sz="0" w:space="0" w:color="auto"/>
          </w:divBdr>
        </w:div>
        <w:div w:id="202788458">
          <w:marLeft w:val="0"/>
          <w:marRight w:val="0"/>
          <w:marTop w:val="0"/>
          <w:marBottom w:val="0"/>
          <w:divBdr>
            <w:top w:val="none" w:sz="0" w:space="0" w:color="auto"/>
            <w:left w:val="none" w:sz="0" w:space="0" w:color="auto"/>
            <w:bottom w:val="none" w:sz="0" w:space="0" w:color="auto"/>
            <w:right w:val="none" w:sz="0" w:space="0" w:color="auto"/>
          </w:divBdr>
        </w:div>
        <w:div w:id="254629681">
          <w:marLeft w:val="0"/>
          <w:marRight w:val="0"/>
          <w:marTop w:val="0"/>
          <w:marBottom w:val="0"/>
          <w:divBdr>
            <w:top w:val="none" w:sz="0" w:space="0" w:color="auto"/>
            <w:left w:val="none" w:sz="0" w:space="0" w:color="auto"/>
            <w:bottom w:val="none" w:sz="0" w:space="0" w:color="auto"/>
            <w:right w:val="none" w:sz="0" w:space="0" w:color="auto"/>
          </w:divBdr>
        </w:div>
        <w:div w:id="510412493">
          <w:marLeft w:val="0"/>
          <w:marRight w:val="0"/>
          <w:marTop w:val="0"/>
          <w:marBottom w:val="0"/>
          <w:divBdr>
            <w:top w:val="none" w:sz="0" w:space="0" w:color="auto"/>
            <w:left w:val="none" w:sz="0" w:space="0" w:color="auto"/>
            <w:bottom w:val="none" w:sz="0" w:space="0" w:color="auto"/>
            <w:right w:val="none" w:sz="0" w:space="0" w:color="auto"/>
          </w:divBdr>
        </w:div>
        <w:div w:id="527716770">
          <w:marLeft w:val="0"/>
          <w:marRight w:val="0"/>
          <w:marTop w:val="0"/>
          <w:marBottom w:val="0"/>
          <w:divBdr>
            <w:top w:val="none" w:sz="0" w:space="0" w:color="auto"/>
            <w:left w:val="none" w:sz="0" w:space="0" w:color="auto"/>
            <w:bottom w:val="none" w:sz="0" w:space="0" w:color="auto"/>
            <w:right w:val="none" w:sz="0" w:space="0" w:color="auto"/>
          </w:divBdr>
        </w:div>
        <w:div w:id="560560678">
          <w:marLeft w:val="0"/>
          <w:marRight w:val="0"/>
          <w:marTop w:val="0"/>
          <w:marBottom w:val="0"/>
          <w:divBdr>
            <w:top w:val="none" w:sz="0" w:space="0" w:color="auto"/>
            <w:left w:val="none" w:sz="0" w:space="0" w:color="auto"/>
            <w:bottom w:val="none" w:sz="0" w:space="0" w:color="auto"/>
            <w:right w:val="none" w:sz="0" w:space="0" w:color="auto"/>
          </w:divBdr>
        </w:div>
        <w:div w:id="588855637">
          <w:marLeft w:val="0"/>
          <w:marRight w:val="0"/>
          <w:marTop w:val="0"/>
          <w:marBottom w:val="0"/>
          <w:divBdr>
            <w:top w:val="none" w:sz="0" w:space="0" w:color="auto"/>
            <w:left w:val="none" w:sz="0" w:space="0" w:color="auto"/>
            <w:bottom w:val="none" w:sz="0" w:space="0" w:color="auto"/>
            <w:right w:val="none" w:sz="0" w:space="0" w:color="auto"/>
          </w:divBdr>
        </w:div>
        <w:div w:id="598175423">
          <w:marLeft w:val="0"/>
          <w:marRight w:val="0"/>
          <w:marTop w:val="0"/>
          <w:marBottom w:val="0"/>
          <w:divBdr>
            <w:top w:val="none" w:sz="0" w:space="0" w:color="auto"/>
            <w:left w:val="none" w:sz="0" w:space="0" w:color="auto"/>
            <w:bottom w:val="none" w:sz="0" w:space="0" w:color="auto"/>
            <w:right w:val="none" w:sz="0" w:space="0" w:color="auto"/>
          </w:divBdr>
        </w:div>
        <w:div w:id="696152492">
          <w:marLeft w:val="0"/>
          <w:marRight w:val="0"/>
          <w:marTop w:val="0"/>
          <w:marBottom w:val="0"/>
          <w:divBdr>
            <w:top w:val="none" w:sz="0" w:space="0" w:color="auto"/>
            <w:left w:val="none" w:sz="0" w:space="0" w:color="auto"/>
            <w:bottom w:val="none" w:sz="0" w:space="0" w:color="auto"/>
            <w:right w:val="none" w:sz="0" w:space="0" w:color="auto"/>
          </w:divBdr>
        </w:div>
        <w:div w:id="845633149">
          <w:marLeft w:val="0"/>
          <w:marRight w:val="0"/>
          <w:marTop w:val="0"/>
          <w:marBottom w:val="0"/>
          <w:divBdr>
            <w:top w:val="none" w:sz="0" w:space="0" w:color="auto"/>
            <w:left w:val="none" w:sz="0" w:space="0" w:color="auto"/>
            <w:bottom w:val="none" w:sz="0" w:space="0" w:color="auto"/>
            <w:right w:val="none" w:sz="0" w:space="0" w:color="auto"/>
          </w:divBdr>
        </w:div>
        <w:div w:id="920334150">
          <w:marLeft w:val="0"/>
          <w:marRight w:val="0"/>
          <w:marTop w:val="0"/>
          <w:marBottom w:val="0"/>
          <w:divBdr>
            <w:top w:val="none" w:sz="0" w:space="0" w:color="auto"/>
            <w:left w:val="none" w:sz="0" w:space="0" w:color="auto"/>
            <w:bottom w:val="none" w:sz="0" w:space="0" w:color="auto"/>
            <w:right w:val="none" w:sz="0" w:space="0" w:color="auto"/>
          </w:divBdr>
        </w:div>
        <w:div w:id="1020164276">
          <w:marLeft w:val="0"/>
          <w:marRight w:val="0"/>
          <w:marTop w:val="0"/>
          <w:marBottom w:val="0"/>
          <w:divBdr>
            <w:top w:val="none" w:sz="0" w:space="0" w:color="auto"/>
            <w:left w:val="none" w:sz="0" w:space="0" w:color="auto"/>
            <w:bottom w:val="none" w:sz="0" w:space="0" w:color="auto"/>
            <w:right w:val="none" w:sz="0" w:space="0" w:color="auto"/>
          </w:divBdr>
        </w:div>
        <w:div w:id="1037314219">
          <w:marLeft w:val="0"/>
          <w:marRight w:val="0"/>
          <w:marTop w:val="0"/>
          <w:marBottom w:val="0"/>
          <w:divBdr>
            <w:top w:val="none" w:sz="0" w:space="0" w:color="auto"/>
            <w:left w:val="none" w:sz="0" w:space="0" w:color="auto"/>
            <w:bottom w:val="none" w:sz="0" w:space="0" w:color="auto"/>
            <w:right w:val="none" w:sz="0" w:space="0" w:color="auto"/>
          </w:divBdr>
        </w:div>
        <w:div w:id="1153912376">
          <w:marLeft w:val="0"/>
          <w:marRight w:val="0"/>
          <w:marTop w:val="0"/>
          <w:marBottom w:val="0"/>
          <w:divBdr>
            <w:top w:val="none" w:sz="0" w:space="0" w:color="auto"/>
            <w:left w:val="none" w:sz="0" w:space="0" w:color="auto"/>
            <w:bottom w:val="none" w:sz="0" w:space="0" w:color="auto"/>
            <w:right w:val="none" w:sz="0" w:space="0" w:color="auto"/>
          </w:divBdr>
        </w:div>
        <w:div w:id="1364018274">
          <w:marLeft w:val="0"/>
          <w:marRight w:val="0"/>
          <w:marTop w:val="0"/>
          <w:marBottom w:val="0"/>
          <w:divBdr>
            <w:top w:val="none" w:sz="0" w:space="0" w:color="auto"/>
            <w:left w:val="none" w:sz="0" w:space="0" w:color="auto"/>
            <w:bottom w:val="none" w:sz="0" w:space="0" w:color="auto"/>
            <w:right w:val="none" w:sz="0" w:space="0" w:color="auto"/>
          </w:divBdr>
        </w:div>
        <w:div w:id="1459227086">
          <w:marLeft w:val="0"/>
          <w:marRight w:val="0"/>
          <w:marTop w:val="0"/>
          <w:marBottom w:val="0"/>
          <w:divBdr>
            <w:top w:val="none" w:sz="0" w:space="0" w:color="auto"/>
            <w:left w:val="none" w:sz="0" w:space="0" w:color="auto"/>
            <w:bottom w:val="none" w:sz="0" w:space="0" w:color="auto"/>
            <w:right w:val="none" w:sz="0" w:space="0" w:color="auto"/>
          </w:divBdr>
        </w:div>
        <w:div w:id="1488084973">
          <w:marLeft w:val="0"/>
          <w:marRight w:val="0"/>
          <w:marTop w:val="0"/>
          <w:marBottom w:val="0"/>
          <w:divBdr>
            <w:top w:val="none" w:sz="0" w:space="0" w:color="auto"/>
            <w:left w:val="none" w:sz="0" w:space="0" w:color="auto"/>
            <w:bottom w:val="none" w:sz="0" w:space="0" w:color="auto"/>
            <w:right w:val="none" w:sz="0" w:space="0" w:color="auto"/>
          </w:divBdr>
        </w:div>
        <w:div w:id="1503004613">
          <w:marLeft w:val="0"/>
          <w:marRight w:val="0"/>
          <w:marTop w:val="0"/>
          <w:marBottom w:val="0"/>
          <w:divBdr>
            <w:top w:val="none" w:sz="0" w:space="0" w:color="auto"/>
            <w:left w:val="none" w:sz="0" w:space="0" w:color="auto"/>
            <w:bottom w:val="none" w:sz="0" w:space="0" w:color="auto"/>
            <w:right w:val="none" w:sz="0" w:space="0" w:color="auto"/>
          </w:divBdr>
        </w:div>
        <w:div w:id="1549955731">
          <w:marLeft w:val="0"/>
          <w:marRight w:val="0"/>
          <w:marTop w:val="0"/>
          <w:marBottom w:val="0"/>
          <w:divBdr>
            <w:top w:val="none" w:sz="0" w:space="0" w:color="auto"/>
            <w:left w:val="none" w:sz="0" w:space="0" w:color="auto"/>
            <w:bottom w:val="none" w:sz="0" w:space="0" w:color="auto"/>
            <w:right w:val="none" w:sz="0" w:space="0" w:color="auto"/>
          </w:divBdr>
        </w:div>
        <w:div w:id="1569269492">
          <w:marLeft w:val="0"/>
          <w:marRight w:val="0"/>
          <w:marTop w:val="0"/>
          <w:marBottom w:val="0"/>
          <w:divBdr>
            <w:top w:val="none" w:sz="0" w:space="0" w:color="auto"/>
            <w:left w:val="none" w:sz="0" w:space="0" w:color="auto"/>
            <w:bottom w:val="none" w:sz="0" w:space="0" w:color="auto"/>
            <w:right w:val="none" w:sz="0" w:space="0" w:color="auto"/>
          </w:divBdr>
        </w:div>
        <w:div w:id="1845049239">
          <w:marLeft w:val="0"/>
          <w:marRight w:val="0"/>
          <w:marTop w:val="0"/>
          <w:marBottom w:val="0"/>
          <w:divBdr>
            <w:top w:val="none" w:sz="0" w:space="0" w:color="auto"/>
            <w:left w:val="none" w:sz="0" w:space="0" w:color="auto"/>
            <w:bottom w:val="none" w:sz="0" w:space="0" w:color="auto"/>
            <w:right w:val="none" w:sz="0" w:space="0" w:color="auto"/>
          </w:divBdr>
        </w:div>
        <w:div w:id="1930386406">
          <w:marLeft w:val="0"/>
          <w:marRight w:val="0"/>
          <w:marTop w:val="0"/>
          <w:marBottom w:val="0"/>
          <w:divBdr>
            <w:top w:val="none" w:sz="0" w:space="0" w:color="auto"/>
            <w:left w:val="none" w:sz="0" w:space="0" w:color="auto"/>
            <w:bottom w:val="none" w:sz="0" w:space="0" w:color="auto"/>
            <w:right w:val="none" w:sz="0" w:space="0" w:color="auto"/>
          </w:divBdr>
        </w:div>
        <w:div w:id="1938782889">
          <w:marLeft w:val="0"/>
          <w:marRight w:val="0"/>
          <w:marTop w:val="0"/>
          <w:marBottom w:val="0"/>
          <w:divBdr>
            <w:top w:val="none" w:sz="0" w:space="0" w:color="auto"/>
            <w:left w:val="none" w:sz="0" w:space="0" w:color="auto"/>
            <w:bottom w:val="none" w:sz="0" w:space="0" w:color="auto"/>
            <w:right w:val="none" w:sz="0" w:space="0" w:color="auto"/>
          </w:divBdr>
          <w:divsChild>
            <w:div w:id="39865107">
              <w:marLeft w:val="0"/>
              <w:marRight w:val="0"/>
              <w:marTop w:val="0"/>
              <w:marBottom w:val="0"/>
              <w:divBdr>
                <w:top w:val="none" w:sz="0" w:space="0" w:color="auto"/>
                <w:left w:val="none" w:sz="0" w:space="0" w:color="auto"/>
                <w:bottom w:val="none" w:sz="0" w:space="0" w:color="auto"/>
                <w:right w:val="none" w:sz="0" w:space="0" w:color="auto"/>
              </w:divBdr>
            </w:div>
            <w:div w:id="137764412">
              <w:marLeft w:val="0"/>
              <w:marRight w:val="0"/>
              <w:marTop w:val="0"/>
              <w:marBottom w:val="0"/>
              <w:divBdr>
                <w:top w:val="none" w:sz="0" w:space="0" w:color="auto"/>
                <w:left w:val="none" w:sz="0" w:space="0" w:color="auto"/>
                <w:bottom w:val="none" w:sz="0" w:space="0" w:color="auto"/>
                <w:right w:val="none" w:sz="0" w:space="0" w:color="auto"/>
              </w:divBdr>
            </w:div>
            <w:div w:id="217867478">
              <w:marLeft w:val="0"/>
              <w:marRight w:val="0"/>
              <w:marTop w:val="0"/>
              <w:marBottom w:val="0"/>
              <w:divBdr>
                <w:top w:val="none" w:sz="0" w:space="0" w:color="auto"/>
                <w:left w:val="none" w:sz="0" w:space="0" w:color="auto"/>
                <w:bottom w:val="none" w:sz="0" w:space="0" w:color="auto"/>
                <w:right w:val="none" w:sz="0" w:space="0" w:color="auto"/>
              </w:divBdr>
            </w:div>
            <w:div w:id="307709948">
              <w:marLeft w:val="0"/>
              <w:marRight w:val="0"/>
              <w:marTop w:val="0"/>
              <w:marBottom w:val="0"/>
              <w:divBdr>
                <w:top w:val="none" w:sz="0" w:space="0" w:color="auto"/>
                <w:left w:val="none" w:sz="0" w:space="0" w:color="auto"/>
                <w:bottom w:val="none" w:sz="0" w:space="0" w:color="auto"/>
                <w:right w:val="none" w:sz="0" w:space="0" w:color="auto"/>
              </w:divBdr>
            </w:div>
            <w:div w:id="674847116">
              <w:marLeft w:val="0"/>
              <w:marRight w:val="0"/>
              <w:marTop w:val="0"/>
              <w:marBottom w:val="0"/>
              <w:divBdr>
                <w:top w:val="none" w:sz="0" w:space="0" w:color="auto"/>
                <w:left w:val="none" w:sz="0" w:space="0" w:color="auto"/>
                <w:bottom w:val="none" w:sz="0" w:space="0" w:color="auto"/>
                <w:right w:val="none" w:sz="0" w:space="0" w:color="auto"/>
              </w:divBdr>
            </w:div>
            <w:div w:id="884101659">
              <w:marLeft w:val="0"/>
              <w:marRight w:val="0"/>
              <w:marTop w:val="0"/>
              <w:marBottom w:val="0"/>
              <w:divBdr>
                <w:top w:val="none" w:sz="0" w:space="0" w:color="auto"/>
                <w:left w:val="none" w:sz="0" w:space="0" w:color="auto"/>
                <w:bottom w:val="none" w:sz="0" w:space="0" w:color="auto"/>
                <w:right w:val="none" w:sz="0" w:space="0" w:color="auto"/>
              </w:divBdr>
            </w:div>
            <w:div w:id="888806262">
              <w:marLeft w:val="0"/>
              <w:marRight w:val="0"/>
              <w:marTop w:val="0"/>
              <w:marBottom w:val="0"/>
              <w:divBdr>
                <w:top w:val="none" w:sz="0" w:space="0" w:color="auto"/>
                <w:left w:val="none" w:sz="0" w:space="0" w:color="auto"/>
                <w:bottom w:val="none" w:sz="0" w:space="0" w:color="auto"/>
                <w:right w:val="none" w:sz="0" w:space="0" w:color="auto"/>
              </w:divBdr>
            </w:div>
            <w:div w:id="1019308976">
              <w:marLeft w:val="0"/>
              <w:marRight w:val="0"/>
              <w:marTop w:val="0"/>
              <w:marBottom w:val="0"/>
              <w:divBdr>
                <w:top w:val="none" w:sz="0" w:space="0" w:color="auto"/>
                <w:left w:val="none" w:sz="0" w:space="0" w:color="auto"/>
                <w:bottom w:val="none" w:sz="0" w:space="0" w:color="auto"/>
                <w:right w:val="none" w:sz="0" w:space="0" w:color="auto"/>
              </w:divBdr>
            </w:div>
            <w:div w:id="1138495157">
              <w:marLeft w:val="0"/>
              <w:marRight w:val="0"/>
              <w:marTop w:val="0"/>
              <w:marBottom w:val="0"/>
              <w:divBdr>
                <w:top w:val="none" w:sz="0" w:space="0" w:color="auto"/>
                <w:left w:val="none" w:sz="0" w:space="0" w:color="auto"/>
                <w:bottom w:val="none" w:sz="0" w:space="0" w:color="auto"/>
                <w:right w:val="none" w:sz="0" w:space="0" w:color="auto"/>
              </w:divBdr>
            </w:div>
            <w:div w:id="1197353276">
              <w:marLeft w:val="0"/>
              <w:marRight w:val="0"/>
              <w:marTop w:val="0"/>
              <w:marBottom w:val="0"/>
              <w:divBdr>
                <w:top w:val="none" w:sz="0" w:space="0" w:color="auto"/>
                <w:left w:val="none" w:sz="0" w:space="0" w:color="auto"/>
                <w:bottom w:val="none" w:sz="0" w:space="0" w:color="auto"/>
                <w:right w:val="none" w:sz="0" w:space="0" w:color="auto"/>
              </w:divBdr>
            </w:div>
            <w:div w:id="1252736001">
              <w:marLeft w:val="0"/>
              <w:marRight w:val="0"/>
              <w:marTop w:val="0"/>
              <w:marBottom w:val="0"/>
              <w:divBdr>
                <w:top w:val="none" w:sz="0" w:space="0" w:color="auto"/>
                <w:left w:val="none" w:sz="0" w:space="0" w:color="auto"/>
                <w:bottom w:val="none" w:sz="0" w:space="0" w:color="auto"/>
                <w:right w:val="none" w:sz="0" w:space="0" w:color="auto"/>
              </w:divBdr>
            </w:div>
            <w:div w:id="1303578417">
              <w:marLeft w:val="0"/>
              <w:marRight w:val="0"/>
              <w:marTop w:val="0"/>
              <w:marBottom w:val="0"/>
              <w:divBdr>
                <w:top w:val="none" w:sz="0" w:space="0" w:color="auto"/>
                <w:left w:val="none" w:sz="0" w:space="0" w:color="auto"/>
                <w:bottom w:val="none" w:sz="0" w:space="0" w:color="auto"/>
                <w:right w:val="none" w:sz="0" w:space="0" w:color="auto"/>
              </w:divBdr>
            </w:div>
            <w:div w:id="1551385333">
              <w:marLeft w:val="0"/>
              <w:marRight w:val="0"/>
              <w:marTop w:val="0"/>
              <w:marBottom w:val="0"/>
              <w:divBdr>
                <w:top w:val="none" w:sz="0" w:space="0" w:color="auto"/>
                <w:left w:val="none" w:sz="0" w:space="0" w:color="auto"/>
                <w:bottom w:val="none" w:sz="0" w:space="0" w:color="auto"/>
                <w:right w:val="none" w:sz="0" w:space="0" w:color="auto"/>
              </w:divBdr>
            </w:div>
            <w:div w:id="1619529049">
              <w:marLeft w:val="0"/>
              <w:marRight w:val="0"/>
              <w:marTop w:val="0"/>
              <w:marBottom w:val="0"/>
              <w:divBdr>
                <w:top w:val="none" w:sz="0" w:space="0" w:color="auto"/>
                <w:left w:val="none" w:sz="0" w:space="0" w:color="auto"/>
                <w:bottom w:val="none" w:sz="0" w:space="0" w:color="auto"/>
                <w:right w:val="none" w:sz="0" w:space="0" w:color="auto"/>
              </w:divBdr>
            </w:div>
            <w:div w:id="1820460889">
              <w:marLeft w:val="0"/>
              <w:marRight w:val="0"/>
              <w:marTop w:val="0"/>
              <w:marBottom w:val="0"/>
              <w:divBdr>
                <w:top w:val="none" w:sz="0" w:space="0" w:color="auto"/>
                <w:left w:val="none" w:sz="0" w:space="0" w:color="auto"/>
                <w:bottom w:val="none" w:sz="0" w:space="0" w:color="auto"/>
                <w:right w:val="none" w:sz="0" w:space="0" w:color="auto"/>
              </w:divBdr>
            </w:div>
            <w:div w:id="1820681775">
              <w:marLeft w:val="0"/>
              <w:marRight w:val="0"/>
              <w:marTop w:val="0"/>
              <w:marBottom w:val="0"/>
              <w:divBdr>
                <w:top w:val="none" w:sz="0" w:space="0" w:color="auto"/>
                <w:left w:val="none" w:sz="0" w:space="0" w:color="auto"/>
                <w:bottom w:val="none" w:sz="0" w:space="0" w:color="auto"/>
                <w:right w:val="none" w:sz="0" w:space="0" w:color="auto"/>
              </w:divBdr>
            </w:div>
            <w:div w:id="1822845685">
              <w:marLeft w:val="0"/>
              <w:marRight w:val="0"/>
              <w:marTop w:val="0"/>
              <w:marBottom w:val="0"/>
              <w:divBdr>
                <w:top w:val="none" w:sz="0" w:space="0" w:color="auto"/>
                <w:left w:val="none" w:sz="0" w:space="0" w:color="auto"/>
                <w:bottom w:val="none" w:sz="0" w:space="0" w:color="auto"/>
                <w:right w:val="none" w:sz="0" w:space="0" w:color="auto"/>
              </w:divBdr>
            </w:div>
            <w:div w:id="1837573753">
              <w:marLeft w:val="0"/>
              <w:marRight w:val="0"/>
              <w:marTop w:val="0"/>
              <w:marBottom w:val="0"/>
              <w:divBdr>
                <w:top w:val="none" w:sz="0" w:space="0" w:color="auto"/>
                <w:left w:val="none" w:sz="0" w:space="0" w:color="auto"/>
                <w:bottom w:val="none" w:sz="0" w:space="0" w:color="auto"/>
                <w:right w:val="none" w:sz="0" w:space="0" w:color="auto"/>
              </w:divBdr>
            </w:div>
            <w:div w:id="1949965887">
              <w:marLeft w:val="0"/>
              <w:marRight w:val="0"/>
              <w:marTop w:val="0"/>
              <w:marBottom w:val="0"/>
              <w:divBdr>
                <w:top w:val="none" w:sz="0" w:space="0" w:color="auto"/>
                <w:left w:val="none" w:sz="0" w:space="0" w:color="auto"/>
                <w:bottom w:val="none" w:sz="0" w:space="0" w:color="auto"/>
                <w:right w:val="none" w:sz="0" w:space="0" w:color="auto"/>
              </w:divBdr>
            </w:div>
            <w:div w:id="2126649995">
              <w:marLeft w:val="0"/>
              <w:marRight w:val="0"/>
              <w:marTop w:val="0"/>
              <w:marBottom w:val="0"/>
              <w:divBdr>
                <w:top w:val="none" w:sz="0" w:space="0" w:color="auto"/>
                <w:left w:val="none" w:sz="0" w:space="0" w:color="auto"/>
                <w:bottom w:val="none" w:sz="0" w:space="0" w:color="auto"/>
                <w:right w:val="none" w:sz="0" w:space="0" w:color="auto"/>
              </w:divBdr>
            </w:div>
          </w:divsChild>
        </w:div>
        <w:div w:id="2128698467">
          <w:marLeft w:val="0"/>
          <w:marRight w:val="0"/>
          <w:marTop w:val="0"/>
          <w:marBottom w:val="0"/>
          <w:divBdr>
            <w:top w:val="none" w:sz="0" w:space="0" w:color="auto"/>
            <w:left w:val="none" w:sz="0" w:space="0" w:color="auto"/>
            <w:bottom w:val="none" w:sz="0" w:space="0" w:color="auto"/>
            <w:right w:val="none" w:sz="0" w:space="0" w:color="auto"/>
          </w:divBdr>
        </w:div>
      </w:divsChild>
    </w:div>
    <w:div w:id="476531771">
      <w:bodyDiv w:val="1"/>
      <w:marLeft w:val="0"/>
      <w:marRight w:val="0"/>
      <w:marTop w:val="0"/>
      <w:marBottom w:val="0"/>
      <w:divBdr>
        <w:top w:val="none" w:sz="0" w:space="0" w:color="auto"/>
        <w:left w:val="none" w:sz="0" w:space="0" w:color="auto"/>
        <w:bottom w:val="none" w:sz="0" w:space="0" w:color="auto"/>
        <w:right w:val="none" w:sz="0" w:space="0" w:color="auto"/>
      </w:divBdr>
    </w:div>
    <w:div w:id="482357400">
      <w:bodyDiv w:val="1"/>
      <w:marLeft w:val="0"/>
      <w:marRight w:val="0"/>
      <w:marTop w:val="0"/>
      <w:marBottom w:val="0"/>
      <w:divBdr>
        <w:top w:val="none" w:sz="0" w:space="0" w:color="auto"/>
        <w:left w:val="none" w:sz="0" w:space="0" w:color="auto"/>
        <w:bottom w:val="none" w:sz="0" w:space="0" w:color="auto"/>
        <w:right w:val="none" w:sz="0" w:space="0" w:color="auto"/>
      </w:divBdr>
    </w:div>
    <w:div w:id="495002321">
      <w:bodyDiv w:val="1"/>
      <w:marLeft w:val="0"/>
      <w:marRight w:val="0"/>
      <w:marTop w:val="0"/>
      <w:marBottom w:val="0"/>
      <w:divBdr>
        <w:top w:val="none" w:sz="0" w:space="0" w:color="auto"/>
        <w:left w:val="none" w:sz="0" w:space="0" w:color="auto"/>
        <w:bottom w:val="none" w:sz="0" w:space="0" w:color="auto"/>
        <w:right w:val="none" w:sz="0" w:space="0" w:color="auto"/>
      </w:divBdr>
    </w:div>
    <w:div w:id="496384311">
      <w:bodyDiv w:val="1"/>
      <w:marLeft w:val="0"/>
      <w:marRight w:val="0"/>
      <w:marTop w:val="0"/>
      <w:marBottom w:val="0"/>
      <w:divBdr>
        <w:top w:val="none" w:sz="0" w:space="0" w:color="auto"/>
        <w:left w:val="none" w:sz="0" w:space="0" w:color="auto"/>
        <w:bottom w:val="none" w:sz="0" w:space="0" w:color="auto"/>
        <w:right w:val="none" w:sz="0" w:space="0" w:color="auto"/>
      </w:divBdr>
      <w:divsChild>
        <w:div w:id="1480686034">
          <w:marLeft w:val="0"/>
          <w:marRight w:val="0"/>
          <w:marTop w:val="0"/>
          <w:marBottom w:val="0"/>
          <w:divBdr>
            <w:top w:val="none" w:sz="0" w:space="0" w:color="auto"/>
            <w:left w:val="none" w:sz="0" w:space="0" w:color="auto"/>
            <w:bottom w:val="none" w:sz="0" w:space="0" w:color="auto"/>
            <w:right w:val="none" w:sz="0" w:space="0" w:color="auto"/>
          </w:divBdr>
          <w:divsChild>
            <w:div w:id="129830865">
              <w:marLeft w:val="0"/>
              <w:marRight w:val="0"/>
              <w:marTop w:val="0"/>
              <w:marBottom w:val="0"/>
              <w:divBdr>
                <w:top w:val="none" w:sz="0" w:space="0" w:color="auto"/>
                <w:left w:val="none" w:sz="0" w:space="0" w:color="auto"/>
                <w:bottom w:val="none" w:sz="0" w:space="0" w:color="auto"/>
                <w:right w:val="none" w:sz="0" w:space="0" w:color="auto"/>
              </w:divBdr>
            </w:div>
            <w:div w:id="242111497">
              <w:marLeft w:val="0"/>
              <w:marRight w:val="0"/>
              <w:marTop w:val="0"/>
              <w:marBottom w:val="0"/>
              <w:divBdr>
                <w:top w:val="none" w:sz="0" w:space="0" w:color="auto"/>
                <w:left w:val="none" w:sz="0" w:space="0" w:color="auto"/>
                <w:bottom w:val="none" w:sz="0" w:space="0" w:color="auto"/>
                <w:right w:val="none" w:sz="0" w:space="0" w:color="auto"/>
              </w:divBdr>
            </w:div>
            <w:div w:id="673923455">
              <w:marLeft w:val="0"/>
              <w:marRight w:val="0"/>
              <w:marTop w:val="0"/>
              <w:marBottom w:val="0"/>
              <w:divBdr>
                <w:top w:val="none" w:sz="0" w:space="0" w:color="auto"/>
                <w:left w:val="none" w:sz="0" w:space="0" w:color="auto"/>
                <w:bottom w:val="none" w:sz="0" w:space="0" w:color="auto"/>
                <w:right w:val="none" w:sz="0" w:space="0" w:color="auto"/>
              </w:divBdr>
            </w:div>
            <w:div w:id="919290809">
              <w:marLeft w:val="0"/>
              <w:marRight w:val="0"/>
              <w:marTop w:val="0"/>
              <w:marBottom w:val="0"/>
              <w:divBdr>
                <w:top w:val="none" w:sz="0" w:space="0" w:color="auto"/>
                <w:left w:val="none" w:sz="0" w:space="0" w:color="auto"/>
                <w:bottom w:val="none" w:sz="0" w:space="0" w:color="auto"/>
                <w:right w:val="none" w:sz="0" w:space="0" w:color="auto"/>
              </w:divBdr>
            </w:div>
            <w:div w:id="950669730">
              <w:marLeft w:val="0"/>
              <w:marRight w:val="0"/>
              <w:marTop w:val="0"/>
              <w:marBottom w:val="0"/>
              <w:divBdr>
                <w:top w:val="none" w:sz="0" w:space="0" w:color="auto"/>
                <w:left w:val="none" w:sz="0" w:space="0" w:color="auto"/>
                <w:bottom w:val="none" w:sz="0" w:space="0" w:color="auto"/>
                <w:right w:val="none" w:sz="0" w:space="0" w:color="auto"/>
              </w:divBdr>
            </w:div>
            <w:div w:id="1319336924">
              <w:marLeft w:val="0"/>
              <w:marRight w:val="0"/>
              <w:marTop w:val="0"/>
              <w:marBottom w:val="0"/>
              <w:divBdr>
                <w:top w:val="none" w:sz="0" w:space="0" w:color="auto"/>
                <w:left w:val="none" w:sz="0" w:space="0" w:color="auto"/>
                <w:bottom w:val="none" w:sz="0" w:space="0" w:color="auto"/>
                <w:right w:val="none" w:sz="0" w:space="0" w:color="auto"/>
              </w:divBdr>
            </w:div>
            <w:div w:id="1539583281">
              <w:marLeft w:val="0"/>
              <w:marRight w:val="0"/>
              <w:marTop w:val="0"/>
              <w:marBottom w:val="0"/>
              <w:divBdr>
                <w:top w:val="none" w:sz="0" w:space="0" w:color="auto"/>
                <w:left w:val="none" w:sz="0" w:space="0" w:color="auto"/>
                <w:bottom w:val="none" w:sz="0" w:space="0" w:color="auto"/>
                <w:right w:val="none" w:sz="0" w:space="0" w:color="auto"/>
              </w:divBdr>
            </w:div>
            <w:div w:id="1691369806">
              <w:marLeft w:val="0"/>
              <w:marRight w:val="0"/>
              <w:marTop w:val="0"/>
              <w:marBottom w:val="0"/>
              <w:divBdr>
                <w:top w:val="none" w:sz="0" w:space="0" w:color="auto"/>
                <w:left w:val="none" w:sz="0" w:space="0" w:color="auto"/>
                <w:bottom w:val="none" w:sz="0" w:space="0" w:color="auto"/>
                <w:right w:val="none" w:sz="0" w:space="0" w:color="auto"/>
              </w:divBdr>
            </w:div>
            <w:div w:id="2039767919">
              <w:marLeft w:val="0"/>
              <w:marRight w:val="0"/>
              <w:marTop w:val="0"/>
              <w:marBottom w:val="0"/>
              <w:divBdr>
                <w:top w:val="none" w:sz="0" w:space="0" w:color="auto"/>
                <w:left w:val="none" w:sz="0" w:space="0" w:color="auto"/>
                <w:bottom w:val="none" w:sz="0" w:space="0" w:color="auto"/>
                <w:right w:val="none" w:sz="0" w:space="0" w:color="auto"/>
              </w:divBdr>
            </w:div>
          </w:divsChild>
        </w:div>
        <w:div w:id="1883637349">
          <w:marLeft w:val="0"/>
          <w:marRight w:val="0"/>
          <w:marTop w:val="0"/>
          <w:marBottom w:val="0"/>
          <w:divBdr>
            <w:top w:val="none" w:sz="0" w:space="0" w:color="auto"/>
            <w:left w:val="none" w:sz="0" w:space="0" w:color="auto"/>
            <w:bottom w:val="none" w:sz="0" w:space="0" w:color="auto"/>
            <w:right w:val="none" w:sz="0" w:space="0" w:color="auto"/>
          </w:divBdr>
        </w:div>
        <w:div w:id="2114934593">
          <w:marLeft w:val="0"/>
          <w:marRight w:val="0"/>
          <w:marTop w:val="0"/>
          <w:marBottom w:val="0"/>
          <w:divBdr>
            <w:top w:val="none" w:sz="0" w:space="0" w:color="auto"/>
            <w:left w:val="none" w:sz="0" w:space="0" w:color="auto"/>
            <w:bottom w:val="none" w:sz="0" w:space="0" w:color="auto"/>
            <w:right w:val="none" w:sz="0" w:space="0" w:color="auto"/>
          </w:divBdr>
        </w:div>
      </w:divsChild>
    </w:div>
    <w:div w:id="496967865">
      <w:bodyDiv w:val="1"/>
      <w:marLeft w:val="0"/>
      <w:marRight w:val="0"/>
      <w:marTop w:val="0"/>
      <w:marBottom w:val="0"/>
      <w:divBdr>
        <w:top w:val="none" w:sz="0" w:space="0" w:color="auto"/>
        <w:left w:val="none" w:sz="0" w:space="0" w:color="auto"/>
        <w:bottom w:val="none" w:sz="0" w:space="0" w:color="auto"/>
        <w:right w:val="none" w:sz="0" w:space="0" w:color="auto"/>
      </w:divBdr>
      <w:divsChild>
        <w:div w:id="1538466679">
          <w:marLeft w:val="0"/>
          <w:marRight w:val="0"/>
          <w:marTop w:val="0"/>
          <w:marBottom w:val="0"/>
          <w:divBdr>
            <w:top w:val="none" w:sz="0" w:space="0" w:color="auto"/>
            <w:left w:val="none" w:sz="0" w:space="0" w:color="auto"/>
            <w:bottom w:val="none" w:sz="0" w:space="0" w:color="auto"/>
            <w:right w:val="none" w:sz="0" w:space="0" w:color="auto"/>
          </w:divBdr>
          <w:divsChild>
            <w:div w:id="767696350">
              <w:marLeft w:val="0"/>
              <w:marRight w:val="0"/>
              <w:marTop w:val="30"/>
              <w:marBottom w:val="30"/>
              <w:divBdr>
                <w:top w:val="none" w:sz="0" w:space="0" w:color="auto"/>
                <w:left w:val="none" w:sz="0" w:space="0" w:color="auto"/>
                <w:bottom w:val="none" w:sz="0" w:space="0" w:color="auto"/>
                <w:right w:val="none" w:sz="0" w:space="0" w:color="auto"/>
              </w:divBdr>
              <w:divsChild>
                <w:div w:id="206377455">
                  <w:marLeft w:val="0"/>
                  <w:marRight w:val="0"/>
                  <w:marTop w:val="0"/>
                  <w:marBottom w:val="0"/>
                  <w:divBdr>
                    <w:top w:val="none" w:sz="0" w:space="0" w:color="auto"/>
                    <w:left w:val="none" w:sz="0" w:space="0" w:color="auto"/>
                    <w:bottom w:val="none" w:sz="0" w:space="0" w:color="auto"/>
                    <w:right w:val="none" w:sz="0" w:space="0" w:color="auto"/>
                  </w:divBdr>
                  <w:divsChild>
                    <w:div w:id="1416853950">
                      <w:marLeft w:val="0"/>
                      <w:marRight w:val="0"/>
                      <w:marTop w:val="0"/>
                      <w:marBottom w:val="0"/>
                      <w:divBdr>
                        <w:top w:val="none" w:sz="0" w:space="0" w:color="auto"/>
                        <w:left w:val="none" w:sz="0" w:space="0" w:color="auto"/>
                        <w:bottom w:val="none" w:sz="0" w:space="0" w:color="auto"/>
                        <w:right w:val="none" w:sz="0" w:space="0" w:color="auto"/>
                      </w:divBdr>
                    </w:div>
                  </w:divsChild>
                </w:div>
                <w:div w:id="307051833">
                  <w:marLeft w:val="0"/>
                  <w:marRight w:val="0"/>
                  <w:marTop w:val="0"/>
                  <w:marBottom w:val="0"/>
                  <w:divBdr>
                    <w:top w:val="none" w:sz="0" w:space="0" w:color="auto"/>
                    <w:left w:val="none" w:sz="0" w:space="0" w:color="auto"/>
                    <w:bottom w:val="none" w:sz="0" w:space="0" w:color="auto"/>
                    <w:right w:val="none" w:sz="0" w:space="0" w:color="auto"/>
                  </w:divBdr>
                  <w:divsChild>
                    <w:div w:id="1746489757">
                      <w:marLeft w:val="0"/>
                      <w:marRight w:val="0"/>
                      <w:marTop w:val="0"/>
                      <w:marBottom w:val="0"/>
                      <w:divBdr>
                        <w:top w:val="none" w:sz="0" w:space="0" w:color="auto"/>
                        <w:left w:val="none" w:sz="0" w:space="0" w:color="auto"/>
                        <w:bottom w:val="none" w:sz="0" w:space="0" w:color="auto"/>
                        <w:right w:val="none" w:sz="0" w:space="0" w:color="auto"/>
                      </w:divBdr>
                    </w:div>
                  </w:divsChild>
                </w:div>
                <w:div w:id="497815689">
                  <w:marLeft w:val="0"/>
                  <w:marRight w:val="0"/>
                  <w:marTop w:val="0"/>
                  <w:marBottom w:val="0"/>
                  <w:divBdr>
                    <w:top w:val="none" w:sz="0" w:space="0" w:color="auto"/>
                    <w:left w:val="none" w:sz="0" w:space="0" w:color="auto"/>
                    <w:bottom w:val="none" w:sz="0" w:space="0" w:color="auto"/>
                    <w:right w:val="none" w:sz="0" w:space="0" w:color="auto"/>
                  </w:divBdr>
                  <w:divsChild>
                    <w:div w:id="1148979551">
                      <w:marLeft w:val="0"/>
                      <w:marRight w:val="0"/>
                      <w:marTop w:val="0"/>
                      <w:marBottom w:val="0"/>
                      <w:divBdr>
                        <w:top w:val="none" w:sz="0" w:space="0" w:color="auto"/>
                        <w:left w:val="none" w:sz="0" w:space="0" w:color="auto"/>
                        <w:bottom w:val="none" w:sz="0" w:space="0" w:color="auto"/>
                        <w:right w:val="none" w:sz="0" w:space="0" w:color="auto"/>
                      </w:divBdr>
                    </w:div>
                  </w:divsChild>
                </w:div>
                <w:div w:id="559167663">
                  <w:marLeft w:val="0"/>
                  <w:marRight w:val="0"/>
                  <w:marTop w:val="0"/>
                  <w:marBottom w:val="0"/>
                  <w:divBdr>
                    <w:top w:val="none" w:sz="0" w:space="0" w:color="auto"/>
                    <w:left w:val="none" w:sz="0" w:space="0" w:color="auto"/>
                    <w:bottom w:val="none" w:sz="0" w:space="0" w:color="auto"/>
                    <w:right w:val="none" w:sz="0" w:space="0" w:color="auto"/>
                  </w:divBdr>
                  <w:divsChild>
                    <w:div w:id="1936597565">
                      <w:marLeft w:val="0"/>
                      <w:marRight w:val="0"/>
                      <w:marTop w:val="0"/>
                      <w:marBottom w:val="0"/>
                      <w:divBdr>
                        <w:top w:val="none" w:sz="0" w:space="0" w:color="auto"/>
                        <w:left w:val="none" w:sz="0" w:space="0" w:color="auto"/>
                        <w:bottom w:val="none" w:sz="0" w:space="0" w:color="auto"/>
                        <w:right w:val="none" w:sz="0" w:space="0" w:color="auto"/>
                      </w:divBdr>
                    </w:div>
                  </w:divsChild>
                </w:div>
                <w:div w:id="612059000">
                  <w:marLeft w:val="0"/>
                  <w:marRight w:val="0"/>
                  <w:marTop w:val="0"/>
                  <w:marBottom w:val="0"/>
                  <w:divBdr>
                    <w:top w:val="none" w:sz="0" w:space="0" w:color="auto"/>
                    <w:left w:val="none" w:sz="0" w:space="0" w:color="auto"/>
                    <w:bottom w:val="none" w:sz="0" w:space="0" w:color="auto"/>
                    <w:right w:val="none" w:sz="0" w:space="0" w:color="auto"/>
                  </w:divBdr>
                  <w:divsChild>
                    <w:div w:id="635841783">
                      <w:marLeft w:val="0"/>
                      <w:marRight w:val="0"/>
                      <w:marTop w:val="0"/>
                      <w:marBottom w:val="0"/>
                      <w:divBdr>
                        <w:top w:val="none" w:sz="0" w:space="0" w:color="auto"/>
                        <w:left w:val="none" w:sz="0" w:space="0" w:color="auto"/>
                        <w:bottom w:val="none" w:sz="0" w:space="0" w:color="auto"/>
                        <w:right w:val="none" w:sz="0" w:space="0" w:color="auto"/>
                      </w:divBdr>
                    </w:div>
                  </w:divsChild>
                </w:div>
                <w:div w:id="806431564">
                  <w:marLeft w:val="0"/>
                  <w:marRight w:val="0"/>
                  <w:marTop w:val="0"/>
                  <w:marBottom w:val="0"/>
                  <w:divBdr>
                    <w:top w:val="none" w:sz="0" w:space="0" w:color="auto"/>
                    <w:left w:val="none" w:sz="0" w:space="0" w:color="auto"/>
                    <w:bottom w:val="none" w:sz="0" w:space="0" w:color="auto"/>
                    <w:right w:val="none" w:sz="0" w:space="0" w:color="auto"/>
                  </w:divBdr>
                  <w:divsChild>
                    <w:div w:id="154497470">
                      <w:marLeft w:val="0"/>
                      <w:marRight w:val="0"/>
                      <w:marTop w:val="0"/>
                      <w:marBottom w:val="0"/>
                      <w:divBdr>
                        <w:top w:val="none" w:sz="0" w:space="0" w:color="auto"/>
                        <w:left w:val="none" w:sz="0" w:space="0" w:color="auto"/>
                        <w:bottom w:val="none" w:sz="0" w:space="0" w:color="auto"/>
                        <w:right w:val="none" w:sz="0" w:space="0" w:color="auto"/>
                      </w:divBdr>
                    </w:div>
                    <w:div w:id="1507017699">
                      <w:marLeft w:val="0"/>
                      <w:marRight w:val="0"/>
                      <w:marTop w:val="0"/>
                      <w:marBottom w:val="0"/>
                      <w:divBdr>
                        <w:top w:val="none" w:sz="0" w:space="0" w:color="auto"/>
                        <w:left w:val="none" w:sz="0" w:space="0" w:color="auto"/>
                        <w:bottom w:val="none" w:sz="0" w:space="0" w:color="auto"/>
                        <w:right w:val="none" w:sz="0" w:space="0" w:color="auto"/>
                      </w:divBdr>
                    </w:div>
                  </w:divsChild>
                </w:div>
                <w:div w:id="834104280">
                  <w:marLeft w:val="0"/>
                  <w:marRight w:val="0"/>
                  <w:marTop w:val="0"/>
                  <w:marBottom w:val="0"/>
                  <w:divBdr>
                    <w:top w:val="none" w:sz="0" w:space="0" w:color="auto"/>
                    <w:left w:val="none" w:sz="0" w:space="0" w:color="auto"/>
                    <w:bottom w:val="none" w:sz="0" w:space="0" w:color="auto"/>
                    <w:right w:val="none" w:sz="0" w:space="0" w:color="auto"/>
                  </w:divBdr>
                  <w:divsChild>
                    <w:div w:id="934902727">
                      <w:marLeft w:val="0"/>
                      <w:marRight w:val="0"/>
                      <w:marTop w:val="0"/>
                      <w:marBottom w:val="0"/>
                      <w:divBdr>
                        <w:top w:val="none" w:sz="0" w:space="0" w:color="auto"/>
                        <w:left w:val="none" w:sz="0" w:space="0" w:color="auto"/>
                        <w:bottom w:val="none" w:sz="0" w:space="0" w:color="auto"/>
                        <w:right w:val="none" w:sz="0" w:space="0" w:color="auto"/>
                      </w:divBdr>
                    </w:div>
                  </w:divsChild>
                </w:div>
                <w:div w:id="1876112246">
                  <w:marLeft w:val="0"/>
                  <w:marRight w:val="0"/>
                  <w:marTop w:val="0"/>
                  <w:marBottom w:val="0"/>
                  <w:divBdr>
                    <w:top w:val="none" w:sz="0" w:space="0" w:color="auto"/>
                    <w:left w:val="none" w:sz="0" w:space="0" w:color="auto"/>
                    <w:bottom w:val="none" w:sz="0" w:space="0" w:color="auto"/>
                    <w:right w:val="none" w:sz="0" w:space="0" w:color="auto"/>
                  </w:divBdr>
                  <w:divsChild>
                    <w:div w:id="1299451474">
                      <w:marLeft w:val="0"/>
                      <w:marRight w:val="0"/>
                      <w:marTop w:val="0"/>
                      <w:marBottom w:val="0"/>
                      <w:divBdr>
                        <w:top w:val="none" w:sz="0" w:space="0" w:color="auto"/>
                        <w:left w:val="none" w:sz="0" w:space="0" w:color="auto"/>
                        <w:bottom w:val="none" w:sz="0" w:space="0" w:color="auto"/>
                        <w:right w:val="none" w:sz="0" w:space="0" w:color="auto"/>
                      </w:divBdr>
                    </w:div>
                  </w:divsChild>
                </w:div>
                <w:div w:id="1968507740">
                  <w:marLeft w:val="0"/>
                  <w:marRight w:val="0"/>
                  <w:marTop w:val="0"/>
                  <w:marBottom w:val="0"/>
                  <w:divBdr>
                    <w:top w:val="none" w:sz="0" w:space="0" w:color="auto"/>
                    <w:left w:val="none" w:sz="0" w:space="0" w:color="auto"/>
                    <w:bottom w:val="none" w:sz="0" w:space="0" w:color="auto"/>
                    <w:right w:val="none" w:sz="0" w:space="0" w:color="auto"/>
                  </w:divBdr>
                  <w:divsChild>
                    <w:div w:id="1191525487">
                      <w:marLeft w:val="0"/>
                      <w:marRight w:val="0"/>
                      <w:marTop w:val="0"/>
                      <w:marBottom w:val="0"/>
                      <w:divBdr>
                        <w:top w:val="none" w:sz="0" w:space="0" w:color="auto"/>
                        <w:left w:val="none" w:sz="0" w:space="0" w:color="auto"/>
                        <w:bottom w:val="none" w:sz="0" w:space="0" w:color="auto"/>
                        <w:right w:val="none" w:sz="0" w:space="0" w:color="auto"/>
                      </w:divBdr>
                    </w:div>
                  </w:divsChild>
                </w:div>
                <w:div w:id="2064450116">
                  <w:marLeft w:val="0"/>
                  <w:marRight w:val="0"/>
                  <w:marTop w:val="0"/>
                  <w:marBottom w:val="0"/>
                  <w:divBdr>
                    <w:top w:val="none" w:sz="0" w:space="0" w:color="auto"/>
                    <w:left w:val="none" w:sz="0" w:space="0" w:color="auto"/>
                    <w:bottom w:val="none" w:sz="0" w:space="0" w:color="auto"/>
                    <w:right w:val="none" w:sz="0" w:space="0" w:color="auto"/>
                  </w:divBdr>
                  <w:divsChild>
                    <w:div w:id="1308390785">
                      <w:marLeft w:val="0"/>
                      <w:marRight w:val="0"/>
                      <w:marTop w:val="0"/>
                      <w:marBottom w:val="0"/>
                      <w:divBdr>
                        <w:top w:val="none" w:sz="0" w:space="0" w:color="auto"/>
                        <w:left w:val="none" w:sz="0" w:space="0" w:color="auto"/>
                        <w:bottom w:val="none" w:sz="0" w:space="0" w:color="auto"/>
                        <w:right w:val="none" w:sz="0" w:space="0" w:color="auto"/>
                      </w:divBdr>
                    </w:div>
                  </w:divsChild>
                </w:div>
                <w:div w:id="2129933367">
                  <w:marLeft w:val="0"/>
                  <w:marRight w:val="0"/>
                  <w:marTop w:val="0"/>
                  <w:marBottom w:val="0"/>
                  <w:divBdr>
                    <w:top w:val="none" w:sz="0" w:space="0" w:color="auto"/>
                    <w:left w:val="none" w:sz="0" w:space="0" w:color="auto"/>
                    <w:bottom w:val="none" w:sz="0" w:space="0" w:color="auto"/>
                    <w:right w:val="none" w:sz="0" w:space="0" w:color="auto"/>
                  </w:divBdr>
                  <w:divsChild>
                    <w:div w:id="2117478349">
                      <w:marLeft w:val="0"/>
                      <w:marRight w:val="0"/>
                      <w:marTop w:val="0"/>
                      <w:marBottom w:val="0"/>
                      <w:divBdr>
                        <w:top w:val="none" w:sz="0" w:space="0" w:color="auto"/>
                        <w:left w:val="none" w:sz="0" w:space="0" w:color="auto"/>
                        <w:bottom w:val="none" w:sz="0" w:space="0" w:color="auto"/>
                        <w:right w:val="none" w:sz="0" w:space="0" w:color="auto"/>
                      </w:divBdr>
                    </w:div>
                  </w:divsChild>
                </w:div>
                <w:div w:id="2130278654">
                  <w:marLeft w:val="0"/>
                  <w:marRight w:val="0"/>
                  <w:marTop w:val="0"/>
                  <w:marBottom w:val="0"/>
                  <w:divBdr>
                    <w:top w:val="none" w:sz="0" w:space="0" w:color="auto"/>
                    <w:left w:val="none" w:sz="0" w:space="0" w:color="auto"/>
                    <w:bottom w:val="none" w:sz="0" w:space="0" w:color="auto"/>
                    <w:right w:val="none" w:sz="0" w:space="0" w:color="auto"/>
                  </w:divBdr>
                  <w:divsChild>
                    <w:div w:id="868640348">
                      <w:marLeft w:val="0"/>
                      <w:marRight w:val="0"/>
                      <w:marTop w:val="0"/>
                      <w:marBottom w:val="0"/>
                      <w:divBdr>
                        <w:top w:val="none" w:sz="0" w:space="0" w:color="auto"/>
                        <w:left w:val="none" w:sz="0" w:space="0" w:color="auto"/>
                        <w:bottom w:val="none" w:sz="0" w:space="0" w:color="auto"/>
                        <w:right w:val="none" w:sz="0" w:space="0" w:color="auto"/>
                      </w:divBdr>
                    </w:div>
                    <w:div w:id="9642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3888">
          <w:marLeft w:val="0"/>
          <w:marRight w:val="0"/>
          <w:marTop w:val="0"/>
          <w:marBottom w:val="0"/>
          <w:divBdr>
            <w:top w:val="none" w:sz="0" w:space="0" w:color="auto"/>
            <w:left w:val="none" w:sz="0" w:space="0" w:color="auto"/>
            <w:bottom w:val="none" w:sz="0" w:space="0" w:color="auto"/>
            <w:right w:val="none" w:sz="0" w:space="0" w:color="auto"/>
          </w:divBdr>
        </w:div>
        <w:div w:id="1905488825">
          <w:marLeft w:val="0"/>
          <w:marRight w:val="0"/>
          <w:marTop w:val="0"/>
          <w:marBottom w:val="0"/>
          <w:divBdr>
            <w:top w:val="none" w:sz="0" w:space="0" w:color="auto"/>
            <w:left w:val="none" w:sz="0" w:space="0" w:color="auto"/>
            <w:bottom w:val="none" w:sz="0" w:space="0" w:color="auto"/>
            <w:right w:val="none" w:sz="0" w:space="0" w:color="auto"/>
          </w:divBdr>
        </w:div>
      </w:divsChild>
    </w:div>
    <w:div w:id="552929575">
      <w:bodyDiv w:val="1"/>
      <w:marLeft w:val="0"/>
      <w:marRight w:val="0"/>
      <w:marTop w:val="0"/>
      <w:marBottom w:val="0"/>
      <w:divBdr>
        <w:top w:val="none" w:sz="0" w:space="0" w:color="auto"/>
        <w:left w:val="none" w:sz="0" w:space="0" w:color="auto"/>
        <w:bottom w:val="none" w:sz="0" w:space="0" w:color="auto"/>
        <w:right w:val="none" w:sz="0" w:space="0" w:color="auto"/>
      </w:divBdr>
    </w:div>
    <w:div w:id="592783895">
      <w:bodyDiv w:val="1"/>
      <w:marLeft w:val="0"/>
      <w:marRight w:val="0"/>
      <w:marTop w:val="0"/>
      <w:marBottom w:val="0"/>
      <w:divBdr>
        <w:top w:val="none" w:sz="0" w:space="0" w:color="auto"/>
        <w:left w:val="none" w:sz="0" w:space="0" w:color="auto"/>
        <w:bottom w:val="none" w:sz="0" w:space="0" w:color="auto"/>
        <w:right w:val="none" w:sz="0" w:space="0" w:color="auto"/>
      </w:divBdr>
      <w:divsChild>
        <w:div w:id="55204331">
          <w:marLeft w:val="0"/>
          <w:marRight w:val="0"/>
          <w:marTop w:val="0"/>
          <w:marBottom w:val="0"/>
          <w:divBdr>
            <w:top w:val="none" w:sz="0" w:space="0" w:color="auto"/>
            <w:left w:val="none" w:sz="0" w:space="0" w:color="auto"/>
            <w:bottom w:val="none" w:sz="0" w:space="0" w:color="auto"/>
            <w:right w:val="none" w:sz="0" w:space="0" w:color="auto"/>
          </w:divBdr>
        </w:div>
        <w:div w:id="76292907">
          <w:marLeft w:val="0"/>
          <w:marRight w:val="0"/>
          <w:marTop w:val="0"/>
          <w:marBottom w:val="0"/>
          <w:divBdr>
            <w:top w:val="none" w:sz="0" w:space="0" w:color="auto"/>
            <w:left w:val="none" w:sz="0" w:space="0" w:color="auto"/>
            <w:bottom w:val="none" w:sz="0" w:space="0" w:color="auto"/>
            <w:right w:val="none" w:sz="0" w:space="0" w:color="auto"/>
          </w:divBdr>
        </w:div>
        <w:div w:id="80413131">
          <w:marLeft w:val="0"/>
          <w:marRight w:val="0"/>
          <w:marTop w:val="0"/>
          <w:marBottom w:val="0"/>
          <w:divBdr>
            <w:top w:val="none" w:sz="0" w:space="0" w:color="auto"/>
            <w:left w:val="none" w:sz="0" w:space="0" w:color="auto"/>
            <w:bottom w:val="none" w:sz="0" w:space="0" w:color="auto"/>
            <w:right w:val="none" w:sz="0" w:space="0" w:color="auto"/>
          </w:divBdr>
        </w:div>
        <w:div w:id="114912143">
          <w:marLeft w:val="0"/>
          <w:marRight w:val="0"/>
          <w:marTop w:val="0"/>
          <w:marBottom w:val="0"/>
          <w:divBdr>
            <w:top w:val="none" w:sz="0" w:space="0" w:color="auto"/>
            <w:left w:val="none" w:sz="0" w:space="0" w:color="auto"/>
            <w:bottom w:val="none" w:sz="0" w:space="0" w:color="auto"/>
            <w:right w:val="none" w:sz="0" w:space="0" w:color="auto"/>
          </w:divBdr>
        </w:div>
        <w:div w:id="146286199">
          <w:marLeft w:val="0"/>
          <w:marRight w:val="0"/>
          <w:marTop w:val="0"/>
          <w:marBottom w:val="0"/>
          <w:divBdr>
            <w:top w:val="none" w:sz="0" w:space="0" w:color="auto"/>
            <w:left w:val="none" w:sz="0" w:space="0" w:color="auto"/>
            <w:bottom w:val="none" w:sz="0" w:space="0" w:color="auto"/>
            <w:right w:val="none" w:sz="0" w:space="0" w:color="auto"/>
          </w:divBdr>
        </w:div>
        <w:div w:id="269553904">
          <w:marLeft w:val="0"/>
          <w:marRight w:val="0"/>
          <w:marTop w:val="0"/>
          <w:marBottom w:val="0"/>
          <w:divBdr>
            <w:top w:val="none" w:sz="0" w:space="0" w:color="auto"/>
            <w:left w:val="none" w:sz="0" w:space="0" w:color="auto"/>
            <w:bottom w:val="none" w:sz="0" w:space="0" w:color="auto"/>
            <w:right w:val="none" w:sz="0" w:space="0" w:color="auto"/>
          </w:divBdr>
        </w:div>
        <w:div w:id="296686888">
          <w:marLeft w:val="0"/>
          <w:marRight w:val="0"/>
          <w:marTop w:val="0"/>
          <w:marBottom w:val="0"/>
          <w:divBdr>
            <w:top w:val="none" w:sz="0" w:space="0" w:color="auto"/>
            <w:left w:val="none" w:sz="0" w:space="0" w:color="auto"/>
            <w:bottom w:val="none" w:sz="0" w:space="0" w:color="auto"/>
            <w:right w:val="none" w:sz="0" w:space="0" w:color="auto"/>
          </w:divBdr>
        </w:div>
        <w:div w:id="307708935">
          <w:marLeft w:val="0"/>
          <w:marRight w:val="0"/>
          <w:marTop w:val="0"/>
          <w:marBottom w:val="0"/>
          <w:divBdr>
            <w:top w:val="none" w:sz="0" w:space="0" w:color="auto"/>
            <w:left w:val="none" w:sz="0" w:space="0" w:color="auto"/>
            <w:bottom w:val="none" w:sz="0" w:space="0" w:color="auto"/>
            <w:right w:val="none" w:sz="0" w:space="0" w:color="auto"/>
          </w:divBdr>
        </w:div>
        <w:div w:id="366486402">
          <w:marLeft w:val="0"/>
          <w:marRight w:val="0"/>
          <w:marTop w:val="0"/>
          <w:marBottom w:val="0"/>
          <w:divBdr>
            <w:top w:val="none" w:sz="0" w:space="0" w:color="auto"/>
            <w:left w:val="none" w:sz="0" w:space="0" w:color="auto"/>
            <w:bottom w:val="none" w:sz="0" w:space="0" w:color="auto"/>
            <w:right w:val="none" w:sz="0" w:space="0" w:color="auto"/>
          </w:divBdr>
        </w:div>
        <w:div w:id="397557332">
          <w:marLeft w:val="0"/>
          <w:marRight w:val="0"/>
          <w:marTop w:val="0"/>
          <w:marBottom w:val="0"/>
          <w:divBdr>
            <w:top w:val="none" w:sz="0" w:space="0" w:color="auto"/>
            <w:left w:val="none" w:sz="0" w:space="0" w:color="auto"/>
            <w:bottom w:val="none" w:sz="0" w:space="0" w:color="auto"/>
            <w:right w:val="none" w:sz="0" w:space="0" w:color="auto"/>
          </w:divBdr>
        </w:div>
        <w:div w:id="464782285">
          <w:marLeft w:val="0"/>
          <w:marRight w:val="0"/>
          <w:marTop w:val="0"/>
          <w:marBottom w:val="0"/>
          <w:divBdr>
            <w:top w:val="none" w:sz="0" w:space="0" w:color="auto"/>
            <w:left w:val="none" w:sz="0" w:space="0" w:color="auto"/>
            <w:bottom w:val="none" w:sz="0" w:space="0" w:color="auto"/>
            <w:right w:val="none" w:sz="0" w:space="0" w:color="auto"/>
          </w:divBdr>
        </w:div>
        <w:div w:id="537937813">
          <w:marLeft w:val="0"/>
          <w:marRight w:val="0"/>
          <w:marTop w:val="0"/>
          <w:marBottom w:val="0"/>
          <w:divBdr>
            <w:top w:val="none" w:sz="0" w:space="0" w:color="auto"/>
            <w:left w:val="none" w:sz="0" w:space="0" w:color="auto"/>
            <w:bottom w:val="none" w:sz="0" w:space="0" w:color="auto"/>
            <w:right w:val="none" w:sz="0" w:space="0" w:color="auto"/>
          </w:divBdr>
        </w:div>
        <w:div w:id="566577481">
          <w:marLeft w:val="0"/>
          <w:marRight w:val="0"/>
          <w:marTop w:val="0"/>
          <w:marBottom w:val="0"/>
          <w:divBdr>
            <w:top w:val="none" w:sz="0" w:space="0" w:color="auto"/>
            <w:left w:val="none" w:sz="0" w:space="0" w:color="auto"/>
            <w:bottom w:val="none" w:sz="0" w:space="0" w:color="auto"/>
            <w:right w:val="none" w:sz="0" w:space="0" w:color="auto"/>
          </w:divBdr>
        </w:div>
        <w:div w:id="681706880">
          <w:marLeft w:val="0"/>
          <w:marRight w:val="0"/>
          <w:marTop w:val="0"/>
          <w:marBottom w:val="0"/>
          <w:divBdr>
            <w:top w:val="none" w:sz="0" w:space="0" w:color="auto"/>
            <w:left w:val="none" w:sz="0" w:space="0" w:color="auto"/>
            <w:bottom w:val="none" w:sz="0" w:space="0" w:color="auto"/>
            <w:right w:val="none" w:sz="0" w:space="0" w:color="auto"/>
          </w:divBdr>
        </w:div>
        <w:div w:id="781000562">
          <w:marLeft w:val="0"/>
          <w:marRight w:val="0"/>
          <w:marTop w:val="0"/>
          <w:marBottom w:val="0"/>
          <w:divBdr>
            <w:top w:val="none" w:sz="0" w:space="0" w:color="auto"/>
            <w:left w:val="none" w:sz="0" w:space="0" w:color="auto"/>
            <w:bottom w:val="none" w:sz="0" w:space="0" w:color="auto"/>
            <w:right w:val="none" w:sz="0" w:space="0" w:color="auto"/>
          </w:divBdr>
        </w:div>
        <w:div w:id="816532605">
          <w:marLeft w:val="0"/>
          <w:marRight w:val="0"/>
          <w:marTop w:val="0"/>
          <w:marBottom w:val="0"/>
          <w:divBdr>
            <w:top w:val="none" w:sz="0" w:space="0" w:color="auto"/>
            <w:left w:val="none" w:sz="0" w:space="0" w:color="auto"/>
            <w:bottom w:val="none" w:sz="0" w:space="0" w:color="auto"/>
            <w:right w:val="none" w:sz="0" w:space="0" w:color="auto"/>
          </w:divBdr>
        </w:div>
        <w:div w:id="852649821">
          <w:marLeft w:val="0"/>
          <w:marRight w:val="0"/>
          <w:marTop w:val="0"/>
          <w:marBottom w:val="0"/>
          <w:divBdr>
            <w:top w:val="none" w:sz="0" w:space="0" w:color="auto"/>
            <w:left w:val="none" w:sz="0" w:space="0" w:color="auto"/>
            <w:bottom w:val="none" w:sz="0" w:space="0" w:color="auto"/>
            <w:right w:val="none" w:sz="0" w:space="0" w:color="auto"/>
          </w:divBdr>
        </w:div>
        <w:div w:id="906956329">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108548975">
          <w:marLeft w:val="0"/>
          <w:marRight w:val="0"/>
          <w:marTop w:val="0"/>
          <w:marBottom w:val="0"/>
          <w:divBdr>
            <w:top w:val="none" w:sz="0" w:space="0" w:color="auto"/>
            <w:left w:val="none" w:sz="0" w:space="0" w:color="auto"/>
            <w:bottom w:val="none" w:sz="0" w:space="0" w:color="auto"/>
            <w:right w:val="none" w:sz="0" w:space="0" w:color="auto"/>
          </w:divBdr>
        </w:div>
        <w:div w:id="1194342215">
          <w:marLeft w:val="0"/>
          <w:marRight w:val="0"/>
          <w:marTop w:val="0"/>
          <w:marBottom w:val="0"/>
          <w:divBdr>
            <w:top w:val="none" w:sz="0" w:space="0" w:color="auto"/>
            <w:left w:val="none" w:sz="0" w:space="0" w:color="auto"/>
            <w:bottom w:val="none" w:sz="0" w:space="0" w:color="auto"/>
            <w:right w:val="none" w:sz="0" w:space="0" w:color="auto"/>
          </w:divBdr>
        </w:div>
        <w:div w:id="1254586434">
          <w:marLeft w:val="0"/>
          <w:marRight w:val="0"/>
          <w:marTop w:val="0"/>
          <w:marBottom w:val="0"/>
          <w:divBdr>
            <w:top w:val="none" w:sz="0" w:space="0" w:color="auto"/>
            <w:left w:val="none" w:sz="0" w:space="0" w:color="auto"/>
            <w:bottom w:val="none" w:sz="0" w:space="0" w:color="auto"/>
            <w:right w:val="none" w:sz="0" w:space="0" w:color="auto"/>
          </w:divBdr>
        </w:div>
        <w:div w:id="1310131562">
          <w:marLeft w:val="0"/>
          <w:marRight w:val="0"/>
          <w:marTop w:val="0"/>
          <w:marBottom w:val="0"/>
          <w:divBdr>
            <w:top w:val="none" w:sz="0" w:space="0" w:color="auto"/>
            <w:left w:val="none" w:sz="0" w:space="0" w:color="auto"/>
            <w:bottom w:val="none" w:sz="0" w:space="0" w:color="auto"/>
            <w:right w:val="none" w:sz="0" w:space="0" w:color="auto"/>
          </w:divBdr>
        </w:div>
        <w:div w:id="1359042273">
          <w:marLeft w:val="0"/>
          <w:marRight w:val="0"/>
          <w:marTop w:val="0"/>
          <w:marBottom w:val="0"/>
          <w:divBdr>
            <w:top w:val="none" w:sz="0" w:space="0" w:color="auto"/>
            <w:left w:val="none" w:sz="0" w:space="0" w:color="auto"/>
            <w:bottom w:val="none" w:sz="0" w:space="0" w:color="auto"/>
            <w:right w:val="none" w:sz="0" w:space="0" w:color="auto"/>
          </w:divBdr>
        </w:div>
        <w:div w:id="1408501056">
          <w:marLeft w:val="0"/>
          <w:marRight w:val="0"/>
          <w:marTop w:val="0"/>
          <w:marBottom w:val="0"/>
          <w:divBdr>
            <w:top w:val="none" w:sz="0" w:space="0" w:color="auto"/>
            <w:left w:val="none" w:sz="0" w:space="0" w:color="auto"/>
            <w:bottom w:val="none" w:sz="0" w:space="0" w:color="auto"/>
            <w:right w:val="none" w:sz="0" w:space="0" w:color="auto"/>
          </w:divBdr>
        </w:div>
        <w:div w:id="1439373882">
          <w:marLeft w:val="0"/>
          <w:marRight w:val="0"/>
          <w:marTop w:val="0"/>
          <w:marBottom w:val="0"/>
          <w:divBdr>
            <w:top w:val="none" w:sz="0" w:space="0" w:color="auto"/>
            <w:left w:val="none" w:sz="0" w:space="0" w:color="auto"/>
            <w:bottom w:val="none" w:sz="0" w:space="0" w:color="auto"/>
            <w:right w:val="none" w:sz="0" w:space="0" w:color="auto"/>
          </w:divBdr>
        </w:div>
        <w:div w:id="1468086622">
          <w:marLeft w:val="0"/>
          <w:marRight w:val="0"/>
          <w:marTop w:val="0"/>
          <w:marBottom w:val="0"/>
          <w:divBdr>
            <w:top w:val="none" w:sz="0" w:space="0" w:color="auto"/>
            <w:left w:val="none" w:sz="0" w:space="0" w:color="auto"/>
            <w:bottom w:val="none" w:sz="0" w:space="0" w:color="auto"/>
            <w:right w:val="none" w:sz="0" w:space="0" w:color="auto"/>
          </w:divBdr>
        </w:div>
        <w:div w:id="1489712105">
          <w:marLeft w:val="0"/>
          <w:marRight w:val="0"/>
          <w:marTop w:val="0"/>
          <w:marBottom w:val="0"/>
          <w:divBdr>
            <w:top w:val="none" w:sz="0" w:space="0" w:color="auto"/>
            <w:left w:val="none" w:sz="0" w:space="0" w:color="auto"/>
            <w:bottom w:val="none" w:sz="0" w:space="0" w:color="auto"/>
            <w:right w:val="none" w:sz="0" w:space="0" w:color="auto"/>
          </w:divBdr>
        </w:div>
        <w:div w:id="1590849187">
          <w:marLeft w:val="0"/>
          <w:marRight w:val="0"/>
          <w:marTop w:val="0"/>
          <w:marBottom w:val="0"/>
          <w:divBdr>
            <w:top w:val="none" w:sz="0" w:space="0" w:color="auto"/>
            <w:left w:val="none" w:sz="0" w:space="0" w:color="auto"/>
            <w:bottom w:val="none" w:sz="0" w:space="0" w:color="auto"/>
            <w:right w:val="none" w:sz="0" w:space="0" w:color="auto"/>
          </w:divBdr>
        </w:div>
        <w:div w:id="1631208220">
          <w:marLeft w:val="0"/>
          <w:marRight w:val="0"/>
          <w:marTop w:val="0"/>
          <w:marBottom w:val="0"/>
          <w:divBdr>
            <w:top w:val="none" w:sz="0" w:space="0" w:color="auto"/>
            <w:left w:val="none" w:sz="0" w:space="0" w:color="auto"/>
            <w:bottom w:val="none" w:sz="0" w:space="0" w:color="auto"/>
            <w:right w:val="none" w:sz="0" w:space="0" w:color="auto"/>
          </w:divBdr>
        </w:div>
        <w:div w:id="1764109645">
          <w:marLeft w:val="0"/>
          <w:marRight w:val="0"/>
          <w:marTop w:val="0"/>
          <w:marBottom w:val="0"/>
          <w:divBdr>
            <w:top w:val="none" w:sz="0" w:space="0" w:color="auto"/>
            <w:left w:val="none" w:sz="0" w:space="0" w:color="auto"/>
            <w:bottom w:val="none" w:sz="0" w:space="0" w:color="auto"/>
            <w:right w:val="none" w:sz="0" w:space="0" w:color="auto"/>
          </w:divBdr>
        </w:div>
        <w:div w:id="1861312773">
          <w:marLeft w:val="0"/>
          <w:marRight w:val="0"/>
          <w:marTop w:val="0"/>
          <w:marBottom w:val="0"/>
          <w:divBdr>
            <w:top w:val="none" w:sz="0" w:space="0" w:color="auto"/>
            <w:left w:val="none" w:sz="0" w:space="0" w:color="auto"/>
            <w:bottom w:val="none" w:sz="0" w:space="0" w:color="auto"/>
            <w:right w:val="none" w:sz="0" w:space="0" w:color="auto"/>
          </w:divBdr>
        </w:div>
        <w:div w:id="1893689526">
          <w:marLeft w:val="0"/>
          <w:marRight w:val="0"/>
          <w:marTop w:val="0"/>
          <w:marBottom w:val="0"/>
          <w:divBdr>
            <w:top w:val="none" w:sz="0" w:space="0" w:color="auto"/>
            <w:left w:val="none" w:sz="0" w:space="0" w:color="auto"/>
            <w:bottom w:val="none" w:sz="0" w:space="0" w:color="auto"/>
            <w:right w:val="none" w:sz="0" w:space="0" w:color="auto"/>
          </w:divBdr>
        </w:div>
        <w:div w:id="2106415905">
          <w:marLeft w:val="0"/>
          <w:marRight w:val="0"/>
          <w:marTop w:val="0"/>
          <w:marBottom w:val="0"/>
          <w:divBdr>
            <w:top w:val="none" w:sz="0" w:space="0" w:color="auto"/>
            <w:left w:val="none" w:sz="0" w:space="0" w:color="auto"/>
            <w:bottom w:val="none" w:sz="0" w:space="0" w:color="auto"/>
            <w:right w:val="none" w:sz="0" w:space="0" w:color="auto"/>
          </w:divBdr>
        </w:div>
        <w:div w:id="2111733577">
          <w:marLeft w:val="0"/>
          <w:marRight w:val="0"/>
          <w:marTop w:val="0"/>
          <w:marBottom w:val="0"/>
          <w:divBdr>
            <w:top w:val="none" w:sz="0" w:space="0" w:color="auto"/>
            <w:left w:val="none" w:sz="0" w:space="0" w:color="auto"/>
            <w:bottom w:val="none" w:sz="0" w:space="0" w:color="auto"/>
            <w:right w:val="none" w:sz="0" w:space="0" w:color="auto"/>
          </w:divBdr>
        </w:div>
        <w:div w:id="2111855188">
          <w:marLeft w:val="0"/>
          <w:marRight w:val="0"/>
          <w:marTop w:val="0"/>
          <w:marBottom w:val="0"/>
          <w:divBdr>
            <w:top w:val="none" w:sz="0" w:space="0" w:color="auto"/>
            <w:left w:val="none" w:sz="0" w:space="0" w:color="auto"/>
            <w:bottom w:val="none" w:sz="0" w:space="0" w:color="auto"/>
            <w:right w:val="none" w:sz="0" w:space="0" w:color="auto"/>
          </w:divBdr>
        </w:div>
        <w:div w:id="2124179989">
          <w:marLeft w:val="0"/>
          <w:marRight w:val="0"/>
          <w:marTop w:val="0"/>
          <w:marBottom w:val="0"/>
          <w:divBdr>
            <w:top w:val="none" w:sz="0" w:space="0" w:color="auto"/>
            <w:left w:val="none" w:sz="0" w:space="0" w:color="auto"/>
            <w:bottom w:val="none" w:sz="0" w:space="0" w:color="auto"/>
            <w:right w:val="none" w:sz="0" w:space="0" w:color="auto"/>
          </w:divBdr>
        </w:div>
        <w:div w:id="2129930667">
          <w:marLeft w:val="0"/>
          <w:marRight w:val="0"/>
          <w:marTop w:val="0"/>
          <w:marBottom w:val="0"/>
          <w:divBdr>
            <w:top w:val="none" w:sz="0" w:space="0" w:color="auto"/>
            <w:left w:val="none" w:sz="0" w:space="0" w:color="auto"/>
            <w:bottom w:val="none" w:sz="0" w:space="0" w:color="auto"/>
            <w:right w:val="none" w:sz="0" w:space="0" w:color="auto"/>
          </w:divBdr>
        </w:div>
      </w:divsChild>
    </w:div>
    <w:div w:id="643698530">
      <w:bodyDiv w:val="1"/>
      <w:marLeft w:val="0"/>
      <w:marRight w:val="0"/>
      <w:marTop w:val="0"/>
      <w:marBottom w:val="0"/>
      <w:divBdr>
        <w:top w:val="none" w:sz="0" w:space="0" w:color="auto"/>
        <w:left w:val="none" w:sz="0" w:space="0" w:color="auto"/>
        <w:bottom w:val="none" w:sz="0" w:space="0" w:color="auto"/>
        <w:right w:val="none" w:sz="0" w:space="0" w:color="auto"/>
      </w:divBdr>
      <w:divsChild>
        <w:div w:id="1247760859">
          <w:marLeft w:val="0"/>
          <w:marRight w:val="0"/>
          <w:marTop w:val="0"/>
          <w:marBottom w:val="0"/>
          <w:divBdr>
            <w:top w:val="none" w:sz="0" w:space="0" w:color="auto"/>
            <w:left w:val="none" w:sz="0" w:space="0" w:color="auto"/>
            <w:bottom w:val="none" w:sz="0" w:space="0" w:color="auto"/>
            <w:right w:val="none" w:sz="0" w:space="0" w:color="auto"/>
          </w:divBdr>
          <w:divsChild>
            <w:div w:id="1301036071">
              <w:marLeft w:val="0"/>
              <w:marRight w:val="0"/>
              <w:marTop w:val="0"/>
              <w:marBottom w:val="0"/>
              <w:divBdr>
                <w:top w:val="none" w:sz="0" w:space="0" w:color="auto"/>
                <w:left w:val="none" w:sz="0" w:space="0" w:color="auto"/>
                <w:bottom w:val="none" w:sz="0" w:space="0" w:color="auto"/>
                <w:right w:val="none" w:sz="0" w:space="0" w:color="auto"/>
              </w:divBdr>
            </w:div>
          </w:divsChild>
        </w:div>
        <w:div w:id="1636446841">
          <w:marLeft w:val="0"/>
          <w:marRight w:val="0"/>
          <w:marTop w:val="0"/>
          <w:marBottom w:val="0"/>
          <w:divBdr>
            <w:top w:val="none" w:sz="0" w:space="0" w:color="auto"/>
            <w:left w:val="none" w:sz="0" w:space="0" w:color="auto"/>
            <w:bottom w:val="none" w:sz="0" w:space="0" w:color="auto"/>
            <w:right w:val="none" w:sz="0" w:space="0" w:color="auto"/>
          </w:divBdr>
          <w:divsChild>
            <w:div w:id="21706661">
              <w:marLeft w:val="0"/>
              <w:marRight w:val="0"/>
              <w:marTop w:val="0"/>
              <w:marBottom w:val="0"/>
              <w:divBdr>
                <w:top w:val="none" w:sz="0" w:space="0" w:color="auto"/>
                <w:left w:val="none" w:sz="0" w:space="0" w:color="auto"/>
                <w:bottom w:val="none" w:sz="0" w:space="0" w:color="auto"/>
                <w:right w:val="none" w:sz="0" w:space="0" w:color="auto"/>
              </w:divBdr>
            </w:div>
            <w:div w:id="352806210">
              <w:marLeft w:val="0"/>
              <w:marRight w:val="0"/>
              <w:marTop w:val="0"/>
              <w:marBottom w:val="0"/>
              <w:divBdr>
                <w:top w:val="none" w:sz="0" w:space="0" w:color="auto"/>
                <w:left w:val="none" w:sz="0" w:space="0" w:color="auto"/>
                <w:bottom w:val="none" w:sz="0" w:space="0" w:color="auto"/>
                <w:right w:val="none" w:sz="0" w:space="0" w:color="auto"/>
              </w:divBdr>
            </w:div>
            <w:div w:id="390084653">
              <w:marLeft w:val="0"/>
              <w:marRight w:val="0"/>
              <w:marTop w:val="0"/>
              <w:marBottom w:val="0"/>
              <w:divBdr>
                <w:top w:val="none" w:sz="0" w:space="0" w:color="auto"/>
                <w:left w:val="none" w:sz="0" w:space="0" w:color="auto"/>
                <w:bottom w:val="none" w:sz="0" w:space="0" w:color="auto"/>
                <w:right w:val="none" w:sz="0" w:space="0" w:color="auto"/>
              </w:divBdr>
            </w:div>
            <w:div w:id="456534076">
              <w:marLeft w:val="0"/>
              <w:marRight w:val="0"/>
              <w:marTop w:val="0"/>
              <w:marBottom w:val="0"/>
              <w:divBdr>
                <w:top w:val="none" w:sz="0" w:space="0" w:color="auto"/>
                <w:left w:val="none" w:sz="0" w:space="0" w:color="auto"/>
                <w:bottom w:val="none" w:sz="0" w:space="0" w:color="auto"/>
                <w:right w:val="none" w:sz="0" w:space="0" w:color="auto"/>
              </w:divBdr>
            </w:div>
            <w:div w:id="904222173">
              <w:marLeft w:val="0"/>
              <w:marRight w:val="0"/>
              <w:marTop w:val="0"/>
              <w:marBottom w:val="0"/>
              <w:divBdr>
                <w:top w:val="none" w:sz="0" w:space="0" w:color="auto"/>
                <w:left w:val="none" w:sz="0" w:space="0" w:color="auto"/>
                <w:bottom w:val="none" w:sz="0" w:space="0" w:color="auto"/>
                <w:right w:val="none" w:sz="0" w:space="0" w:color="auto"/>
              </w:divBdr>
            </w:div>
            <w:div w:id="1072391835">
              <w:marLeft w:val="0"/>
              <w:marRight w:val="0"/>
              <w:marTop w:val="0"/>
              <w:marBottom w:val="0"/>
              <w:divBdr>
                <w:top w:val="none" w:sz="0" w:space="0" w:color="auto"/>
                <w:left w:val="none" w:sz="0" w:space="0" w:color="auto"/>
                <w:bottom w:val="none" w:sz="0" w:space="0" w:color="auto"/>
                <w:right w:val="none" w:sz="0" w:space="0" w:color="auto"/>
              </w:divBdr>
            </w:div>
            <w:div w:id="1654993202">
              <w:marLeft w:val="0"/>
              <w:marRight w:val="0"/>
              <w:marTop w:val="0"/>
              <w:marBottom w:val="0"/>
              <w:divBdr>
                <w:top w:val="none" w:sz="0" w:space="0" w:color="auto"/>
                <w:left w:val="none" w:sz="0" w:space="0" w:color="auto"/>
                <w:bottom w:val="none" w:sz="0" w:space="0" w:color="auto"/>
                <w:right w:val="none" w:sz="0" w:space="0" w:color="auto"/>
              </w:divBdr>
            </w:div>
            <w:div w:id="1709990160">
              <w:marLeft w:val="0"/>
              <w:marRight w:val="0"/>
              <w:marTop w:val="0"/>
              <w:marBottom w:val="0"/>
              <w:divBdr>
                <w:top w:val="none" w:sz="0" w:space="0" w:color="auto"/>
                <w:left w:val="none" w:sz="0" w:space="0" w:color="auto"/>
                <w:bottom w:val="none" w:sz="0" w:space="0" w:color="auto"/>
                <w:right w:val="none" w:sz="0" w:space="0" w:color="auto"/>
              </w:divBdr>
            </w:div>
            <w:div w:id="1719278539">
              <w:marLeft w:val="0"/>
              <w:marRight w:val="0"/>
              <w:marTop w:val="0"/>
              <w:marBottom w:val="0"/>
              <w:divBdr>
                <w:top w:val="none" w:sz="0" w:space="0" w:color="auto"/>
                <w:left w:val="none" w:sz="0" w:space="0" w:color="auto"/>
                <w:bottom w:val="none" w:sz="0" w:space="0" w:color="auto"/>
                <w:right w:val="none" w:sz="0" w:space="0" w:color="auto"/>
              </w:divBdr>
            </w:div>
            <w:div w:id="1778913177">
              <w:marLeft w:val="0"/>
              <w:marRight w:val="0"/>
              <w:marTop w:val="0"/>
              <w:marBottom w:val="0"/>
              <w:divBdr>
                <w:top w:val="none" w:sz="0" w:space="0" w:color="auto"/>
                <w:left w:val="none" w:sz="0" w:space="0" w:color="auto"/>
                <w:bottom w:val="none" w:sz="0" w:space="0" w:color="auto"/>
                <w:right w:val="none" w:sz="0" w:space="0" w:color="auto"/>
              </w:divBdr>
            </w:div>
            <w:div w:id="17829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8889">
      <w:bodyDiv w:val="1"/>
      <w:marLeft w:val="0"/>
      <w:marRight w:val="0"/>
      <w:marTop w:val="0"/>
      <w:marBottom w:val="0"/>
      <w:divBdr>
        <w:top w:val="none" w:sz="0" w:space="0" w:color="auto"/>
        <w:left w:val="none" w:sz="0" w:space="0" w:color="auto"/>
        <w:bottom w:val="none" w:sz="0" w:space="0" w:color="auto"/>
        <w:right w:val="none" w:sz="0" w:space="0" w:color="auto"/>
      </w:divBdr>
      <w:divsChild>
        <w:div w:id="567959813">
          <w:marLeft w:val="0"/>
          <w:marRight w:val="0"/>
          <w:marTop w:val="0"/>
          <w:marBottom w:val="0"/>
          <w:divBdr>
            <w:top w:val="none" w:sz="0" w:space="0" w:color="auto"/>
            <w:left w:val="none" w:sz="0" w:space="0" w:color="auto"/>
            <w:bottom w:val="none" w:sz="0" w:space="0" w:color="auto"/>
            <w:right w:val="none" w:sz="0" w:space="0" w:color="auto"/>
          </w:divBdr>
          <w:divsChild>
            <w:div w:id="320699663">
              <w:marLeft w:val="0"/>
              <w:marRight w:val="0"/>
              <w:marTop w:val="0"/>
              <w:marBottom w:val="0"/>
              <w:divBdr>
                <w:top w:val="none" w:sz="0" w:space="0" w:color="auto"/>
                <w:left w:val="none" w:sz="0" w:space="0" w:color="auto"/>
                <w:bottom w:val="none" w:sz="0" w:space="0" w:color="auto"/>
                <w:right w:val="none" w:sz="0" w:space="0" w:color="auto"/>
              </w:divBdr>
            </w:div>
            <w:div w:id="580792832">
              <w:marLeft w:val="0"/>
              <w:marRight w:val="0"/>
              <w:marTop w:val="0"/>
              <w:marBottom w:val="0"/>
              <w:divBdr>
                <w:top w:val="none" w:sz="0" w:space="0" w:color="auto"/>
                <w:left w:val="none" w:sz="0" w:space="0" w:color="auto"/>
                <w:bottom w:val="none" w:sz="0" w:space="0" w:color="auto"/>
                <w:right w:val="none" w:sz="0" w:space="0" w:color="auto"/>
              </w:divBdr>
            </w:div>
            <w:div w:id="901065499">
              <w:marLeft w:val="0"/>
              <w:marRight w:val="0"/>
              <w:marTop w:val="0"/>
              <w:marBottom w:val="0"/>
              <w:divBdr>
                <w:top w:val="none" w:sz="0" w:space="0" w:color="auto"/>
                <w:left w:val="none" w:sz="0" w:space="0" w:color="auto"/>
                <w:bottom w:val="none" w:sz="0" w:space="0" w:color="auto"/>
                <w:right w:val="none" w:sz="0" w:space="0" w:color="auto"/>
              </w:divBdr>
            </w:div>
            <w:div w:id="1080323455">
              <w:marLeft w:val="0"/>
              <w:marRight w:val="0"/>
              <w:marTop w:val="0"/>
              <w:marBottom w:val="0"/>
              <w:divBdr>
                <w:top w:val="none" w:sz="0" w:space="0" w:color="auto"/>
                <w:left w:val="none" w:sz="0" w:space="0" w:color="auto"/>
                <w:bottom w:val="none" w:sz="0" w:space="0" w:color="auto"/>
                <w:right w:val="none" w:sz="0" w:space="0" w:color="auto"/>
              </w:divBdr>
            </w:div>
            <w:div w:id="1253974043">
              <w:marLeft w:val="0"/>
              <w:marRight w:val="0"/>
              <w:marTop w:val="0"/>
              <w:marBottom w:val="0"/>
              <w:divBdr>
                <w:top w:val="none" w:sz="0" w:space="0" w:color="auto"/>
                <w:left w:val="none" w:sz="0" w:space="0" w:color="auto"/>
                <w:bottom w:val="none" w:sz="0" w:space="0" w:color="auto"/>
                <w:right w:val="none" w:sz="0" w:space="0" w:color="auto"/>
              </w:divBdr>
            </w:div>
            <w:div w:id="1307051353">
              <w:marLeft w:val="0"/>
              <w:marRight w:val="0"/>
              <w:marTop w:val="0"/>
              <w:marBottom w:val="0"/>
              <w:divBdr>
                <w:top w:val="none" w:sz="0" w:space="0" w:color="auto"/>
                <w:left w:val="none" w:sz="0" w:space="0" w:color="auto"/>
                <w:bottom w:val="none" w:sz="0" w:space="0" w:color="auto"/>
                <w:right w:val="none" w:sz="0" w:space="0" w:color="auto"/>
              </w:divBdr>
            </w:div>
            <w:div w:id="1327517018">
              <w:marLeft w:val="0"/>
              <w:marRight w:val="0"/>
              <w:marTop w:val="0"/>
              <w:marBottom w:val="0"/>
              <w:divBdr>
                <w:top w:val="none" w:sz="0" w:space="0" w:color="auto"/>
                <w:left w:val="none" w:sz="0" w:space="0" w:color="auto"/>
                <w:bottom w:val="none" w:sz="0" w:space="0" w:color="auto"/>
                <w:right w:val="none" w:sz="0" w:space="0" w:color="auto"/>
              </w:divBdr>
            </w:div>
            <w:div w:id="1809012256">
              <w:marLeft w:val="0"/>
              <w:marRight w:val="0"/>
              <w:marTop w:val="0"/>
              <w:marBottom w:val="0"/>
              <w:divBdr>
                <w:top w:val="none" w:sz="0" w:space="0" w:color="auto"/>
                <w:left w:val="none" w:sz="0" w:space="0" w:color="auto"/>
                <w:bottom w:val="none" w:sz="0" w:space="0" w:color="auto"/>
                <w:right w:val="none" w:sz="0" w:space="0" w:color="auto"/>
              </w:divBdr>
            </w:div>
            <w:div w:id="2136557399">
              <w:marLeft w:val="0"/>
              <w:marRight w:val="0"/>
              <w:marTop w:val="0"/>
              <w:marBottom w:val="0"/>
              <w:divBdr>
                <w:top w:val="none" w:sz="0" w:space="0" w:color="auto"/>
                <w:left w:val="none" w:sz="0" w:space="0" w:color="auto"/>
                <w:bottom w:val="none" w:sz="0" w:space="0" w:color="auto"/>
                <w:right w:val="none" w:sz="0" w:space="0" w:color="auto"/>
              </w:divBdr>
            </w:div>
          </w:divsChild>
        </w:div>
        <w:div w:id="1317101019">
          <w:marLeft w:val="0"/>
          <w:marRight w:val="0"/>
          <w:marTop w:val="0"/>
          <w:marBottom w:val="0"/>
          <w:divBdr>
            <w:top w:val="none" w:sz="0" w:space="0" w:color="auto"/>
            <w:left w:val="none" w:sz="0" w:space="0" w:color="auto"/>
            <w:bottom w:val="none" w:sz="0" w:space="0" w:color="auto"/>
            <w:right w:val="none" w:sz="0" w:space="0" w:color="auto"/>
          </w:divBdr>
        </w:div>
        <w:div w:id="1791121136">
          <w:marLeft w:val="0"/>
          <w:marRight w:val="0"/>
          <w:marTop w:val="0"/>
          <w:marBottom w:val="0"/>
          <w:divBdr>
            <w:top w:val="none" w:sz="0" w:space="0" w:color="auto"/>
            <w:left w:val="none" w:sz="0" w:space="0" w:color="auto"/>
            <w:bottom w:val="none" w:sz="0" w:space="0" w:color="auto"/>
            <w:right w:val="none" w:sz="0" w:space="0" w:color="auto"/>
          </w:divBdr>
        </w:div>
      </w:divsChild>
    </w:div>
    <w:div w:id="677922605">
      <w:bodyDiv w:val="1"/>
      <w:marLeft w:val="0"/>
      <w:marRight w:val="0"/>
      <w:marTop w:val="0"/>
      <w:marBottom w:val="0"/>
      <w:divBdr>
        <w:top w:val="none" w:sz="0" w:space="0" w:color="auto"/>
        <w:left w:val="none" w:sz="0" w:space="0" w:color="auto"/>
        <w:bottom w:val="none" w:sz="0" w:space="0" w:color="auto"/>
        <w:right w:val="none" w:sz="0" w:space="0" w:color="auto"/>
      </w:divBdr>
      <w:divsChild>
        <w:div w:id="157579986">
          <w:marLeft w:val="0"/>
          <w:marRight w:val="0"/>
          <w:marTop w:val="0"/>
          <w:marBottom w:val="0"/>
          <w:divBdr>
            <w:top w:val="none" w:sz="0" w:space="0" w:color="auto"/>
            <w:left w:val="none" w:sz="0" w:space="0" w:color="auto"/>
            <w:bottom w:val="none" w:sz="0" w:space="0" w:color="auto"/>
            <w:right w:val="none" w:sz="0" w:space="0" w:color="auto"/>
          </w:divBdr>
        </w:div>
        <w:div w:id="289866330">
          <w:marLeft w:val="0"/>
          <w:marRight w:val="0"/>
          <w:marTop w:val="0"/>
          <w:marBottom w:val="0"/>
          <w:divBdr>
            <w:top w:val="none" w:sz="0" w:space="0" w:color="auto"/>
            <w:left w:val="none" w:sz="0" w:space="0" w:color="auto"/>
            <w:bottom w:val="none" w:sz="0" w:space="0" w:color="auto"/>
            <w:right w:val="none" w:sz="0" w:space="0" w:color="auto"/>
          </w:divBdr>
        </w:div>
        <w:div w:id="550459887">
          <w:marLeft w:val="0"/>
          <w:marRight w:val="0"/>
          <w:marTop w:val="0"/>
          <w:marBottom w:val="0"/>
          <w:divBdr>
            <w:top w:val="none" w:sz="0" w:space="0" w:color="auto"/>
            <w:left w:val="none" w:sz="0" w:space="0" w:color="auto"/>
            <w:bottom w:val="none" w:sz="0" w:space="0" w:color="auto"/>
            <w:right w:val="none" w:sz="0" w:space="0" w:color="auto"/>
          </w:divBdr>
        </w:div>
        <w:div w:id="757560042">
          <w:marLeft w:val="0"/>
          <w:marRight w:val="0"/>
          <w:marTop w:val="0"/>
          <w:marBottom w:val="0"/>
          <w:divBdr>
            <w:top w:val="none" w:sz="0" w:space="0" w:color="auto"/>
            <w:left w:val="none" w:sz="0" w:space="0" w:color="auto"/>
            <w:bottom w:val="none" w:sz="0" w:space="0" w:color="auto"/>
            <w:right w:val="none" w:sz="0" w:space="0" w:color="auto"/>
          </w:divBdr>
        </w:div>
        <w:div w:id="800734496">
          <w:marLeft w:val="0"/>
          <w:marRight w:val="0"/>
          <w:marTop w:val="0"/>
          <w:marBottom w:val="0"/>
          <w:divBdr>
            <w:top w:val="none" w:sz="0" w:space="0" w:color="auto"/>
            <w:left w:val="none" w:sz="0" w:space="0" w:color="auto"/>
            <w:bottom w:val="none" w:sz="0" w:space="0" w:color="auto"/>
            <w:right w:val="none" w:sz="0" w:space="0" w:color="auto"/>
          </w:divBdr>
        </w:div>
        <w:div w:id="818032024">
          <w:marLeft w:val="0"/>
          <w:marRight w:val="0"/>
          <w:marTop w:val="0"/>
          <w:marBottom w:val="0"/>
          <w:divBdr>
            <w:top w:val="none" w:sz="0" w:space="0" w:color="auto"/>
            <w:left w:val="none" w:sz="0" w:space="0" w:color="auto"/>
            <w:bottom w:val="none" w:sz="0" w:space="0" w:color="auto"/>
            <w:right w:val="none" w:sz="0" w:space="0" w:color="auto"/>
          </w:divBdr>
        </w:div>
        <w:div w:id="877014243">
          <w:marLeft w:val="0"/>
          <w:marRight w:val="0"/>
          <w:marTop w:val="0"/>
          <w:marBottom w:val="0"/>
          <w:divBdr>
            <w:top w:val="none" w:sz="0" w:space="0" w:color="auto"/>
            <w:left w:val="none" w:sz="0" w:space="0" w:color="auto"/>
            <w:bottom w:val="none" w:sz="0" w:space="0" w:color="auto"/>
            <w:right w:val="none" w:sz="0" w:space="0" w:color="auto"/>
          </w:divBdr>
        </w:div>
        <w:div w:id="1003432221">
          <w:marLeft w:val="0"/>
          <w:marRight w:val="0"/>
          <w:marTop w:val="0"/>
          <w:marBottom w:val="0"/>
          <w:divBdr>
            <w:top w:val="none" w:sz="0" w:space="0" w:color="auto"/>
            <w:left w:val="none" w:sz="0" w:space="0" w:color="auto"/>
            <w:bottom w:val="none" w:sz="0" w:space="0" w:color="auto"/>
            <w:right w:val="none" w:sz="0" w:space="0" w:color="auto"/>
          </w:divBdr>
        </w:div>
        <w:div w:id="1334185716">
          <w:marLeft w:val="0"/>
          <w:marRight w:val="0"/>
          <w:marTop w:val="0"/>
          <w:marBottom w:val="0"/>
          <w:divBdr>
            <w:top w:val="none" w:sz="0" w:space="0" w:color="auto"/>
            <w:left w:val="none" w:sz="0" w:space="0" w:color="auto"/>
            <w:bottom w:val="none" w:sz="0" w:space="0" w:color="auto"/>
            <w:right w:val="none" w:sz="0" w:space="0" w:color="auto"/>
          </w:divBdr>
        </w:div>
        <w:div w:id="1341397201">
          <w:marLeft w:val="0"/>
          <w:marRight w:val="0"/>
          <w:marTop w:val="0"/>
          <w:marBottom w:val="0"/>
          <w:divBdr>
            <w:top w:val="none" w:sz="0" w:space="0" w:color="auto"/>
            <w:left w:val="none" w:sz="0" w:space="0" w:color="auto"/>
            <w:bottom w:val="none" w:sz="0" w:space="0" w:color="auto"/>
            <w:right w:val="none" w:sz="0" w:space="0" w:color="auto"/>
          </w:divBdr>
        </w:div>
        <w:div w:id="1364213415">
          <w:marLeft w:val="0"/>
          <w:marRight w:val="0"/>
          <w:marTop w:val="0"/>
          <w:marBottom w:val="0"/>
          <w:divBdr>
            <w:top w:val="none" w:sz="0" w:space="0" w:color="auto"/>
            <w:left w:val="none" w:sz="0" w:space="0" w:color="auto"/>
            <w:bottom w:val="none" w:sz="0" w:space="0" w:color="auto"/>
            <w:right w:val="none" w:sz="0" w:space="0" w:color="auto"/>
          </w:divBdr>
        </w:div>
        <w:div w:id="2084448080">
          <w:marLeft w:val="0"/>
          <w:marRight w:val="0"/>
          <w:marTop w:val="0"/>
          <w:marBottom w:val="0"/>
          <w:divBdr>
            <w:top w:val="none" w:sz="0" w:space="0" w:color="auto"/>
            <w:left w:val="none" w:sz="0" w:space="0" w:color="auto"/>
            <w:bottom w:val="none" w:sz="0" w:space="0" w:color="auto"/>
            <w:right w:val="none" w:sz="0" w:space="0" w:color="auto"/>
          </w:divBdr>
        </w:div>
      </w:divsChild>
    </w:div>
    <w:div w:id="702285776">
      <w:bodyDiv w:val="1"/>
      <w:marLeft w:val="0"/>
      <w:marRight w:val="0"/>
      <w:marTop w:val="0"/>
      <w:marBottom w:val="0"/>
      <w:divBdr>
        <w:top w:val="none" w:sz="0" w:space="0" w:color="auto"/>
        <w:left w:val="none" w:sz="0" w:space="0" w:color="auto"/>
        <w:bottom w:val="none" w:sz="0" w:space="0" w:color="auto"/>
        <w:right w:val="none" w:sz="0" w:space="0" w:color="auto"/>
      </w:divBdr>
      <w:divsChild>
        <w:div w:id="583806955">
          <w:marLeft w:val="0"/>
          <w:marRight w:val="0"/>
          <w:marTop w:val="0"/>
          <w:marBottom w:val="0"/>
          <w:divBdr>
            <w:top w:val="none" w:sz="0" w:space="0" w:color="auto"/>
            <w:left w:val="none" w:sz="0" w:space="0" w:color="auto"/>
            <w:bottom w:val="none" w:sz="0" w:space="0" w:color="auto"/>
            <w:right w:val="none" w:sz="0" w:space="0" w:color="auto"/>
          </w:divBdr>
        </w:div>
        <w:div w:id="657151230">
          <w:marLeft w:val="0"/>
          <w:marRight w:val="0"/>
          <w:marTop w:val="0"/>
          <w:marBottom w:val="0"/>
          <w:divBdr>
            <w:top w:val="none" w:sz="0" w:space="0" w:color="auto"/>
            <w:left w:val="none" w:sz="0" w:space="0" w:color="auto"/>
            <w:bottom w:val="none" w:sz="0" w:space="0" w:color="auto"/>
            <w:right w:val="none" w:sz="0" w:space="0" w:color="auto"/>
          </w:divBdr>
          <w:divsChild>
            <w:div w:id="65803778">
              <w:marLeft w:val="0"/>
              <w:marRight w:val="0"/>
              <w:marTop w:val="0"/>
              <w:marBottom w:val="0"/>
              <w:divBdr>
                <w:top w:val="none" w:sz="0" w:space="0" w:color="auto"/>
                <w:left w:val="none" w:sz="0" w:space="0" w:color="auto"/>
                <w:bottom w:val="none" w:sz="0" w:space="0" w:color="auto"/>
                <w:right w:val="none" w:sz="0" w:space="0" w:color="auto"/>
              </w:divBdr>
            </w:div>
            <w:div w:id="261114135">
              <w:marLeft w:val="0"/>
              <w:marRight w:val="0"/>
              <w:marTop w:val="0"/>
              <w:marBottom w:val="0"/>
              <w:divBdr>
                <w:top w:val="none" w:sz="0" w:space="0" w:color="auto"/>
                <w:left w:val="none" w:sz="0" w:space="0" w:color="auto"/>
                <w:bottom w:val="none" w:sz="0" w:space="0" w:color="auto"/>
                <w:right w:val="none" w:sz="0" w:space="0" w:color="auto"/>
              </w:divBdr>
            </w:div>
            <w:div w:id="438334543">
              <w:marLeft w:val="0"/>
              <w:marRight w:val="0"/>
              <w:marTop w:val="0"/>
              <w:marBottom w:val="0"/>
              <w:divBdr>
                <w:top w:val="none" w:sz="0" w:space="0" w:color="auto"/>
                <w:left w:val="none" w:sz="0" w:space="0" w:color="auto"/>
                <w:bottom w:val="none" w:sz="0" w:space="0" w:color="auto"/>
                <w:right w:val="none" w:sz="0" w:space="0" w:color="auto"/>
              </w:divBdr>
            </w:div>
            <w:div w:id="826360808">
              <w:marLeft w:val="0"/>
              <w:marRight w:val="0"/>
              <w:marTop w:val="0"/>
              <w:marBottom w:val="0"/>
              <w:divBdr>
                <w:top w:val="none" w:sz="0" w:space="0" w:color="auto"/>
                <w:left w:val="none" w:sz="0" w:space="0" w:color="auto"/>
                <w:bottom w:val="none" w:sz="0" w:space="0" w:color="auto"/>
                <w:right w:val="none" w:sz="0" w:space="0" w:color="auto"/>
              </w:divBdr>
            </w:div>
            <w:div w:id="1468283518">
              <w:marLeft w:val="0"/>
              <w:marRight w:val="0"/>
              <w:marTop w:val="0"/>
              <w:marBottom w:val="0"/>
              <w:divBdr>
                <w:top w:val="none" w:sz="0" w:space="0" w:color="auto"/>
                <w:left w:val="none" w:sz="0" w:space="0" w:color="auto"/>
                <w:bottom w:val="none" w:sz="0" w:space="0" w:color="auto"/>
                <w:right w:val="none" w:sz="0" w:space="0" w:color="auto"/>
              </w:divBdr>
            </w:div>
            <w:div w:id="1738624224">
              <w:marLeft w:val="0"/>
              <w:marRight w:val="0"/>
              <w:marTop w:val="0"/>
              <w:marBottom w:val="0"/>
              <w:divBdr>
                <w:top w:val="none" w:sz="0" w:space="0" w:color="auto"/>
                <w:left w:val="none" w:sz="0" w:space="0" w:color="auto"/>
                <w:bottom w:val="none" w:sz="0" w:space="0" w:color="auto"/>
                <w:right w:val="none" w:sz="0" w:space="0" w:color="auto"/>
              </w:divBdr>
            </w:div>
          </w:divsChild>
        </w:div>
        <w:div w:id="1640767117">
          <w:marLeft w:val="0"/>
          <w:marRight w:val="0"/>
          <w:marTop w:val="0"/>
          <w:marBottom w:val="0"/>
          <w:divBdr>
            <w:top w:val="none" w:sz="0" w:space="0" w:color="auto"/>
            <w:left w:val="none" w:sz="0" w:space="0" w:color="auto"/>
            <w:bottom w:val="none" w:sz="0" w:space="0" w:color="auto"/>
            <w:right w:val="none" w:sz="0" w:space="0" w:color="auto"/>
          </w:divBdr>
        </w:div>
      </w:divsChild>
    </w:div>
    <w:div w:id="770664595">
      <w:bodyDiv w:val="1"/>
      <w:marLeft w:val="0"/>
      <w:marRight w:val="0"/>
      <w:marTop w:val="0"/>
      <w:marBottom w:val="0"/>
      <w:divBdr>
        <w:top w:val="none" w:sz="0" w:space="0" w:color="auto"/>
        <w:left w:val="none" w:sz="0" w:space="0" w:color="auto"/>
        <w:bottom w:val="none" w:sz="0" w:space="0" w:color="auto"/>
        <w:right w:val="none" w:sz="0" w:space="0" w:color="auto"/>
      </w:divBdr>
      <w:divsChild>
        <w:div w:id="3362201">
          <w:marLeft w:val="0"/>
          <w:marRight w:val="0"/>
          <w:marTop w:val="0"/>
          <w:marBottom w:val="0"/>
          <w:divBdr>
            <w:top w:val="none" w:sz="0" w:space="0" w:color="auto"/>
            <w:left w:val="none" w:sz="0" w:space="0" w:color="auto"/>
            <w:bottom w:val="none" w:sz="0" w:space="0" w:color="auto"/>
            <w:right w:val="none" w:sz="0" w:space="0" w:color="auto"/>
          </w:divBdr>
        </w:div>
        <w:div w:id="67266436">
          <w:marLeft w:val="0"/>
          <w:marRight w:val="0"/>
          <w:marTop w:val="0"/>
          <w:marBottom w:val="0"/>
          <w:divBdr>
            <w:top w:val="none" w:sz="0" w:space="0" w:color="auto"/>
            <w:left w:val="none" w:sz="0" w:space="0" w:color="auto"/>
            <w:bottom w:val="none" w:sz="0" w:space="0" w:color="auto"/>
            <w:right w:val="none" w:sz="0" w:space="0" w:color="auto"/>
          </w:divBdr>
        </w:div>
        <w:div w:id="107362853">
          <w:marLeft w:val="0"/>
          <w:marRight w:val="0"/>
          <w:marTop w:val="0"/>
          <w:marBottom w:val="0"/>
          <w:divBdr>
            <w:top w:val="none" w:sz="0" w:space="0" w:color="auto"/>
            <w:left w:val="none" w:sz="0" w:space="0" w:color="auto"/>
            <w:bottom w:val="none" w:sz="0" w:space="0" w:color="auto"/>
            <w:right w:val="none" w:sz="0" w:space="0" w:color="auto"/>
          </w:divBdr>
        </w:div>
        <w:div w:id="108932571">
          <w:marLeft w:val="0"/>
          <w:marRight w:val="0"/>
          <w:marTop w:val="0"/>
          <w:marBottom w:val="0"/>
          <w:divBdr>
            <w:top w:val="none" w:sz="0" w:space="0" w:color="auto"/>
            <w:left w:val="none" w:sz="0" w:space="0" w:color="auto"/>
            <w:bottom w:val="none" w:sz="0" w:space="0" w:color="auto"/>
            <w:right w:val="none" w:sz="0" w:space="0" w:color="auto"/>
          </w:divBdr>
        </w:div>
        <w:div w:id="227037735">
          <w:marLeft w:val="0"/>
          <w:marRight w:val="0"/>
          <w:marTop w:val="0"/>
          <w:marBottom w:val="0"/>
          <w:divBdr>
            <w:top w:val="none" w:sz="0" w:space="0" w:color="auto"/>
            <w:left w:val="none" w:sz="0" w:space="0" w:color="auto"/>
            <w:bottom w:val="none" w:sz="0" w:space="0" w:color="auto"/>
            <w:right w:val="none" w:sz="0" w:space="0" w:color="auto"/>
          </w:divBdr>
        </w:div>
        <w:div w:id="305360925">
          <w:marLeft w:val="0"/>
          <w:marRight w:val="0"/>
          <w:marTop w:val="0"/>
          <w:marBottom w:val="0"/>
          <w:divBdr>
            <w:top w:val="none" w:sz="0" w:space="0" w:color="auto"/>
            <w:left w:val="none" w:sz="0" w:space="0" w:color="auto"/>
            <w:bottom w:val="none" w:sz="0" w:space="0" w:color="auto"/>
            <w:right w:val="none" w:sz="0" w:space="0" w:color="auto"/>
          </w:divBdr>
        </w:div>
        <w:div w:id="329335402">
          <w:marLeft w:val="0"/>
          <w:marRight w:val="0"/>
          <w:marTop w:val="0"/>
          <w:marBottom w:val="0"/>
          <w:divBdr>
            <w:top w:val="none" w:sz="0" w:space="0" w:color="auto"/>
            <w:left w:val="none" w:sz="0" w:space="0" w:color="auto"/>
            <w:bottom w:val="none" w:sz="0" w:space="0" w:color="auto"/>
            <w:right w:val="none" w:sz="0" w:space="0" w:color="auto"/>
          </w:divBdr>
        </w:div>
        <w:div w:id="382169762">
          <w:marLeft w:val="0"/>
          <w:marRight w:val="0"/>
          <w:marTop w:val="0"/>
          <w:marBottom w:val="0"/>
          <w:divBdr>
            <w:top w:val="none" w:sz="0" w:space="0" w:color="auto"/>
            <w:left w:val="none" w:sz="0" w:space="0" w:color="auto"/>
            <w:bottom w:val="none" w:sz="0" w:space="0" w:color="auto"/>
            <w:right w:val="none" w:sz="0" w:space="0" w:color="auto"/>
          </w:divBdr>
        </w:div>
        <w:div w:id="412630511">
          <w:marLeft w:val="0"/>
          <w:marRight w:val="0"/>
          <w:marTop w:val="0"/>
          <w:marBottom w:val="0"/>
          <w:divBdr>
            <w:top w:val="none" w:sz="0" w:space="0" w:color="auto"/>
            <w:left w:val="none" w:sz="0" w:space="0" w:color="auto"/>
            <w:bottom w:val="none" w:sz="0" w:space="0" w:color="auto"/>
            <w:right w:val="none" w:sz="0" w:space="0" w:color="auto"/>
          </w:divBdr>
        </w:div>
        <w:div w:id="514803218">
          <w:marLeft w:val="0"/>
          <w:marRight w:val="0"/>
          <w:marTop w:val="0"/>
          <w:marBottom w:val="0"/>
          <w:divBdr>
            <w:top w:val="none" w:sz="0" w:space="0" w:color="auto"/>
            <w:left w:val="none" w:sz="0" w:space="0" w:color="auto"/>
            <w:bottom w:val="none" w:sz="0" w:space="0" w:color="auto"/>
            <w:right w:val="none" w:sz="0" w:space="0" w:color="auto"/>
          </w:divBdr>
        </w:div>
        <w:div w:id="570238496">
          <w:marLeft w:val="0"/>
          <w:marRight w:val="0"/>
          <w:marTop w:val="0"/>
          <w:marBottom w:val="0"/>
          <w:divBdr>
            <w:top w:val="none" w:sz="0" w:space="0" w:color="auto"/>
            <w:left w:val="none" w:sz="0" w:space="0" w:color="auto"/>
            <w:bottom w:val="none" w:sz="0" w:space="0" w:color="auto"/>
            <w:right w:val="none" w:sz="0" w:space="0" w:color="auto"/>
          </w:divBdr>
        </w:div>
        <w:div w:id="741636384">
          <w:marLeft w:val="0"/>
          <w:marRight w:val="0"/>
          <w:marTop w:val="0"/>
          <w:marBottom w:val="0"/>
          <w:divBdr>
            <w:top w:val="none" w:sz="0" w:space="0" w:color="auto"/>
            <w:left w:val="none" w:sz="0" w:space="0" w:color="auto"/>
            <w:bottom w:val="none" w:sz="0" w:space="0" w:color="auto"/>
            <w:right w:val="none" w:sz="0" w:space="0" w:color="auto"/>
          </w:divBdr>
        </w:div>
        <w:div w:id="773133740">
          <w:marLeft w:val="0"/>
          <w:marRight w:val="0"/>
          <w:marTop w:val="0"/>
          <w:marBottom w:val="0"/>
          <w:divBdr>
            <w:top w:val="none" w:sz="0" w:space="0" w:color="auto"/>
            <w:left w:val="none" w:sz="0" w:space="0" w:color="auto"/>
            <w:bottom w:val="none" w:sz="0" w:space="0" w:color="auto"/>
            <w:right w:val="none" w:sz="0" w:space="0" w:color="auto"/>
          </w:divBdr>
        </w:div>
        <w:div w:id="814764423">
          <w:marLeft w:val="0"/>
          <w:marRight w:val="0"/>
          <w:marTop w:val="0"/>
          <w:marBottom w:val="0"/>
          <w:divBdr>
            <w:top w:val="none" w:sz="0" w:space="0" w:color="auto"/>
            <w:left w:val="none" w:sz="0" w:space="0" w:color="auto"/>
            <w:bottom w:val="none" w:sz="0" w:space="0" w:color="auto"/>
            <w:right w:val="none" w:sz="0" w:space="0" w:color="auto"/>
          </w:divBdr>
        </w:div>
        <w:div w:id="851527824">
          <w:marLeft w:val="0"/>
          <w:marRight w:val="0"/>
          <w:marTop w:val="0"/>
          <w:marBottom w:val="0"/>
          <w:divBdr>
            <w:top w:val="none" w:sz="0" w:space="0" w:color="auto"/>
            <w:left w:val="none" w:sz="0" w:space="0" w:color="auto"/>
            <w:bottom w:val="none" w:sz="0" w:space="0" w:color="auto"/>
            <w:right w:val="none" w:sz="0" w:space="0" w:color="auto"/>
          </w:divBdr>
        </w:div>
        <w:div w:id="910503909">
          <w:marLeft w:val="0"/>
          <w:marRight w:val="0"/>
          <w:marTop w:val="0"/>
          <w:marBottom w:val="0"/>
          <w:divBdr>
            <w:top w:val="none" w:sz="0" w:space="0" w:color="auto"/>
            <w:left w:val="none" w:sz="0" w:space="0" w:color="auto"/>
            <w:bottom w:val="none" w:sz="0" w:space="0" w:color="auto"/>
            <w:right w:val="none" w:sz="0" w:space="0" w:color="auto"/>
          </w:divBdr>
        </w:div>
        <w:div w:id="1030913424">
          <w:marLeft w:val="0"/>
          <w:marRight w:val="0"/>
          <w:marTop w:val="0"/>
          <w:marBottom w:val="0"/>
          <w:divBdr>
            <w:top w:val="none" w:sz="0" w:space="0" w:color="auto"/>
            <w:left w:val="none" w:sz="0" w:space="0" w:color="auto"/>
            <w:bottom w:val="none" w:sz="0" w:space="0" w:color="auto"/>
            <w:right w:val="none" w:sz="0" w:space="0" w:color="auto"/>
          </w:divBdr>
        </w:div>
        <w:div w:id="1176265582">
          <w:marLeft w:val="0"/>
          <w:marRight w:val="0"/>
          <w:marTop w:val="0"/>
          <w:marBottom w:val="0"/>
          <w:divBdr>
            <w:top w:val="none" w:sz="0" w:space="0" w:color="auto"/>
            <w:left w:val="none" w:sz="0" w:space="0" w:color="auto"/>
            <w:bottom w:val="none" w:sz="0" w:space="0" w:color="auto"/>
            <w:right w:val="none" w:sz="0" w:space="0" w:color="auto"/>
          </w:divBdr>
        </w:div>
        <w:div w:id="1204176836">
          <w:marLeft w:val="0"/>
          <w:marRight w:val="0"/>
          <w:marTop w:val="0"/>
          <w:marBottom w:val="0"/>
          <w:divBdr>
            <w:top w:val="none" w:sz="0" w:space="0" w:color="auto"/>
            <w:left w:val="none" w:sz="0" w:space="0" w:color="auto"/>
            <w:bottom w:val="none" w:sz="0" w:space="0" w:color="auto"/>
            <w:right w:val="none" w:sz="0" w:space="0" w:color="auto"/>
          </w:divBdr>
        </w:div>
        <w:div w:id="1283725641">
          <w:marLeft w:val="0"/>
          <w:marRight w:val="0"/>
          <w:marTop w:val="0"/>
          <w:marBottom w:val="0"/>
          <w:divBdr>
            <w:top w:val="none" w:sz="0" w:space="0" w:color="auto"/>
            <w:left w:val="none" w:sz="0" w:space="0" w:color="auto"/>
            <w:bottom w:val="none" w:sz="0" w:space="0" w:color="auto"/>
            <w:right w:val="none" w:sz="0" w:space="0" w:color="auto"/>
          </w:divBdr>
        </w:div>
        <w:div w:id="1285498863">
          <w:marLeft w:val="0"/>
          <w:marRight w:val="0"/>
          <w:marTop w:val="0"/>
          <w:marBottom w:val="0"/>
          <w:divBdr>
            <w:top w:val="none" w:sz="0" w:space="0" w:color="auto"/>
            <w:left w:val="none" w:sz="0" w:space="0" w:color="auto"/>
            <w:bottom w:val="none" w:sz="0" w:space="0" w:color="auto"/>
            <w:right w:val="none" w:sz="0" w:space="0" w:color="auto"/>
          </w:divBdr>
        </w:div>
        <w:div w:id="1291593566">
          <w:marLeft w:val="0"/>
          <w:marRight w:val="0"/>
          <w:marTop w:val="0"/>
          <w:marBottom w:val="0"/>
          <w:divBdr>
            <w:top w:val="none" w:sz="0" w:space="0" w:color="auto"/>
            <w:left w:val="none" w:sz="0" w:space="0" w:color="auto"/>
            <w:bottom w:val="none" w:sz="0" w:space="0" w:color="auto"/>
            <w:right w:val="none" w:sz="0" w:space="0" w:color="auto"/>
          </w:divBdr>
        </w:div>
        <w:div w:id="1317101074">
          <w:marLeft w:val="0"/>
          <w:marRight w:val="0"/>
          <w:marTop w:val="0"/>
          <w:marBottom w:val="0"/>
          <w:divBdr>
            <w:top w:val="none" w:sz="0" w:space="0" w:color="auto"/>
            <w:left w:val="none" w:sz="0" w:space="0" w:color="auto"/>
            <w:bottom w:val="none" w:sz="0" w:space="0" w:color="auto"/>
            <w:right w:val="none" w:sz="0" w:space="0" w:color="auto"/>
          </w:divBdr>
        </w:div>
        <w:div w:id="1422801325">
          <w:marLeft w:val="0"/>
          <w:marRight w:val="0"/>
          <w:marTop w:val="0"/>
          <w:marBottom w:val="0"/>
          <w:divBdr>
            <w:top w:val="none" w:sz="0" w:space="0" w:color="auto"/>
            <w:left w:val="none" w:sz="0" w:space="0" w:color="auto"/>
            <w:bottom w:val="none" w:sz="0" w:space="0" w:color="auto"/>
            <w:right w:val="none" w:sz="0" w:space="0" w:color="auto"/>
          </w:divBdr>
        </w:div>
        <w:div w:id="1424842784">
          <w:marLeft w:val="0"/>
          <w:marRight w:val="0"/>
          <w:marTop w:val="0"/>
          <w:marBottom w:val="0"/>
          <w:divBdr>
            <w:top w:val="none" w:sz="0" w:space="0" w:color="auto"/>
            <w:left w:val="none" w:sz="0" w:space="0" w:color="auto"/>
            <w:bottom w:val="none" w:sz="0" w:space="0" w:color="auto"/>
            <w:right w:val="none" w:sz="0" w:space="0" w:color="auto"/>
          </w:divBdr>
        </w:div>
        <w:div w:id="1430806678">
          <w:marLeft w:val="0"/>
          <w:marRight w:val="0"/>
          <w:marTop w:val="0"/>
          <w:marBottom w:val="0"/>
          <w:divBdr>
            <w:top w:val="none" w:sz="0" w:space="0" w:color="auto"/>
            <w:left w:val="none" w:sz="0" w:space="0" w:color="auto"/>
            <w:bottom w:val="none" w:sz="0" w:space="0" w:color="auto"/>
            <w:right w:val="none" w:sz="0" w:space="0" w:color="auto"/>
          </w:divBdr>
        </w:div>
        <w:div w:id="1460689081">
          <w:marLeft w:val="0"/>
          <w:marRight w:val="0"/>
          <w:marTop w:val="0"/>
          <w:marBottom w:val="0"/>
          <w:divBdr>
            <w:top w:val="none" w:sz="0" w:space="0" w:color="auto"/>
            <w:left w:val="none" w:sz="0" w:space="0" w:color="auto"/>
            <w:bottom w:val="none" w:sz="0" w:space="0" w:color="auto"/>
            <w:right w:val="none" w:sz="0" w:space="0" w:color="auto"/>
          </w:divBdr>
        </w:div>
        <w:div w:id="1498764610">
          <w:marLeft w:val="0"/>
          <w:marRight w:val="0"/>
          <w:marTop w:val="0"/>
          <w:marBottom w:val="0"/>
          <w:divBdr>
            <w:top w:val="none" w:sz="0" w:space="0" w:color="auto"/>
            <w:left w:val="none" w:sz="0" w:space="0" w:color="auto"/>
            <w:bottom w:val="none" w:sz="0" w:space="0" w:color="auto"/>
            <w:right w:val="none" w:sz="0" w:space="0" w:color="auto"/>
          </w:divBdr>
        </w:div>
        <w:div w:id="1701274245">
          <w:marLeft w:val="0"/>
          <w:marRight w:val="0"/>
          <w:marTop w:val="0"/>
          <w:marBottom w:val="0"/>
          <w:divBdr>
            <w:top w:val="none" w:sz="0" w:space="0" w:color="auto"/>
            <w:left w:val="none" w:sz="0" w:space="0" w:color="auto"/>
            <w:bottom w:val="none" w:sz="0" w:space="0" w:color="auto"/>
            <w:right w:val="none" w:sz="0" w:space="0" w:color="auto"/>
          </w:divBdr>
        </w:div>
        <w:div w:id="1717312689">
          <w:marLeft w:val="0"/>
          <w:marRight w:val="0"/>
          <w:marTop w:val="0"/>
          <w:marBottom w:val="0"/>
          <w:divBdr>
            <w:top w:val="none" w:sz="0" w:space="0" w:color="auto"/>
            <w:left w:val="none" w:sz="0" w:space="0" w:color="auto"/>
            <w:bottom w:val="none" w:sz="0" w:space="0" w:color="auto"/>
            <w:right w:val="none" w:sz="0" w:space="0" w:color="auto"/>
          </w:divBdr>
        </w:div>
        <w:div w:id="1740713763">
          <w:marLeft w:val="0"/>
          <w:marRight w:val="0"/>
          <w:marTop w:val="0"/>
          <w:marBottom w:val="0"/>
          <w:divBdr>
            <w:top w:val="none" w:sz="0" w:space="0" w:color="auto"/>
            <w:left w:val="none" w:sz="0" w:space="0" w:color="auto"/>
            <w:bottom w:val="none" w:sz="0" w:space="0" w:color="auto"/>
            <w:right w:val="none" w:sz="0" w:space="0" w:color="auto"/>
          </w:divBdr>
        </w:div>
        <w:div w:id="1809273476">
          <w:marLeft w:val="0"/>
          <w:marRight w:val="0"/>
          <w:marTop w:val="0"/>
          <w:marBottom w:val="0"/>
          <w:divBdr>
            <w:top w:val="none" w:sz="0" w:space="0" w:color="auto"/>
            <w:left w:val="none" w:sz="0" w:space="0" w:color="auto"/>
            <w:bottom w:val="none" w:sz="0" w:space="0" w:color="auto"/>
            <w:right w:val="none" w:sz="0" w:space="0" w:color="auto"/>
          </w:divBdr>
        </w:div>
        <w:div w:id="2006006110">
          <w:marLeft w:val="0"/>
          <w:marRight w:val="0"/>
          <w:marTop w:val="0"/>
          <w:marBottom w:val="0"/>
          <w:divBdr>
            <w:top w:val="none" w:sz="0" w:space="0" w:color="auto"/>
            <w:left w:val="none" w:sz="0" w:space="0" w:color="auto"/>
            <w:bottom w:val="none" w:sz="0" w:space="0" w:color="auto"/>
            <w:right w:val="none" w:sz="0" w:space="0" w:color="auto"/>
          </w:divBdr>
        </w:div>
      </w:divsChild>
    </w:div>
    <w:div w:id="800806975">
      <w:bodyDiv w:val="1"/>
      <w:marLeft w:val="0"/>
      <w:marRight w:val="0"/>
      <w:marTop w:val="0"/>
      <w:marBottom w:val="0"/>
      <w:divBdr>
        <w:top w:val="none" w:sz="0" w:space="0" w:color="auto"/>
        <w:left w:val="none" w:sz="0" w:space="0" w:color="auto"/>
        <w:bottom w:val="none" w:sz="0" w:space="0" w:color="auto"/>
        <w:right w:val="none" w:sz="0" w:space="0" w:color="auto"/>
      </w:divBdr>
      <w:divsChild>
        <w:div w:id="22558950">
          <w:marLeft w:val="0"/>
          <w:marRight w:val="0"/>
          <w:marTop w:val="0"/>
          <w:marBottom w:val="0"/>
          <w:divBdr>
            <w:top w:val="none" w:sz="0" w:space="0" w:color="auto"/>
            <w:left w:val="none" w:sz="0" w:space="0" w:color="auto"/>
            <w:bottom w:val="none" w:sz="0" w:space="0" w:color="auto"/>
            <w:right w:val="none" w:sz="0" w:space="0" w:color="auto"/>
          </w:divBdr>
        </w:div>
        <w:div w:id="36509647">
          <w:marLeft w:val="0"/>
          <w:marRight w:val="0"/>
          <w:marTop w:val="0"/>
          <w:marBottom w:val="0"/>
          <w:divBdr>
            <w:top w:val="none" w:sz="0" w:space="0" w:color="auto"/>
            <w:left w:val="none" w:sz="0" w:space="0" w:color="auto"/>
            <w:bottom w:val="none" w:sz="0" w:space="0" w:color="auto"/>
            <w:right w:val="none" w:sz="0" w:space="0" w:color="auto"/>
          </w:divBdr>
        </w:div>
        <w:div w:id="114032842">
          <w:marLeft w:val="0"/>
          <w:marRight w:val="0"/>
          <w:marTop w:val="0"/>
          <w:marBottom w:val="0"/>
          <w:divBdr>
            <w:top w:val="none" w:sz="0" w:space="0" w:color="auto"/>
            <w:left w:val="none" w:sz="0" w:space="0" w:color="auto"/>
            <w:bottom w:val="none" w:sz="0" w:space="0" w:color="auto"/>
            <w:right w:val="none" w:sz="0" w:space="0" w:color="auto"/>
          </w:divBdr>
        </w:div>
        <w:div w:id="166097059">
          <w:marLeft w:val="0"/>
          <w:marRight w:val="0"/>
          <w:marTop w:val="0"/>
          <w:marBottom w:val="0"/>
          <w:divBdr>
            <w:top w:val="none" w:sz="0" w:space="0" w:color="auto"/>
            <w:left w:val="none" w:sz="0" w:space="0" w:color="auto"/>
            <w:bottom w:val="none" w:sz="0" w:space="0" w:color="auto"/>
            <w:right w:val="none" w:sz="0" w:space="0" w:color="auto"/>
          </w:divBdr>
        </w:div>
        <w:div w:id="181165164">
          <w:marLeft w:val="0"/>
          <w:marRight w:val="0"/>
          <w:marTop w:val="0"/>
          <w:marBottom w:val="0"/>
          <w:divBdr>
            <w:top w:val="none" w:sz="0" w:space="0" w:color="auto"/>
            <w:left w:val="none" w:sz="0" w:space="0" w:color="auto"/>
            <w:bottom w:val="none" w:sz="0" w:space="0" w:color="auto"/>
            <w:right w:val="none" w:sz="0" w:space="0" w:color="auto"/>
          </w:divBdr>
        </w:div>
        <w:div w:id="303585718">
          <w:marLeft w:val="0"/>
          <w:marRight w:val="0"/>
          <w:marTop w:val="0"/>
          <w:marBottom w:val="0"/>
          <w:divBdr>
            <w:top w:val="none" w:sz="0" w:space="0" w:color="auto"/>
            <w:left w:val="none" w:sz="0" w:space="0" w:color="auto"/>
            <w:bottom w:val="none" w:sz="0" w:space="0" w:color="auto"/>
            <w:right w:val="none" w:sz="0" w:space="0" w:color="auto"/>
          </w:divBdr>
        </w:div>
        <w:div w:id="366683599">
          <w:marLeft w:val="0"/>
          <w:marRight w:val="0"/>
          <w:marTop w:val="0"/>
          <w:marBottom w:val="0"/>
          <w:divBdr>
            <w:top w:val="none" w:sz="0" w:space="0" w:color="auto"/>
            <w:left w:val="none" w:sz="0" w:space="0" w:color="auto"/>
            <w:bottom w:val="none" w:sz="0" w:space="0" w:color="auto"/>
            <w:right w:val="none" w:sz="0" w:space="0" w:color="auto"/>
          </w:divBdr>
        </w:div>
        <w:div w:id="390082720">
          <w:marLeft w:val="0"/>
          <w:marRight w:val="0"/>
          <w:marTop w:val="0"/>
          <w:marBottom w:val="0"/>
          <w:divBdr>
            <w:top w:val="none" w:sz="0" w:space="0" w:color="auto"/>
            <w:left w:val="none" w:sz="0" w:space="0" w:color="auto"/>
            <w:bottom w:val="none" w:sz="0" w:space="0" w:color="auto"/>
            <w:right w:val="none" w:sz="0" w:space="0" w:color="auto"/>
          </w:divBdr>
        </w:div>
        <w:div w:id="470902780">
          <w:marLeft w:val="0"/>
          <w:marRight w:val="0"/>
          <w:marTop w:val="0"/>
          <w:marBottom w:val="0"/>
          <w:divBdr>
            <w:top w:val="none" w:sz="0" w:space="0" w:color="auto"/>
            <w:left w:val="none" w:sz="0" w:space="0" w:color="auto"/>
            <w:bottom w:val="none" w:sz="0" w:space="0" w:color="auto"/>
            <w:right w:val="none" w:sz="0" w:space="0" w:color="auto"/>
          </w:divBdr>
        </w:div>
        <w:div w:id="506485032">
          <w:marLeft w:val="0"/>
          <w:marRight w:val="0"/>
          <w:marTop w:val="0"/>
          <w:marBottom w:val="0"/>
          <w:divBdr>
            <w:top w:val="none" w:sz="0" w:space="0" w:color="auto"/>
            <w:left w:val="none" w:sz="0" w:space="0" w:color="auto"/>
            <w:bottom w:val="none" w:sz="0" w:space="0" w:color="auto"/>
            <w:right w:val="none" w:sz="0" w:space="0" w:color="auto"/>
          </w:divBdr>
        </w:div>
        <w:div w:id="535697778">
          <w:marLeft w:val="0"/>
          <w:marRight w:val="0"/>
          <w:marTop w:val="0"/>
          <w:marBottom w:val="0"/>
          <w:divBdr>
            <w:top w:val="none" w:sz="0" w:space="0" w:color="auto"/>
            <w:left w:val="none" w:sz="0" w:space="0" w:color="auto"/>
            <w:bottom w:val="none" w:sz="0" w:space="0" w:color="auto"/>
            <w:right w:val="none" w:sz="0" w:space="0" w:color="auto"/>
          </w:divBdr>
        </w:div>
        <w:div w:id="541022294">
          <w:marLeft w:val="0"/>
          <w:marRight w:val="0"/>
          <w:marTop w:val="0"/>
          <w:marBottom w:val="0"/>
          <w:divBdr>
            <w:top w:val="none" w:sz="0" w:space="0" w:color="auto"/>
            <w:left w:val="none" w:sz="0" w:space="0" w:color="auto"/>
            <w:bottom w:val="none" w:sz="0" w:space="0" w:color="auto"/>
            <w:right w:val="none" w:sz="0" w:space="0" w:color="auto"/>
          </w:divBdr>
        </w:div>
        <w:div w:id="608321369">
          <w:marLeft w:val="0"/>
          <w:marRight w:val="0"/>
          <w:marTop w:val="0"/>
          <w:marBottom w:val="0"/>
          <w:divBdr>
            <w:top w:val="none" w:sz="0" w:space="0" w:color="auto"/>
            <w:left w:val="none" w:sz="0" w:space="0" w:color="auto"/>
            <w:bottom w:val="none" w:sz="0" w:space="0" w:color="auto"/>
            <w:right w:val="none" w:sz="0" w:space="0" w:color="auto"/>
          </w:divBdr>
        </w:div>
        <w:div w:id="609973473">
          <w:marLeft w:val="0"/>
          <w:marRight w:val="0"/>
          <w:marTop w:val="0"/>
          <w:marBottom w:val="0"/>
          <w:divBdr>
            <w:top w:val="none" w:sz="0" w:space="0" w:color="auto"/>
            <w:left w:val="none" w:sz="0" w:space="0" w:color="auto"/>
            <w:bottom w:val="none" w:sz="0" w:space="0" w:color="auto"/>
            <w:right w:val="none" w:sz="0" w:space="0" w:color="auto"/>
          </w:divBdr>
        </w:div>
        <w:div w:id="655032738">
          <w:marLeft w:val="0"/>
          <w:marRight w:val="0"/>
          <w:marTop w:val="0"/>
          <w:marBottom w:val="0"/>
          <w:divBdr>
            <w:top w:val="none" w:sz="0" w:space="0" w:color="auto"/>
            <w:left w:val="none" w:sz="0" w:space="0" w:color="auto"/>
            <w:bottom w:val="none" w:sz="0" w:space="0" w:color="auto"/>
            <w:right w:val="none" w:sz="0" w:space="0" w:color="auto"/>
          </w:divBdr>
        </w:div>
        <w:div w:id="726497099">
          <w:marLeft w:val="0"/>
          <w:marRight w:val="0"/>
          <w:marTop w:val="0"/>
          <w:marBottom w:val="0"/>
          <w:divBdr>
            <w:top w:val="none" w:sz="0" w:space="0" w:color="auto"/>
            <w:left w:val="none" w:sz="0" w:space="0" w:color="auto"/>
            <w:bottom w:val="none" w:sz="0" w:space="0" w:color="auto"/>
            <w:right w:val="none" w:sz="0" w:space="0" w:color="auto"/>
          </w:divBdr>
        </w:div>
        <w:div w:id="968121687">
          <w:marLeft w:val="0"/>
          <w:marRight w:val="0"/>
          <w:marTop w:val="0"/>
          <w:marBottom w:val="0"/>
          <w:divBdr>
            <w:top w:val="none" w:sz="0" w:space="0" w:color="auto"/>
            <w:left w:val="none" w:sz="0" w:space="0" w:color="auto"/>
            <w:bottom w:val="none" w:sz="0" w:space="0" w:color="auto"/>
            <w:right w:val="none" w:sz="0" w:space="0" w:color="auto"/>
          </w:divBdr>
        </w:div>
        <w:div w:id="1093474356">
          <w:marLeft w:val="0"/>
          <w:marRight w:val="0"/>
          <w:marTop w:val="0"/>
          <w:marBottom w:val="0"/>
          <w:divBdr>
            <w:top w:val="none" w:sz="0" w:space="0" w:color="auto"/>
            <w:left w:val="none" w:sz="0" w:space="0" w:color="auto"/>
            <w:bottom w:val="none" w:sz="0" w:space="0" w:color="auto"/>
            <w:right w:val="none" w:sz="0" w:space="0" w:color="auto"/>
          </w:divBdr>
        </w:div>
        <w:div w:id="1125781636">
          <w:marLeft w:val="0"/>
          <w:marRight w:val="0"/>
          <w:marTop w:val="0"/>
          <w:marBottom w:val="0"/>
          <w:divBdr>
            <w:top w:val="none" w:sz="0" w:space="0" w:color="auto"/>
            <w:left w:val="none" w:sz="0" w:space="0" w:color="auto"/>
            <w:bottom w:val="none" w:sz="0" w:space="0" w:color="auto"/>
            <w:right w:val="none" w:sz="0" w:space="0" w:color="auto"/>
          </w:divBdr>
        </w:div>
        <w:div w:id="1170678071">
          <w:marLeft w:val="0"/>
          <w:marRight w:val="0"/>
          <w:marTop w:val="0"/>
          <w:marBottom w:val="0"/>
          <w:divBdr>
            <w:top w:val="none" w:sz="0" w:space="0" w:color="auto"/>
            <w:left w:val="none" w:sz="0" w:space="0" w:color="auto"/>
            <w:bottom w:val="none" w:sz="0" w:space="0" w:color="auto"/>
            <w:right w:val="none" w:sz="0" w:space="0" w:color="auto"/>
          </w:divBdr>
        </w:div>
        <w:div w:id="1256861101">
          <w:marLeft w:val="0"/>
          <w:marRight w:val="0"/>
          <w:marTop w:val="0"/>
          <w:marBottom w:val="0"/>
          <w:divBdr>
            <w:top w:val="none" w:sz="0" w:space="0" w:color="auto"/>
            <w:left w:val="none" w:sz="0" w:space="0" w:color="auto"/>
            <w:bottom w:val="none" w:sz="0" w:space="0" w:color="auto"/>
            <w:right w:val="none" w:sz="0" w:space="0" w:color="auto"/>
          </w:divBdr>
        </w:div>
        <w:div w:id="1273056896">
          <w:marLeft w:val="0"/>
          <w:marRight w:val="0"/>
          <w:marTop w:val="0"/>
          <w:marBottom w:val="0"/>
          <w:divBdr>
            <w:top w:val="none" w:sz="0" w:space="0" w:color="auto"/>
            <w:left w:val="none" w:sz="0" w:space="0" w:color="auto"/>
            <w:bottom w:val="none" w:sz="0" w:space="0" w:color="auto"/>
            <w:right w:val="none" w:sz="0" w:space="0" w:color="auto"/>
          </w:divBdr>
        </w:div>
        <w:div w:id="1337224140">
          <w:marLeft w:val="0"/>
          <w:marRight w:val="0"/>
          <w:marTop w:val="0"/>
          <w:marBottom w:val="0"/>
          <w:divBdr>
            <w:top w:val="none" w:sz="0" w:space="0" w:color="auto"/>
            <w:left w:val="none" w:sz="0" w:space="0" w:color="auto"/>
            <w:bottom w:val="none" w:sz="0" w:space="0" w:color="auto"/>
            <w:right w:val="none" w:sz="0" w:space="0" w:color="auto"/>
          </w:divBdr>
        </w:div>
        <w:div w:id="1384674950">
          <w:marLeft w:val="0"/>
          <w:marRight w:val="0"/>
          <w:marTop w:val="0"/>
          <w:marBottom w:val="0"/>
          <w:divBdr>
            <w:top w:val="none" w:sz="0" w:space="0" w:color="auto"/>
            <w:left w:val="none" w:sz="0" w:space="0" w:color="auto"/>
            <w:bottom w:val="none" w:sz="0" w:space="0" w:color="auto"/>
            <w:right w:val="none" w:sz="0" w:space="0" w:color="auto"/>
          </w:divBdr>
        </w:div>
        <w:div w:id="1430198159">
          <w:marLeft w:val="0"/>
          <w:marRight w:val="0"/>
          <w:marTop w:val="0"/>
          <w:marBottom w:val="0"/>
          <w:divBdr>
            <w:top w:val="none" w:sz="0" w:space="0" w:color="auto"/>
            <w:left w:val="none" w:sz="0" w:space="0" w:color="auto"/>
            <w:bottom w:val="none" w:sz="0" w:space="0" w:color="auto"/>
            <w:right w:val="none" w:sz="0" w:space="0" w:color="auto"/>
          </w:divBdr>
        </w:div>
        <w:div w:id="1500845381">
          <w:marLeft w:val="0"/>
          <w:marRight w:val="0"/>
          <w:marTop w:val="0"/>
          <w:marBottom w:val="0"/>
          <w:divBdr>
            <w:top w:val="none" w:sz="0" w:space="0" w:color="auto"/>
            <w:left w:val="none" w:sz="0" w:space="0" w:color="auto"/>
            <w:bottom w:val="none" w:sz="0" w:space="0" w:color="auto"/>
            <w:right w:val="none" w:sz="0" w:space="0" w:color="auto"/>
          </w:divBdr>
        </w:div>
        <w:div w:id="1530482769">
          <w:marLeft w:val="0"/>
          <w:marRight w:val="0"/>
          <w:marTop w:val="0"/>
          <w:marBottom w:val="0"/>
          <w:divBdr>
            <w:top w:val="none" w:sz="0" w:space="0" w:color="auto"/>
            <w:left w:val="none" w:sz="0" w:space="0" w:color="auto"/>
            <w:bottom w:val="none" w:sz="0" w:space="0" w:color="auto"/>
            <w:right w:val="none" w:sz="0" w:space="0" w:color="auto"/>
          </w:divBdr>
        </w:div>
        <w:div w:id="1597985110">
          <w:marLeft w:val="0"/>
          <w:marRight w:val="0"/>
          <w:marTop w:val="0"/>
          <w:marBottom w:val="0"/>
          <w:divBdr>
            <w:top w:val="none" w:sz="0" w:space="0" w:color="auto"/>
            <w:left w:val="none" w:sz="0" w:space="0" w:color="auto"/>
            <w:bottom w:val="none" w:sz="0" w:space="0" w:color="auto"/>
            <w:right w:val="none" w:sz="0" w:space="0" w:color="auto"/>
          </w:divBdr>
        </w:div>
        <w:div w:id="1619603737">
          <w:marLeft w:val="0"/>
          <w:marRight w:val="0"/>
          <w:marTop w:val="0"/>
          <w:marBottom w:val="0"/>
          <w:divBdr>
            <w:top w:val="none" w:sz="0" w:space="0" w:color="auto"/>
            <w:left w:val="none" w:sz="0" w:space="0" w:color="auto"/>
            <w:bottom w:val="none" w:sz="0" w:space="0" w:color="auto"/>
            <w:right w:val="none" w:sz="0" w:space="0" w:color="auto"/>
          </w:divBdr>
        </w:div>
        <w:div w:id="1619801309">
          <w:marLeft w:val="0"/>
          <w:marRight w:val="0"/>
          <w:marTop w:val="0"/>
          <w:marBottom w:val="0"/>
          <w:divBdr>
            <w:top w:val="none" w:sz="0" w:space="0" w:color="auto"/>
            <w:left w:val="none" w:sz="0" w:space="0" w:color="auto"/>
            <w:bottom w:val="none" w:sz="0" w:space="0" w:color="auto"/>
            <w:right w:val="none" w:sz="0" w:space="0" w:color="auto"/>
          </w:divBdr>
        </w:div>
        <w:div w:id="1637681644">
          <w:marLeft w:val="0"/>
          <w:marRight w:val="0"/>
          <w:marTop w:val="0"/>
          <w:marBottom w:val="0"/>
          <w:divBdr>
            <w:top w:val="none" w:sz="0" w:space="0" w:color="auto"/>
            <w:left w:val="none" w:sz="0" w:space="0" w:color="auto"/>
            <w:bottom w:val="none" w:sz="0" w:space="0" w:color="auto"/>
            <w:right w:val="none" w:sz="0" w:space="0" w:color="auto"/>
          </w:divBdr>
        </w:div>
        <w:div w:id="1693409993">
          <w:marLeft w:val="0"/>
          <w:marRight w:val="0"/>
          <w:marTop w:val="0"/>
          <w:marBottom w:val="0"/>
          <w:divBdr>
            <w:top w:val="none" w:sz="0" w:space="0" w:color="auto"/>
            <w:left w:val="none" w:sz="0" w:space="0" w:color="auto"/>
            <w:bottom w:val="none" w:sz="0" w:space="0" w:color="auto"/>
            <w:right w:val="none" w:sz="0" w:space="0" w:color="auto"/>
          </w:divBdr>
        </w:div>
        <w:div w:id="1693415873">
          <w:marLeft w:val="0"/>
          <w:marRight w:val="0"/>
          <w:marTop w:val="0"/>
          <w:marBottom w:val="0"/>
          <w:divBdr>
            <w:top w:val="none" w:sz="0" w:space="0" w:color="auto"/>
            <w:left w:val="none" w:sz="0" w:space="0" w:color="auto"/>
            <w:bottom w:val="none" w:sz="0" w:space="0" w:color="auto"/>
            <w:right w:val="none" w:sz="0" w:space="0" w:color="auto"/>
          </w:divBdr>
        </w:div>
        <w:div w:id="1838157582">
          <w:marLeft w:val="0"/>
          <w:marRight w:val="0"/>
          <w:marTop w:val="0"/>
          <w:marBottom w:val="0"/>
          <w:divBdr>
            <w:top w:val="none" w:sz="0" w:space="0" w:color="auto"/>
            <w:left w:val="none" w:sz="0" w:space="0" w:color="auto"/>
            <w:bottom w:val="none" w:sz="0" w:space="0" w:color="auto"/>
            <w:right w:val="none" w:sz="0" w:space="0" w:color="auto"/>
          </w:divBdr>
        </w:div>
        <w:div w:id="1841113821">
          <w:marLeft w:val="0"/>
          <w:marRight w:val="0"/>
          <w:marTop w:val="0"/>
          <w:marBottom w:val="0"/>
          <w:divBdr>
            <w:top w:val="none" w:sz="0" w:space="0" w:color="auto"/>
            <w:left w:val="none" w:sz="0" w:space="0" w:color="auto"/>
            <w:bottom w:val="none" w:sz="0" w:space="0" w:color="auto"/>
            <w:right w:val="none" w:sz="0" w:space="0" w:color="auto"/>
          </w:divBdr>
        </w:div>
        <w:div w:id="1911381955">
          <w:marLeft w:val="0"/>
          <w:marRight w:val="0"/>
          <w:marTop w:val="0"/>
          <w:marBottom w:val="0"/>
          <w:divBdr>
            <w:top w:val="none" w:sz="0" w:space="0" w:color="auto"/>
            <w:left w:val="none" w:sz="0" w:space="0" w:color="auto"/>
            <w:bottom w:val="none" w:sz="0" w:space="0" w:color="auto"/>
            <w:right w:val="none" w:sz="0" w:space="0" w:color="auto"/>
          </w:divBdr>
        </w:div>
        <w:div w:id="2022781500">
          <w:marLeft w:val="0"/>
          <w:marRight w:val="0"/>
          <w:marTop w:val="0"/>
          <w:marBottom w:val="0"/>
          <w:divBdr>
            <w:top w:val="none" w:sz="0" w:space="0" w:color="auto"/>
            <w:left w:val="none" w:sz="0" w:space="0" w:color="auto"/>
            <w:bottom w:val="none" w:sz="0" w:space="0" w:color="auto"/>
            <w:right w:val="none" w:sz="0" w:space="0" w:color="auto"/>
          </w:divBdr>
        </w:div>
        <w:div w:id="2145154741">
          <w:marLeft w:val="0"/>
          <w:marRight w:val="0"/>
          <w:marTop w:val="0"/>
          <w:marBottom w:val="0"/>
          <w:divBdr>
            <w:top w:val="none" w:sz="0" w:space="0" w:color="auto"/>
            <w:left w:val="none" w:sz="0" w:space="0" w:color="auto"/>
            <w:bottom w:val="none" w:sz="0" w:space="0" w:color="auto"/>
            <w:right w:val="none" w:sz="0" w:space="0" w:color="auto"/>
          </w:divBdr>
        </w:div>
      </w:divsChild>
    </w:div>
    <w:div w:id="821042068">
      <w:bodyDiv w:val="1"/>
      <w:marLeft w:val="0"/>
      <w:marRight w:val="0"/>
      <w:marTop w:val="0"/>
      <w:marBottom w:val="0"/>
      <w:divBdr>
        <w:top w:val="none" w:sz="0" w:space="0" w:color="auto"/>
        <w:left w:val="none" w:sz="0" w:space="0" w:color="auto"/>
        <w:bottom w:val="none" w:sz="0" w:space="0" w:color="auto"/>
        <w:right w:val="none" w:sz="0" w:space="0" w:color="auto"/>
      </w:divBdr>
      <w:divsChild>
        <w:div w:id="636761110">
          <w:marLeft w:val="0"/>
          <w:marRight w:val="0"/>
          <w:marTop w:val="0"/>
          <w:marBottom w:val="0"/>
          <w:divBdr>
            <w:top w:val="none" w:sz="0" w:space="0" w:color="auto"/>
            <w:left w:val="none" w:sz="0" w:space="0" w:color="auto"/>
            <w:bottom w:val="none" w:sz="0" w:space="0" w:color="auto"/>
            <w:right w:val="none" w:sz="0" w:space="0" w:color="auto"/>
          </w:divBdr>
        </w:div>
        <w:div w:id="1063261046">
          <w:marLeft w:val="0"/>
          <w:marRight w:val="0"/>
          <w:marTop w:val="0"/>
          <w:marBottom w:val="0"/>
          <w:divBdr>
            <w:top w:val="none" w:sz="0" w:space="0" w:color="auto"/>
            <w:left w:val="none" w:sz="0" w:space="0" w:color="auto"/>
            <w:bottom w:val="none" w:sz="0" w:space="0" w:color="auto"/>
            <w:right w:val="none" w:sz="0" w:space="0" w:color="auto"/>
          </w:divBdr>
        </w:div>
        <w:div w:id="1171410528">
          <w:marLeft w:val="0"/>
          <w:marRight w:val="0"/>
          <w:marTop w:val="0"/>
          <w:marBottom w:val="0"/>
          <w:divBdr>
            <w:top w:val="none" w:sz="0" w:space="0" w:color="auto"/>
            <w:left w:val="none" w:sz="0" w:space="0" w:color="auto"/>
            <w:bottom w:val="none" w:sz="0" w:space="0" w:color="auto"/>
            <w:right w:val="none" w:sz="0" w:space="0" w:color="auto"/>
          </w:divBdr>
        </w:div>
        <w:div w:id="1194805851">
          <w:marLeft w:val="0"/>
          <w:marRight w:val="0"/>
          <w:marTop w:val="0"/>
          <w:marBottom w:val="0"/>
          <w:divBdr>
            <w:top w:val="none" w:sz="0" w:space="0" w:color="auto"/>
            <w:left w:val="none" w:sz="0" w:space="0" w:color="auto"/>
            <w:bottom w:val="none" w:sz="0" w:space="0" w:color="auto"/>
            <w:right w:val="none" w:sz="0" w:space="0" w:color="auto"/>
          </w:divBdr>
        </w:div>
        <w:div w:id="1320963019">
          <w:marLeft w:val="0"/>
          <w:marRight w:val="0"/>
          <w:marTop w:val="0"/>
          <w:marBottom w:val="0"/>
          <w:divBdr>
            <w:top w:val="none" w:sz="0" w:space="0" w:color="auto"/>
            <w:left w:val="none" w:sz="0" w:space="0" w:color="auto"/>
            <w:bottom w:val="none" w:sz="0" w:space="0" w:color="auto"/>
            <w:right w:val="none" w:sz="0" w:space="0" w:color="auto"/>
          </w:divBdr>
        </w:div>
      </w:divsChild>
    </w:div>
    <w:div w:id="920142147">
      <w:bodyDiv w:val="1"/>
      <w:marLeft w:val="0"/>
      <w:marRight w:val="0"/>
      <w:marTop w:val="0"/>
      <w:marBottom w:val="0"/>
      <w:divBdr>
        <w:top w:val="none" w:sz="0" w:space="0" w:color="auto"/>
        <w:left w:val="none" w:sz="0" w:space="0" w:color="auto"/>
        <w:bottom w:val="none" w:sz="0" w:space="0" w:color="auto"/>
        <w:right w:val="none" w:sz="0" w:space="0" w:color="auto"/>
      </w:divBdr>
    </w:div>
    <w:div w:id="925071882">
      <w:bodyDiv w:val="1"/>
      <w:marLeft w:val="0"/>
      <w:marRight w:val="0"/>
      <w:marTop w:val="0"/>
      <w:marBottom w:val="0"/>
      <w:divBdr>
        <w:top w:val="none" w:sz="0" w:space="0" w:color="auto"/>
        <w:left w:val="none" w:sz="0" w:space="0" w:color="auto"/>
        <w:bottom w:val="none" w:sz="0" w:space="0" w:color="auto"/>
        <w:right w:val="none" w:sz="0" w:space="0" w:color="auto"/>
      </w:divBdr>
      <w:divsChild>
        <w:div w:id="64572427">
          <w:marLeft w:val="0"/>
          <w:marRight w:val="0"/>
          <w:marTop w:val="0"/>
          <w:marBottom w:val="0"/>
          <w:divBdr>
            <w:top w:val="none" w:sz="0" w:space="0" w:color="auto"/>
            <w:left w:val="none" w:sz="0" w:space="0" w:color="auto"/>
            <w:bottom w:val="none" w:sz="0" w:space="0" w:color="auto"/>
            <w:right w:val="none" w:sz="0" w:space="0" w:color="auto"/>
          </w:divBdr>
          <w:divsChild>
            <w:div w:id="640619865">
              <w:marLeft w:val="-75"/>
              <w:marRight w:val="0"/>
              <w:marTop w:val="30"/>
              <w:marBottom w:val="30"/>
              <w:divBdr>
                <w:top w:val="none" w:sz="0" w:space="0" w:color="auto"/>
                <w:left w:val="none" w:sz="0" w:space="0" w:color="auto"/>
                <w:bottom w:val="none" w:sz="0" w:space="0" w:color="auto"/>
                <w:right w:val="none" w:sz="0" w:space="0" w:color="auto"/>
              </w:divBdr>
              <w:divsChild>
                <w:div w:id="246236924">
                  <w:marLeft w:val="0"/>
                  <w:marRight w:val="0"/>
                  <w:marTop w:val="0"/>
                  <w:marBottom w:val="0"/>
                  <w:divBdr>
                    <w:top w:val="none" w:sz="0" w:space="0" w:color="auto"/>
                    <w:left w:val="none" w:sz="0" w:space="0" w:color="auto"/>
                    <w:bottom w:val="none" w:sz="0" w:space="0" w:color="auto"/>
                    <w:right w:val="none" w:sz="0" w:space="0" w:color="auto"/>
                  </w:divBdr>
                  <w:divsChild>
                    <w:div w:id="1598951622">
                      <w:marLeft w:val="0"/>
                      <w:marRight w:val="0"/>
                      <w:marTop w:val="0"/>
                      <w:marBottom w:val="0"/>
                      <w:divBdr>
                        <w:top w:val="none" w:sz="0" w:space="0" w:color="auto"/>
                        <w:left w:val="none" w:sz="0" w:space="0" w:color="auto"/>
                        <w:bottom w:val="none" w:sz="0" w:space="0" w:color="auto"/>
                        <w:right w:val="none" w:sz="0" w:space="0" w:color="auto"/>
                      </w:divBdr>
                    </w:div>
                  </w:divsChild>
                </w:div>
                <w:div w:id="337268681">
                  <w:marLeft w:val="0"/>
                  <w:marRight w:val="0"/>
                  <w:marTop w:val="0"/>
                  <w:marBottom w:val="0"/>
                  <w:divBdr>
                    <w:top w:val="none" w:sz="0" w:space="0" w:color="auto"/>
                    <w:left w:val="none" w:sz="0" w:space="0" w:color="auto"/>
                    <w:bottom w:val="none" w:sz="0" w:space="0" w:color="auto"/>
                    <w:right w:val="none" w:sz="0" w:space="0" w:color="auto"/>
                  </w:divBdr>
                  <w:divsChild>
                    <w:div w:id="1353071654">
                      <w:marLeft w:val="0"/>
                      <w:marRight w:val="0"/>
                      <w:marTop w:val="0"/>
                      <w:marBottom w:val="0"/>
                      <w:divBdr>
                        <w:top w:val="none" w:sz="0" w:space="0" w:color="auto"/>
                        <w:left w:val="none" w:sz="0" w:space="0" w:color="auto"/>
                        <w:bottom w:val="none" w:sz="0" w:space="0" w:color="auto"/>
                        <w:right w:val="none" w:sz="0" w:space="0" w:color="auto"/>
                      </w:divBdr>
                    </w:div>
                  </w:divsChild>
                </w:div>
                <w:div w:id="468980193">
                  <w:marLeft w:val="0"/>
                  <w:marRight w:val="0"/>
                  <w:marTop w:val="0"/>
                  <w:marBottom w:val="0"/>
                  <w:divBdr>
                    <w:top w:val="none" w:sz="0" w:space="0" w:color="auto"/>
                    <w:left w:val="none" w:sz="0" w:space="0" w:color="auto"/>
                    <w:bottom w:val="none" w:sz="0" w:space="0" w:color="auto"/>
                    <w:right w:val="none" w:sz="0" w:space="0" w:color="auto"/>
                  </w:divBdr>
                  <w:divsChild>
                    <w:div w:id="749500105">
                      <w:marLeft w:val="0"/>
                      <w:marRight w:val="0"/>
                      <w:marTop w:val="0"/>
                      <w:marBottom w:val="0"/>
                      <w:divBdr>
                        <w:top w:val="none" w:sz="0" w:space="0" w:color="auto"/>
                        <w:left w:val="none" w:sz="0" w:space="0" w:color="auto"/>
                        <w:bottom w:val="none" w:sz="0" w:space="0" w:color="auto"/>
                        <w:right w:val="none" w:sz="0" w:space="0" w:color="auto"/>
                      </w:divBdr>
                    </w:div>
                  </w:divsChild>
                </w:div>
                <w:div w:id="590312560">
                  <w:marLeft w:val="0"/>
                  <w:marRight w:val="0"/>
                  <w:marTop w:val="0"/>
                  <w:marBottom w:val="0"/>
                  <w:divBdr>
                    <w:top w:val="none" w:sz="0" w:space="0" w:color="auto"/>
                    <w:left w:val="none" w:sz="0" w:space="0" w:color="auto"/>
                    <w:bottom w:val="none" w:sz="0" w:space="0" w:color="auto"/>
                    <w:right w:val="none" w:sz="0" w:space="0" w:color="auto"/>
                  </w:divBdr>
                  <w:divsChild>
                    <w:div w:id="2036425549">
                      <w:marLeft w:val="0"/>
                      <w:marRight w:val="0"/>
                      <w:marTop w:val="0"/>
                      <w:marBottom w:val="0"/>
                      <w:divBdr>
                        <w:top w:val="none" w:sz="0" w:space="0" w:color="auto"/>
                        <w:left w:val="none" w:sz="0" w:space="0" w:color="auto"/>
                        <w:bottom w:val="none" w:sz="0" w:space="0" w:color="auto"/>
                        <w:right w:val="none" w:sz="0" w:space="0" w:color="auto"/>
                      </w:divBdr>
                    </w:div>
                  </w:divsChild>
                </w:div>
                <w:div w:id="650714209">
                  <w:marLeft w:val="0"/>
                  <w:marRight w:val="0"/>
                  <w:marTop w:val="0"/>
                  <w:marBottom w:val="0"/>
                  <w:divBdr>
                    <w:top w:val="none" w:sz="0" w:space="0" w:color="auto"/>
                    <w:left w:val="none" w:sz="0" w:space="0" w:color="auto"/>
                    <w:bottom w:val="none" w:sz="0" w:space="0" w:color="auto"/>
                    <w:right w:val="none" w:sz="0" w:space="0" w:color="auto"/>
                  </w:divBdr>
                  <w:divsChild>
                    <w:div w:id="876892844">
                      <w:marLeft w:val="0"/>
                      <w:marRight w:val="0"/>
                      <w:marTop w:val="0"/>
                      <w:marBottom w:val="0"/>
                      <w:divBdr>
                        <w:top w:val="none" w:sz="0" w:space="0" w:color="auto"/>
                        <w:left w:val="none" w:sz="0" w:space="0" w:color="auto"/>
                        <w:bottom w:val="none" w:sz="0" w:space="0" w:color="auto"/>
                        <w:right w:val="none" w:sz="0" w:space="0" w:color="auto"/>
                      </w:divBdr>
                    </w:div>
                  </w:divsChild>
                </w:div>
                <w:div w:id="696079047">
                  <w:marLeft w:val="0"/>
                  <w:marRight w:val="0"/>
                  <w:marTop w:val="0"/>
                  <w:marBottom w:val="0"/>
                  <w:divBdr>
                    <w:top w:val="none" w:sz="0" w:space="0" w:color="auto"/>
                    <w:left w:val="none" w:sz="0" w:space="0" w:color="auto"/>
                    <w:bottom w:val="none" w:sz="0" w:space="0" w:color="auto"/>
                    <w:right w:val="none" w:sz="0" w:space="0" w:color="auto"/>
                  </w:divBdr>
                  <w:divsChild>
                    <w:div w:id="1605770923">
                      <w:marLeft w:val="0"/>
                      <w:marRight w:val="0"/>
                      <w:marTop w:val="0"/>
                      <w:marBottom w:val="0"/>
                      <w:divBdr>
                        <w:top w:val="none" w:sz="0" w:space="0" w:color="auto"/>
                        <w:left w:val="none" w:sz="0" w:space="0" w:color="auto"/>
                        <w:bottom w:val="none" w:sz="0" w:space="0" w:color="auto"/>
                        <w:right w:val="none" w:sz="0" w:space="0" w:color="auto"/>
                      </w:divBdr>
                    </w:div>
                  </w:divsChild>
                </w:div>
                <w:div w:id="740909435">
                  <w:marLeft w:val="0"/>
                  <w:marRight w:val="0"/>
                  <w:marTop w:val="0"/>
                  <w:marBottom w:val="0"/>
                  <w:divBdr>
                    <w:top w:val="none" w:sz="0" w:space="0" w:color="auto"/>
                    <w:left w:val="none" w:sz="0" w:space="0" w:color="auto"/>
                    <w:bottom w:val="none" w:sz="0" w:space="0" w:color="auto"/>
                    <w:right w:val="none" w:sz="0" w:space="0" w:color="auto"/>
                  </w:divBdr>
                  <w:divsChild>
                    <w:div w:id="839277205">
                      <w:marLeft w:val="0"/>
                      <w:marRight w:val="0"/>
                      <w:marTop w:val="0"/>
                      <w:marBottom w:val="0"/>
                      <w:divBdr>
                        <w:top w:val="none" w:sz="0" w:space="0" w:color="auto"/>
                        <w:left w:val="none" w:sz="0" w:space="0" w:color="auto"/>
                        <w:bottom w:val="none" w:sz="0" w:space="0" w:color="auto"/>
                        <w:right w:val="none" w:sz="0" w:space="0" w:color="auto"/>
                      </w:divBdr>
                    </w:div>
                  </w:divsChild>
                </w:div>
                <w:div w:id="928151222">
                  <w:marLeft w:val="0"/>
                  <w:marRight w:val="0"/>
                  <w:marTop w:val="0"/>
                  <w:marBottom w:val="0"/>
                  <w:divBdr>
                    <w:top w:val="none" w:sz="0" w:space="0" w:color="auto"/>
                    <w:left w:val="none" w:sz="0" w:space="0" w:color="auto"/>
                    <w:bottom w:val="none" w:sz="0" w:space="0" w:color="auto"/>
                    <w:right w:val="none" w:sz="0" w:space="0" w:color="auto"/>
                  </w:divBdr>
                  <w:divsChild>
                    <w:div w:id="109475195">
                      <w:marLeft w:val="0"/>
                      <w:marRight w:val="0"/>
                      <w:marTop w:val="0"/>
                      <w:marBottom w:val="0"/>
                      <w:divBdr>
                        <w:top w:val="none" w:sz="0" w:space="0" w:color="auto"/>
                        <w:left w:val="none" w:sz="0" w:space="0" w:color="auto"/>
                        <w:bottom w:val="none" w:sz="0" w:space="0" w:color="auto"/>
                        <w:right w:val="none" w:sz="0" w:space="0" w:color="auto"/>
                      </w:divBdr>
                    </w:div>
                    <w:div w:id="276640272">
                      <w:marLeft w:val="0"/>
                      <w:marRight w:val="0"/>
                      <w:marTop w:val="0"/>
                      <w:marBottom w:val="0"/>
                      <w:divBdr>
                        <w:top w:val="none" w:sz="0" w:space="0" w:color="auto"/>
                        <w:left w:val="none" w:sz="0" w:space="0" w:color="auto"/>
                        <w:bottom w:val="none" w:sz="0" w:space="0" w:color="auto"/>
                        <w:right w:val="none" w:sz="0" w:space="0" w:color="auto"/>
                      </w:divBdr>
                    </w:div>
                  </w:divsChild>
                </w:div>
                <w:div w:id="983853594">
                  <w:marLeft w:val="0"/>
                  <w:marRight w:val="0"/>
                  <w:marTop w:val="0"/>
                  <w:marBottom w:val="0"/>
                  <w:divBdr>
                    <w:top w:val="none" w:sz="0" w:space="0" w:color="auto"/>
                    <w:left w:val="none" w:sz="0" w:space="0" w:color="auto"/>
                    <w:bottom w:val="none" w:sz="0" w:space="0" w:color="auto"/>
                    <w:right w:val="none" w:sz="0" w:space="0" w:color="auto"/>
                  </w:divBdr>
                  <w:divsChild>
                    <w:div w:id="869564069">
                      <w:marLeft w:val="0"/>
                      <w:marRight w:val="0"/>
                      <w:marTop w:val="0"/>
                      <w:marBottom w:val="0"/>
                      <w:divBdr>
                        <w:top w:val="none" w:sz="0" w:space="0" w:color="auto"/>
                        <w:left w:val="none" w:sz="0" w:space="0" w:color="auto"/>
                        <w:bottom w:val="none" w:sz="0" w:space="0" w:color="auto"/>
                        <w:right w:val="none" w:sz="0" w:space="0" w:color="auto"/>
                      </w:divBdr>
                    </w:div>
                    <w:div w:id="1548683242">
                      <w:marLeft w:val="0"/>
                      <w:marRight w:val="0"/>
                      <w:marTop w:val="0"/>
                      <w:marBottom w:val="0"/>
                      <w:divBdr>
                        <w:top w:val="none" w:sz="0" w:space="0" w:color="auto"/>
                        <w:left w:val="none" w:sz="0" w:space="0" w:color="auto"/>
                        <w:bottom w:val="none" w:sz="0" w:space="0" w:color="auto"/>
                        <w:right w:val="none" w:sz="0" w:space="0" w:color="auto"/>
                      </w:divBdr>
                    </w:div>
                  </w:divsChild>
                </w:div>
                <w:div w:id="1120687549">
                  <w:marLeft w:val="0"/>
                  <w:marRight w:val="0"/>
                  <w:marTop w:val="0"/>
                  <w:marBottom w:val="0"/>
                  <w:divBdr>
                    <w:top w:val="none" w:sz="0" w:space="0" w:color="auto"/>
                    <w:left w:val="none" w:sz="0" w:space="0" w:color="auto"/>
                    <w:bottom w:val="none" w:sz="0" w:space="0" w:color="auto"/>
                    <w:right w:val="none" w:sz="0" w:space="0" w:color="auto"/>
                  </w:divBdr>
                  <w:divsChild>
                    <w:div w:id="1998344586">
                      <w:marLeft w:val="0"/>
                      <w:marRight w:val="0"/>
                      <w:marTop w:val="0"/>
                      <w:marBottom w:val="0"/>
                      <w:divBdr>
                        <w:top w:val="none" w:sz="0" w:space="0" w:color="auto"/>
                        <w:left w:val="none" w:sz="0" w:space="0" w:color="auto"/>
                        <w:bottom w:val="none" w:sz="0" w:space="0" w:color="auto"/>
                        <w:right w:val="none" w:sz="0" w:space="0" w:color="auto"/>
                      </w:divBdr>
                    </w:div>
                  </w:divsChild>
                </w:div>
                <w:div w:id="1485120671">
                  <w:marLeft w:val="0"/>
                  <w:marRight w:val="0"/>
                  <w:marTop w:val="0"/>
                  <w:marBottom w:val="0"/>
                  <w:divBdr>
                    <w:top w:val="none" w:sz="0" w:space="0" w:color="auto"/>
                    <w:left w:val="none" w:sz="0" w:space="0" w:color="auto"/>
                    <w:bottom w:val="none" w:sz="0" w:space="0" w:color="auto"/>
                    <w:right w:val="none" w:sz="0" w:space="0" w:color="auto"/>
                  </w:divBdr>
                  <w:divsChild>
                    <w:div w:id="890581318">
                      <w:marLeft w:val="0"/>
                      <w:marRight w:val="0"/>
                      <w:marTop w:val="0"/>
                      <w:marBottom w:val="0"/>
                      <w:divBdr>
                        <w:top w:val="none" w:sz="0" w:space="0" w:color="auto"/>
                        <w:left w:val="none" w:sz="0" w:space="0" w:color="auto"/>
                        <w:bottom w:val="none" w:sz="0" w:space="0" w:color="auto"/>
                        <w:right w:val="none" w:sz="0" w:space="0" w:color="auto"/>
                      </w:divBdr>
                    </w:div>
                  </w:divsChild>
                </w:div>
                <w:div w:id="1656913490">
                  <w:marLeft w:val="0"/>
                  <w:marRight w:val="0"/>
                  <w:marTop w:val="0"/>
                  <w:marBottom w:val="0"/>
                  <w:divBdr>
                    <w:top w:val="none" w:sz="0" w:space="0" w:color="auto"/>
                    <w:left w:val="none" w:sz="0" w:space="0" w:color="auto"/>
                    <w:bottom w:val="none" w:sz="0" w:space="0" w:color="auto"/>
                    <w:right w:val="none" w:sz="0" w:space="0" w:color="auto"/>
                  </w:divBdr>
                  <w:divsChild>
                    <w:div w:id="1857695449">
                      <w:marLeft w:val="0"/>
                      <w:marRight w:val="0"/>
                      <w:marTop w:val="0"/>
                      <w:marBottom w:val="0"/>
                      <w:divBdr>
                        <w:top w:val="none" w:sz="0" w:space="0" w:color="auto"/>
                        <w:left w:val="none" w:sz="0" w:space="0" w:color="auto"/>
                        <w:bottom w:val="none" w:sz="0" w:space="0" w:color="auto"/>
                        <w:right w:val="none" w:sz="0" w:space="0" w:color="auto"/>
                      </w:divBdr>
                    </w:div>
                  </w:divsChild>
                </w:div>
                <w:div w:id="1675836615">
                  <w:marLeft w:val="0"/>
                  <w:marRight w:val="0"/>
                  <w:marTop w:val="0"/>
                  <w:marBottom w:val="0"/>
                  <w:divBdr>
                    <w:top w:val="none" w:sz="0" w:space="0" w:color="auto"/>
                    <w:left w:val="none" w:sz="0" w:space="0" w:color="auto"/>
                    <w:bottom w:val="none" w:sz="0" w:space="0" w:color="auto"/>
                    <w:right w:val="none" w:sz="0" w:space="0" w:color="auto"/>
                  </w:divBdr>
                  <w:divsChild>
                    <w:div w:id="1111556122">
                      <w:marLeft w:val="0"/>
                      <w:marRight w:val="0"/>
                      <w:marTop w:val="0"/>
                      <w:marBottom w:val="0"/>
                      <w:divBdr>
                        <w:top w:val="none" w:sz="0" w:space="0" w:color="auto"/>
                        <w:left w:val="none" w:sz="0" w:space="0" w:color="auto"/>
                        <w:bottom w:val="none" w:sz="0" w:space="0" w:color="auto"/>
                        <w:right w:val="none" w:sz="0" w:space="0" w:color="auto"/>
                      </w:divBdr>
                    </w:div>
                  </w:divsChild>
                </w:div>
                <w:div w:id="1776897718">
                  <w:marLeft w:val="0"/>
                  <w:marRight w:val="0"/>
                  <w:marTop w:val="0"/>
                  <w:marBottom w:val="0"/>
                  <w:divBdr>
                    <w:top w:val="none" w:sz="0" w:space="0" w:color="auto"/>
                    <w:left w:val="none" w:sz="0" w:space="0" w:color="auto"/>
                    <w:bottom w:val="none" w:sz="0" w:space="0" w:color="auto"/>
                    <w:right w:val="none" w:sz="0" w:space="0" w:color="auto"/>
                  </w:divBdr>
                  <w:divsChild>
                    <w:div w:id="1014263959">
                      <w:marLeft w:val="0"/>
                      <w:marRight w:val="0"/>
                      <w:marTop w:val="0"/>
                      <w:marBottom w:val="0"/>
                      <w:divBdr>
                        <w:top w:val="none" w:sz="0" w:space="0" w:color="auto"/>
                        <w:left w:val="none" w:sz="0" w:space="0" w:color="auto"/>
                        <w:bottom w:val="none" w:sz="0" w:space="0" w:color="auto"/>
                        <w:right w:val="none" w:sz="0" w:space="0" w:color="auto"/>
                      </w:divBdr>
                    </w:div>
                  </w:divsChild>
                </w:div>
                <w:div w:id="1870531309">
                  <w:marLeft w:val="0"/>
                  <w:marRight w:val="0"/>
                  <w:marTop w:val="0"/>
                  <w:marBottom w:val="0"/>
                  <w:divBdr>
                    <w:top w:val="none" w:sz="0" w:space="0" w:color="auto"/>
                    <w:left w:val="none" w:sz="0" w:space="0" w:color="auto"/>
                    <w:bottom w:val="none" w:sz="0" w:space="0" w:color="auto"/>
                    <w:right w:val="none" w:sz="0" w:space="0" w:color="auto"/>
                  </w:divBdr>
                  <w:divsChild>
                    <w:div w:id="272176763">
                      <w:marLeft w:val="0"/>
                      <w:marRight w:val="0"/>
                      <w:marTop w:val="0"/>
                      <w:marBottom w:val="0"/>
                      <w:divBdr>
                        <w:top w:val="none" w:sz="0" w:space="0" w:color="auto"/>
                        <w:left w:val="none" w:sz="0" w:space="0" w:color="auto"/>
                        <w:bottom w:val="none" w:sz="0" w:space="0" w:color="auto"/>
                        <w:right w:val="none" w:sz="0" w:space="0" w:color="auto"/>
                      </w:divBdr>
                    </w:div>
                  </w:divsChild>
                </w:div>
                <w:div w:id="2048017559">
                  <w:marLeft w:val="0"/>
                  <w:marRight w:val="0"/>
                  <w:marTop w:val="0"/>
                  <w:marBottom w:val="0"/>
                  <w:divBdr>
                    <w:top w:val="none" w:sz="0" w:space="0" w:color="auto"/>
                    <w:left w:val="none" w:sz="0" w:space="0" w:color="auto"/>
                    <w:bottom w:val="none" w:sz="0" w:space="0" w:color="auto"/>
                    <w:right w:val="none" w:sz="0" w:space="0" w:color="auto"/>
                  </w:divBdr>
                  <w:divsChild>
                    <w:div w:id="1713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3164">
          <w:marLeft w:val="0"/>
          <w:marRight w:val="0"/>
          <w:marTop w:val="0"/>
          <w:marBottom w:val="0"/>
          <w:divBdr>
            <w:top w:val="none" w:sz="0" w:space="0" w:color="auto"/>
            <w:left w:val="none" w:sz="0" w:space="0" w:color="auto"/>
            <w:bottom w:val="none" w:sz="0" w:space="0" w:color="auto"/>
            <w:right w:val="none" w:sz="0" w:space="0" w:color="auto"/>
          </w:divBdr>
        </w:div>
        <w:div w:id="599677604">
          <w:marLeft w:val="0"/>
          <w:marRight w:val="0"/>
          <w:marTop w:val="0"/>
          <w:marBottom w:val="0"/>
          <w:divBdr>
            <w:top w:val="none" w:sz="0" w:space="0" w:color="auto"/>
            <w:left w:val="none" w:sz="0" w:space="0" w:color="auto"/>
            <w:bottom w:val="none" w:sz="0" w:space="0" w:color="auto"/>
            <w:right w:val="none" w:sz="0" w:space="0" w:color="auto"/>
          </w:divBdr>
        </w:div>
        <w:div w:id="631060844">
          <w:marLeft w:val="0"/>
          <w:marRight w:val="0"/>
          <w:marTop w:val="0"/>
          <w:marBottom w:val="0"/>
          <w:divBdr>
            <w:top w:val="none" w:sz="0" w:space="0" w:color="auto"/>
            <w:left w:val="none" w:sz="0" w:space="0" w:color="auto"/>
            <w:bottom w:val="none" w:sz="0" w:space="0" w:color="auto"/>
            <w:right w:val="none" w:sz="0" w:space="0" w:color="auto"/>
          </w:divBdr>
        </w:div>
        <w:div w:id="691106475">
          <w:marLeft w:val="0"/>
          <w:marRight w:val="0"/>
          <w:marTop w:val="0"/>
          <w:marBottom w:val="0"/>
          <w:divBdr>
            <w:top w:val="none" w:sz="0" w:space="0" w:color="auto"/>
            <w:left w:val="none" w:sz="0" w:space="0" w:color="auto"/>
            <w:bottom w:val="none" w:sz="0" w:space="0" w:color="auto"/>
            <w:right w:val="none" w:sz="0" w:space="0" w:color="auto"/>
          </w:divBdr>
        </w:div>
        <w:div w:id="1044326807">
          <w:marLeft w:val="0"/>
          <w:marRight w:val="0"/>
          <w:marTop w:val="0"/>
          <w:marBottom w:val="0"/>
          <w:divBdr>
            <w:top w:val="none" w:sz="0" w:space="0" w:color="auto"/>
            <w:left w:val="none" w:sz="0" w:space="0" w:color="auto"/>
            <w:bottom w:val="none" w:sz="0" w:space="0" w:color="auto"/>
            <w:right w:val="none" w:sz="0" w:space="0" w:color="auto"/>
          </w:divBdr>
        </w:div>
        <w:div w:id="1139768697">
          <w:marLeft w:val="0"/>
          <w:marRight w:val="0"/>
          <w:marTop w:val="0"/>
          <w:marBottom w:val="0"/>
          <w:divBdr>
            <w:top w:val="none" w:sz="0" w:space="0" w:color="auto"/>
            <w:left w:val="none" w:sz="0" w:space="0" w:color="auto"/>
            <w:bottom w:val="none" w:sz="0" w:space="0" w:color="auto"/>
            <w:right w:val="none" w:sz="0" w:space="0" w:color="auto"/>
          </w:divBdr>
        </w:div>
        <w:div w:id="1513762907">
          <w:marLeft w:val="0"/>
          <w:marRight w:val="0"/>
          <w:marTop w:val="0"/>
          <w:marBottom w:val="0"/>
          <w:divBdr>
            <w:top w:val="none" w:sz="0" w:space="0" w:color="auto"/>
            <w:left w:val="none" w:sz="0" w:space="0" w:color="auto"/>
            <w:bottom w:val="none" w:sz="0" w:space="0" w:color="auto"/>
            <w:right w:val="none" w:sz="0" w:space="0" w:color="auto"/>
          </w:divBdr>
        </w:div>
        <w:div w:id="1618563442">
          <w:marLeft w:val="0"/>
          <w:marRight w:val="0"/>
          <w:marTop w:val="0"/>
          <w:marBottom w:val="0"/>
          <w:divBdr>
            <w:top w:val="none" w:sz="0" w:space="0" w:color="auto"/>
            <w:left w:val="none" w:sz="0" w:space="0" w:color="auto"/>
            <w:bottom w:val="none" w:sz="0" w:space="0" w:color="auto"/>
            <w:right w:val="none" w:sz="0" w:space="0" w:color="auto"/>
          </w:divBdr>
        </w:div>
      </w:divsChild>
    </w:div>
    <w:div w:id="942348130">
      <w:bodyDiv w:val="1"/>
      <w:marLeft w:val="0"/>
      <w:marRight w:val="0"/>
      <w:marTop w:val="0"/>
      <w:marBottom w:val="0"/>
      <w:divBdr>
        <w:top w:val="none" w:sz="0" w:space="0" w:color="auto"/>
        <w:left w:val="none" w:sz="0" w:space="0" w:color="auto"/>
        <w:bottom w:val="none" w:sz="0" w:space="0" w:color="auto"/>
        <w:right w:val="none" w:sz="0" w:space="0" w:color="auto"/>
      </w:divBdr>
      <w:divsChild>
        <w:div w:id="5401298">
          <w:marLeft w:val="0"/>
          <w:marRight w:val="0"/>
          <w:marTop w:val="0"/>
          <w:marBottom w:val="0"/>
          <w:divBdr>
            <w:top w:val="none" w:sz="0" w:space="0" w:color="auto"/>
            <w:left w:val="none" w:sz="0" w:space="0" w:color="auto"/>
            <w:bottom w:val="none" w:sz="0" w:space="0" w:color="auto"/>
            <w:right w:val="none" w:sz="0" w:space="0" w:color="auto"/>
          </w:divBdr>
        </w:div>
        <w:div w:id="743527816">
          <w:marLeft w:val="0"/>
          <w:marRight w:val="0"/>
          <w:marTop w:val="0"/>
          <w:marBottom w:val="0"/>
          <w:divBdr>
            <w:top w:val="none" w:sz="0" w:space="0" w:color="auto"/>
            <w:left w:val="none" w:sz="0" w:space="0" w:color="auto"/>
            <w:bottom w:val="none" w:sz="0" w:space="0" w:color="auto"/>
            <w:right w:val="none" w:sz="0" w:space="0" w:color="auto"/>
          </w:divBdr>
        </w:div>
        <w:div w:id="1197427478">
          <w:marLeft w:val="0"/>
          <w:marRight w:val="0"/>
          <w:marTop w:val="0"/>
          <w:marBottom w:val="0"/>
          <w:divBdr>
            <w:top w:val="none" w:sz="0" w:space="0" w:color="auto"/>
            <w:left w:val="none" w:sz="0" w:space="0" w:color="auto"/>
            <w:bottom w:val="none" w:sz="0" w:space="0" w:color="auto"/>
            <w:right w:val="none" w:sz="0" w:space="0" w:color="auto"/>
          </w:divBdr>
        </w:div>
        <w:div w:id="1501696880">
          <w:marLeft w:val="0"/>
          <w:marRight w:val="0"/>
          <w:marTop w:val="0"/>
          <w:marBottom w:val="0"/>
          <w:divBdr>
            <w:top w:val="none" w:sz="0" w:space="0" w:color="auto"/>
            <w:left w:val="none" w:sz="0" w:space="0" w:color="auto"/>
            <w:bottom w:val="none" w:sz="0" w:space="0" w:color="auto"/>
            <w:right w:val="none" w:sz="0" w:space="0" w:color="auto"/>
          </w:divBdr>
        </w:div>
        <w:div w:id="1544556752">
          <w:marLeft w:val="0"/>
          <w:marRight w:val="0"/>
          <w:marTop w:val="0"/>
          <w:marBottom w:val="0"/>
          <w:divBdr>
            <w:top w:val="none" w:sz="0" w:space="0" w:color="auto"/>
            <w:left w:val="none" w:sz="0" w:space="0" w:color="auto"/>
            <w:bottom w:val="none" w:sz="0" w:space="0" w:color="auto"/>
            <w:right w:val="none" w:sz="0" w:space="0" w:color="auto"/>
          </w:divBdr>
        </w:div>
      </w:divsChild>
    </w:div>
    <w:div w:id="1140923153">
      <w:bodyDiv w:val="1"/>
      <w:marLeft w:val="0"/>
      <w:marRight w:val="0"/>
      <w:marTop w:val="0"/>
      <w:marBottom w:val="0"/>
      <w:divBdr>
        <w:top w:val="none" w:sz="0" w:space="0" w:color="auto"/>
        <w:left w:val="none" w:sz="0" w:space="0" w:color="auto"/>
        <w:bottom w:val="none" w:sz="0" w:space="0" w:color="auto"/>
        <w:right w:val="none" w:sz="0" w:space="0" w:color="auto"/>
      </w:divBdr>
      <w:divsChild>
        <w:div w:id="128476171">
          <w:marLeft w:val="0"/>
          <w:marRight w:val="0"/>
          <w:marTop w:val="0"/>
          <w:marBottom w:val="0"/>
          <w:divBdr>
            <w:top w:val="none" w:sz="0" w:space="0" w:color="auto"/>
            <w:left w:val="none" w:sz="0" w:space="0" w:color="auto"/>
            <w:bottom w:val="none" w:sz="0" w:space="0" w:color="auto"/>
            <w:right w:val="none" w:sz="0" w:space="0" w:color="auto"/>
          </w:divBdr>
          <w:divsChild>
            <w:div w:id="221527479">
              <w:marLeft w:val="0"/>
              <w:marRight w:val="0"/>
              <w:marTop w:val="0"/>
              <w:marBottom w:val="0"/>
              <w:divBdr>
                <w:top w:val="none" w:sz="0" w:space="0" w:color="auto"/>
                <w:left w:val="none" w:sz="0" w:space="0" w:color="auto"/>
                <w:bottom w:val="none" w:sz="0" w:space="0" w:color="auto"/>
                <w:right w:val="none" w:sz="0" w:space="0" w:color="auto"/>
              </w:divBdr>
            </w:div>
            <w:div w:id="490147442">
              <w:marLeft w:val="0"/>
              <w:marRight w:val="0"/>
              <w:marTop w:val="0"/>
              <w:marBottom w:val="0"/>
              <w:divBdr>
                <w:top w:val="none" w:sz="0" w:space="0" w:color="auto"/>
                <w:left w:val="none" w:sz="0" w:space="0" w:color="auto"/>
                <w:bottom w:val="none" w:sz="0" w:space="0" w:color="auto"/>
                <w:right w:val="none" w:sz="0" w:space="0" w:color="auto"/>
              </w:divBdr>
            </w:div>
            <w:div w:id="696085437">
              <w:marLeft w:val="0"/>
              <w:marRight w:val="0"/>
              <w:marTop w:val="0"/>
              <w:marBottom w:val="0"/>
              <w:divBdr>
                <w:top w:val="none" w:sz="0" w:space="0" w:color="auto"/>
                <w:left w:val="none" w:sz="0" w:space="0" w:color="auto"/>
                <w:bottom w:val="none" w:sz="0" w:space="0" w:color="auto"/>
                <w:right w:val="none" w:sz="0" w:space="0" w:color="auto"/>
              </w:divBdr>
            </w:div>
            <w:div w:id="931007563">
              <w:marLeft w:val="0"/>
              <w:marRight w:val="0"/>
              <w:marTop w:val="0"/>
              <w:marBottom w:val="0"/>
              <w:divBdr>
                <w:top w:val="none" w:sz="0" w:space="0" w:color="auto"/>
                <w:left w:val="none" w:sz="0" w:space="0" w:color="auto"/>
                <w:bottom w:val="none" w:sz="0" w:space="0" w:color="auto"/>
                <w:right w:val="none" w:sz="0" w:space="0" w:color="auto"/>
              </w:divBdr>
            </w:div>
            <w:div w:id="979193922">
              <w:marLeft w:val="0"/>
              <w:marRight w:val="0"/>
              <w:marTop w:val="0"/>
              <w:marBottom w:val="0"/>
              <w:divBdr>
                <w:top w:val="none" w:sz="0" w:space="0" w:color="auto"/>
                <w:left w:val="none" w:sz="0" w:space="0" w:color="auto"/>
                <w:bottom w:val="none" w:sz="0" w:space="0" w:color="auto"/>
                <w:right w:val="none" w:sz="0" w:space="0" w:color="auto"/>
              </w:divBdr>
            </w:div>
            <w:div w:id="1129201158">
              <w:marLeft w:val="0"/>
              <w:marRight w:val="0"/>
              <w:marTop w:val="0"/>
              <w:marBottom w:val="0"/>
              <w:divBdr>
                <w:top w:val="none" w:sz="0" w:space="0" w:color="auto"/>
                <w:left w:val="none" w:sz="0" w:space="0" w:color="auto"/>
                <w:bottom w:val="none" w:sz="0" w:space="0" w:color="auto"/>
                <w:right w:val="none" w:sz="0" w:space="0" w:color="auto"/>
              </w:divBdr>
            </w:div>
            <w:div w:id="1226339453">
              <w:marLeft w:val="0"/>
              <w:marRight w:val="0"/>
              <w:marTop w:val="0"/>
              <w:marBottom w:val="0"/>
              <w:divBdr>
                <w:top w:val="none" w:sz="0" w:space="0" w:color="auto"/>
                <w:left w:val="none" w:sz="0" w:space="0" w:color="auto"/>
                <w:bottom w:val="none" w:sz="0" w:space="0" w:color="auto"/>
                <w:right w:val="none" w:sz="0" w:space="0" w:color="auto"/>
              </w:divBdr>
            </w:div>
            <w:div w:id="1469276102">
              <w:marLeft w:val="0"/>
              <w:marRight w:val="0"/>
              <w:marTop w:val="0"/>
              <w:marBottom w:val="0"/>
              <w:divBdr>
                <w:top w:val="none" w:sz="0" w:space="0" w:color="auto"/>
                <w:left w:val="none" w:sz="0" w:space="0" w:color="auto"/>
                <w:bottom w:val="none" w:sz="0" w:space="0" w:color="auto"/>
                <w:right w:val="none" w:sz="0" w:space="0" w:color="auto"/>
              </w:divBdr>
            </w:div>
            <w:div w:id="2119062582">
              <w:marLeft w:val="0"/>
              <w:marRight w:val="0"/>
              <w:marTop w:val="0"/>
              <w:marBottom w:val="0"/>
              <w:divBdr>
                <w:top w:val="none" w:sz="0" w:space="0" w:color="auto"/>
                <w:left w:val="none" w:sz="0" w:space="0" w:color="auto"/>
                <w:bottom w:val="none" w:sz="0" w:space="0" w:color="auto"/>
                <w:right w:val="none" w:sz="0" w:space="0" w:color="auto"/>
              </w:divBdr>
            </w:div>
          </w:divsChild>
        </w:div>
        <w:div w:id="306711209">
          <w:marLeft w:val="0"/>
          <w:marRight w:val="0"/>
          <w:marTop w:val="0"/>
          <w:marBottom w:val="0"/>
          <w:divBdr>
            <w:top w:val="none" w:sz="0" w:space="0" w:color="auto"/>
            <w:left w:val="none" w:sz="0" w:space="0" w:color="auto"/>
            <w:bottom w:val="none" w:sz="0" w:space="0" w:color="auto"/>
            <w:right w:val="none" w:sz="0" w:space="0" w:color="auto"/>
          </w:divBdr>
        </w:div>
        <w:div w:id="398677140">
          <w:marLeft w:val="0"/>
          <w:marRight w:val="0"/>
          <w:marTop w:val="0"/>
          <w:marBottom w:val="0"/>
          <w:divBdr>
            <w:top w:val="none" w:sz="0" w:space="0" w:color="auto"/>
            <w:left w:val="none" w:sz="0" w:space="0" w:color="auto"/>
            <w:bottom w:val="none" w:sz="0" w:space="0" w:color="auto"/>
            <w:right w:val="none" w:sz="0" w:space="0" w:color="auto"/>
          </w:divBdr>
        </w:div>
        <w:div w:id="745151027">
          <w:marLeft w:val="0"/>
          <w:marRight w:val="0"/>
          <w:marTop w:val="0"/>
          <w:marBottom w:val="0"/>
          <w:divBdr>
            <w:top w:val="none" w:sz="0" w:space="0" w:color="auto"/>
            <w:left w:val="none" w:sz="0" w:space="0" w:color="auto"/>
            <w:bottom w:val="none" w:sz="0" w:space="0" w:color="auto"/>
            <w:right w:val="none" w:sz="0" w:space="0" w:color="auto"/>
          </w:divBdr>
        </w:div>
        <w:div w:id="1261765541">
          <w:marLeft w:val="0"/>
          <w:marRight w:val="0"/>
          <w:marTop w:val="0"/>
          <w:marBottom w:val="0"/>
          <w:divBdr>
            <w:top w:val="none" w:sz="0" w:space="0" w:color="auto"/>
            <w:left w:val="none" w:sz="0" w:space="0" w:color="auto"/>
            <w:bottom w:val="none" w:sz="0" w:space="0" w:color="auto"/>
            <w:right w:val="none" w:sz="0" w:space="0" w:color="auto"/>
          </w:divBdr>
        </w:div>
        <w:div w:id="1551571062">
          <w:marLeft w:val="0"/>
          <w:marRight w:val="0"/>
          <w:marTop w:val="0"/>
          <w:marBottom w:val="0"/>
          <w:divBdr>
            <w:top w:val="none" w:sz="0" w:space="0" w:color="auto"/>
            <w:left w:val="none" w:sz="0" w:space="0" w:color="auto"/>
            <w:bottom w:val="none" w:sz="0" w:space="0" w:color="auto"/>
            <w:right w:val="none" w:sz="0" w:space="0" w:color="auto"/>
          </w:divBdr>
        </w:div>
        <w:div w:id="1842158909">
          <w:marLeft w:val="0"/>
          <w:marRight w:val="0"/>
          <w:marTop w:val="0"/>
          <w:marBottom w:val="0"/>
          <w:divBdr>
            <w:top w:val="none" w:sz="0" w:space="0" w:color="auto"/>
            <w:left w:val="none" w:sz="0" w:space="0" w:color="auto"/>
            <w:bottom w:val="none" w:sz="0" w:space="0" w:color="auto"/>
            <w:right w:val="none" w:sz="0" w:space="0" w:color="auto"/>
          </w:divBdr>
        </w:div>
        <w:div w:id="1945458280">
          <w:marLeft w:val="0"/>
          <w:marRight w:val="0"/>
          <w:marTop w:val="0"/>
          <w:marBottom w:val="0"/>
          <w:divBdr>
            <w:top w:val="none" w:sz="0" w:space="0" w:color="auto"/>
            <w:left w:val="none" w:sz="0" w:space="0" w:color="auto"/>
            <w:bottom w:val="none" w:sz="0" w:space="0" w:color="auto"/>
            <w:right w:val="none" w:sz="0" w:space="0" w:color="auto"/>
          </w:divBdr>
        </w:div>
        <w:div w:id="1963268436">
          <w:marLeft w:val="0"/>
          <w:marRight w:val="0"/>
          <w:marTop w:val="0"/>
          <w:marBottom w:val="0"/>
          <w:divBdr>
            <w:top w:val="none" w:sz="0" w:space="0" w:color="auto"/>
            <w:left w:val="none" w:sz="0" w:space="0" w:color="auto"/>
            <w:bottom w:val="none" w:sz="0" w:space="0" w:color="auto"/>
            <w:right w:val="none" w:sz="0" w:space="0" w:color="auto"/>
          </w:divBdr>
        </w:div>
        <w:div w:id="2004505218">
          <w:marLeft w:val="0"/>
          <w:marRight w:val="0"/>
          <w:marTop w:val="0"/>
          <w:marBottom w:val="0"/>
          <w:divBdr>
            <w:top w:val="none" w:sz="0" w:space="0" w:color="auto"/>
            <w:left w:val="none" w:sz="0" w:space="0" w:color="auto"/>
            <w:bottom w:val="none" w:sz="0" w:space="0" w:color="auto"/>
            <w:right w:val="none" w:sz="0" w:space="0" w:color="auto"/>
          </w:divBdr>
        </w:div>
      </w:divsChild>
    </w:div>
    <w:div w:id="1184979169">
      <w:bodyDiv w:val="1"/>
      <w:marLeft w:val="0"/>
      <w:marRight w:val="0"/>
      <w:marTop w:val="0"/>
      <w:marBottom w:val="0"/>
      <w:divBdr>
        <w:top w:val="none" w:sz="0" w:space="0" w:color="auto"/>
        <w:left w:val="none" w:sz="0" w:space="0" w:color="auto"/>
        <w:bottom w:val="none" w:sz="0" w:space="0" w:color="auto"/>
        <w:right w:val="none" w:sz="0" w:space="0" w:color="auto"/>
      </w:divBdr>
      <w:divsChild>
        <w:div w:id="133833399">
          <w:marLeft w:val="0"/>
          <w:marRight w:val="0"/>
          <w:marTop w:val="0"/>
          <w:marBottom w:val="0"/>
          <w:divBdr>
            <w:top w:val="none" w:sz="0" w:space="0" w:color="auto"/>
            <w:left w:val="none" w:sz="0" w:space="0" w:color="auto"/>
            <w:bottom w:val="none" w:sz="0" w:space="0" w:color="auto"/>
            <w:right w:val="none" w:sz="0" w:space="0" w:color="auto"/>
          </w:divBdr>
          <w:divsChild>
            <w:div w:id="93286203">
              <w:marLeft w:val="0"/>
              <w:marRight w:val="0"/>
              <w:marTop w:val="0"/>
              <w:marBottom w:val="0"/>
              <w:divBdr>
                <w:top w:val="none" w:sz="0" w:space="0" w:color="auto"/>
                <w:left w:val="none" w:sz="0" w:space="0" w:color="auto"/>
                <w:bottom w:val="none" w:sz="0" w:space="0" w:color="auto"/>
                <w:right w:val="none" w:sz="0" w:space="0" w:color="auto"/>
              </w:divBdr>
            </w:div>
            <w:div w:id="490413982">
              <w:marLeft w:val="0"/>
              <w:marRight w:val="0"/>
              <w:marTop w:val="0"/>
              <w:marBottom w:val="0"/>
              <w:divBdr>
                <w:top w:val="none" w:sz="0" w:space="0" w:color="auto"/>
                <w:left w:val="none" w:sz="0" w:space="0" w:color="auto"/>
                <w:bottom w:val="none" w:sz="0" w:space="0" w:color="auto"/>
                <w:right w:val="none" w:sz="0" w:space="0" w:color="auto"/>
              </w:divBdr>
            </w:div>
            <w:div w:id="725420742">
              <w:marLeft w:val="0"/>
              <w:marRight w:val="0"/>
              <w:marTop w:val="0"/>
              <w:marBottom w:val="0"/>
              <w:divBdr>
                <w:top w:val="none" w:sz="0" w:space="0" w:color="auto"/>
                <w:left w:val="none" w:sz="0" w:space="0" w:color="auto"/>
                <w:bottom w:val="none" w:sz="0" w:space="0" w:color="auto"/>
                <w:right w:val="none" w:sz="0" w:space="0" w:color="auto"/>
              </w:divBdr>
            </w:div>
            <w:div w:id="1137071874">
              <w:marLeft w:val="0"/>
              <w:marRight w:val="0"/>
              <w:marTop w:val="0"/>
              <w:marBottom w:val="0"/>
              <w:divBdr>
                <w:top w:val="none" w:sz="0" w:space="0" w:color="auto"/>
                <w:left w:val="none" w:sz="0" w:space="0" w:color="auto"/>
                <w:bottom w:val="none" w:sz="0" w:space="0" w:color="auto"/>
                <w:right w:val="none" w:sz="0" w:space="0" w:color="auto"/>
              </w:divBdr>
            </w:div>
            <w:div w:id="1287538837">
              <w:marLeft w:val="0"/>
              <w:marRight w:val="0"/>
              <w:marTop w:val="0"/>
              <w:marBottom w:val="0"/>
              <w:divBdr>
                <w:top w:val="none" w:sz="0" w:space="0" w:color="auto"/>
                <w:left w:val="none" w:sz="0" w:space="0" w:color="auto"/>
                <w:bottom w:val="none" w:sz="0" w:space="0" w:color="auto"/>
                <w:right w:val="none" w:sz="0" w:space="0" w:color="auto"/>
              </w:divBdr>
            </w:div>
            <w:div w:id="2147118460">
              <w:marLeft w:val="0"/>
              <w:marRight w:val="0"/>
              <w:marTop w:val="0"/>
              <w:marBottom w:val="0"/>
              <w:divBdr>
                <w:top w:val="none" w:sz="0" w:space="0" w:color="auto"/>
                <w:left w:val="none" w:sz="0" w:space="0" w:color="auto"/>
                <w:bottom w:val="none" w:sz="0" w:space="0" w:color="auto"/>
                <w:right w:val="none" w:sz="0" w:space="0" w:color="auto"/>
              </w:divBdr>
            </w:div>
          </w:divsChild>
        </w:div>
        <w:div w:id="152836102">
          <w:marLeft w:val="0"/>
          <w:marRight w:val="0"/>
          <w:marTop w:val="0"/>
          <w:marBottom w:val="0"/>
          <w:divBdr>
            <w:top w:val="none" w:sz="0" w:space="0" w:color="auto"/>
            <w:left w:val="none" w:sz="0" w:space="0" w:color="auto"/>
            <w:bottom w:val="none" w:sz="0" w:space="0" w:color="auto"/>
            <w:right w:val="none" w:sz="0" w:space="0" w:color="auto"/>
          </w:divBdr>
        </w:div>
        <w:div w:id="1666737760">
          <w:marLeft w:val="0"/>
          <w:marRight w:val="0"/>
          <w:marTop w:val="0"/>
          <w:marBottom w:val="0"/>
          <w:divBdr>
            <w:top w:val="none" w:sz="0" w:space="0" w:color="auto"/>
            <w:left w:val="none" w:sz="0" w:space="0" w:color="auto"/>
            <w:bottom w:val="none" w:sz="0" w:space="0" w:color="auto"/>
            <w:right w:val="none" w:sz="0" w:space="0" w:color="auto"/>
          </w:divBdr>
        </w:div>
      </w:divsChild>
    </w:div>
    <w:div w:id="1188642891">
      <w:bodyDiv w:val="1"/>
      <w:marLeft w:val="0"/>
      <w:marRight w:val="0"/>
      <w:marTop w:val="0"/>
      <w:marBottom w:val="0"/>
      <w:divBdr>
        <w:top w:val="none" w:sz="0" w:space="0" w:color="auto"/>
        <w:left w:val="none" w:sz="0" w:space="0" w:color="auto"/>
        <w:bottom w:val="none" w:sz="0" w:space="0" w:color="auto"/>
        <w:right w:val="none" w:sz="0" w:space="0" w:color="auto"/>
      </w:divBdr>
    </w:div>
    <w:div w:id="1196650826">
      <w:bodyDiv w:val="1"/>
      <w:marLeft w:val="0"/>
      <w:marRight w:val="0"/>
      <w:marTop w:val="0"/>
      <w:marBottom w:val="0"/>
      <w:divBdr>
        <w:top w:val="none" w:sz="0" w:space="0" w:color="auto"/>
        <w:left w:val="none" w:sz="0" w:space="0" w:color="auto"/>
        <w:bottom w:val="none" w:sz="0" w:space="0" w:color="auto"/>
        <w:right w:val="none" w:sz="0" w:space="0" w:color="auto"/>
      </w:divBdr>
    </w:div>
    <w:div w:id="1225331684">
      <w:bodyDiv w:val="1"/>
      <w:marLeft w:val="0"/>
      <w:marRight w:val="0"/>
      <w:marTop w:val="0"/>
      <w:marBottom w:val="0"/>
      <w:divBdr>
        <w:top w:val="none" w:sz="0" w:space="0" w:color="auto"/>
        <w:left w:val="none" w:sz="0" w:space="0" w:color="auto"/>
        <w:bottom w:val="none" w:sz="0" w:space="0" w:color="auto"/>
        <w:right w:val="none" w:sz="0" w:space="0" w:color="auto"/>
      </w:divBdr>
    </w:div>
    <w:div w:id="1230459672">
      <w:bodyDiv w:val="1"/>
      <w:marLeft w:val="0"/>
      <w:marRight w:val="0"/>
      <w:marTop w:val="0"/>
      <w:marBottom w:val="0"/>
      <w:divBdr>
        <w:top w:val="none" w:sz="0" w:space="0" w:color="auto"/>
        <w:left w:val="none" w:sz="0" w:space="0" w:color="auto"/>
        <w:bottom w:val="none" w:sz="0" w:space="0" w:color="auto"/>
        <w:right w:val="none" w:sz="0" w:space="0" w:color="auto"/>
      </w:divBdr>
      <w:divsChild>
        <w:div w:id="62029291">
          <w:marLeft w:val="0"/>
          <w:marRight w:val="0"/>
          <w:marTop w:val="0"/>
          <w:marBottom w:val="0"/>
          <w:divBdr>
            <w:top w:val="none" w:sz="0" w:space="0" w:color="auto"/>
            <w:left w:val="none" w:sz="0" w:space="0" w:color="auto"/>
            <w:bottom w:val="none" w:sz="0" w:space="0" w:color="auto"/>
            <w:right w:val="none" w:sz="0" w:space="0" w:color="auto"/>
          </w:divBdr>
        </w:div>
        <w:div w:id="65418109">
          <w:marLeft w:val="0"/>
          <w:marRight w:val="0"/>
          <w:marTop w:val="0"/>
          <w:marBottom w:val="0"/>
          <w:divBdr>
            <w:top w:val="none" w:sz="0" w:space="0" w:color="auto"/>
            <w:left w:val="none" w:sz="0" w:space="0" w:color="auto"/>
            <w:bottom w:val="none" w:sz="0" w:space="0" w:color="auto"/>
            <w:right w:val="none" w:sz="0" w:space="0" w:color="auto"/>
          </w:divBdr>
        </w:div>
        <w:div w:id="113016397">
          <w:marLeft w:val="0"/>
          <w:marRight w:val="0"/>
          <w:marTop w:val="0"/>
          <w:marBottom w:val="0"/>
          <w:divBdr>
            <w:top w:val="none" w:sz="0" w:space="0" w:color="auto"/>
            <w:left w:val="none" w:sz="0" w:space="0" w:color="auto"/>
            <w:bottom w:val="none" w:sz="0" w:space="0" w:color="auto"/>
            <w:right w:val="none" w:sz="0" w:space="0" w:color="auto"/>
          </w:divBdr>
        </w:div>
        <w:div w:id="147944779">
          <w:marLeft w:val="0"/>
          <w:marRight w:val="0"/>
          <w:marTop w:val="0"/>
          <w:marBottom w:val="0"/>
          <w:divBdr>
            <w:top w:val="none" w:sz="0" w:space="0" w:color="auto"/>
            <w:left w:val="none" w:sz="0" w:space="0" w:color="auto"/>
            <w:bottom w:val="none" w:sz="0" w:space="0" w:color="auto"/>
            <w:right w:val="none" w:sz="0" w:space="0" w:color="auto"/>
          </w:divBdr>
        </w:div>
        <w:div w:id="438914716">
          <w:marLeft w:val="0"/>
          <w:marRight w:val="0"/>
          <w:marTop w:val="0"/>
          <w:marBottom w:val="0"/>
          <w:divBdr>
            <w:top w:val="none" w:sz="0" w:space="0" w:color="auto"/>
            <w:left w:val="none" w:sz="0" w:space="0" w:color="auto"/>
            <w:bottom w:val="none" w:sz="0" w:space="0" w:color="auto"/>
            <w:right w:val="none" w:sz="0" w:space="0" w:color="auto"/>
          </w:divBdr>
        </w:div>
        <w:div w:id="454760827">
          <w:marLeft w:val="0"/>
          <w:marRight w:val="0"/>
          <w:marTop w:val="0"/>
          <w:marBottom w:val="0"/>
          <w:divBdr>
            <w:top w:val="none" w:sz="0" w:space="0" w:color="auto"/>
            <w:left w:val="none" w:sz="0" w:space="0" w:color="auto"/>
            <w:bottom w:val="none" w:sz="0" w:space="0" w:color="auto"/>
            <w:right w:val="none" w:sz="0" w:space="0" w:color="auto"/>
          </w:divBdr>
        </w:div>
        <w:div w:id="535502985">
          <w:marLeft w:val="0"/>
          <w:marRight w:val="0"/>
          <w:marTop w:val="0"/>
          <w:marBottom w:val="0"/>
          <w:divBdr>
            <w:top w:val="none" w:sz="0" w:space="0" w:color="auto"/>
            <w:left w:val="none" w:sz="0" w:space="0" w:color="auto"/>
            <w:bottom w:val="none" w:sz="0" w:space="0" w:color="auto"/>
            <w:right w:val="none" w:sz="0" w:space="0" w:color="auto"/>
          </w:divBdr>
        </w:div>
        <w:div w:id="682821639">
          <w:marLeft w:val="0"/>
          <w:marRight w:val="0"/>
          <w:marTop w:val="0"/>
          <w:marBottom w:val="0"/>
          <w:divBdr>
            <w:top w:val="none" w:sz="0" w:space="0" w:color="auto"/>
            <w:left w:val="none" w:sz="0" w:space="0" w:color="auto"/>
            <w:bottom w:val="none" w:sz="0" w:space="0" w:color="auto"/>
            <w:right w:val="none" w:sz="0" w:space="0" w:color="auto"/>
          </w:divBdr>
        </w:div>
        <w:div w:id="825316088">
          <w:marLeft w:val="0"/>
          <w:marRight w:val="0"/>
          <w:marTop w:val="0"/>
          <w:marBottom w:val="0"/>
          <w:divBdr>
            <w:top w:val="none" w:sz="0" w:space="0" w:color="auto"/>
            <w:left w:val="none" w:sz="0" w:space="0" w:color="auto"/>
            <w:bottom w:val="none" w:sz="0" w:space="0" w:color="auto"/>
            <w:right w:val="none" w:sz="0" w:space="0" w:color="auto"/>
          </w:divBdr>
        </w:div>
        <w:div w:id="1002708202">
          <w:marLeft w:val="0"/>
          <w:marRight w:val="0"/>
          <w:marTop w:val="0"/>
          <w:marBottom w:val="0"/>
          <w:divBdr>
            <w:top w:val="none" w:sz="0" w:space="0" w:color="auto"/>
            <w:left w:val="none" w:sz="0" w:space="0" w:color="auto"/>
            <w:bottom w:val="none" w:sz="0" w:space="0" w:color="auto"/>
            <w:right w:val="none" w:sz="0" w:space="0" w:color="auto"/>
          </w:divBdr>
        </w:div>
        <w:div w:id="1084687626">
          <w:marLeft w:val="0"/>
          <w:marRight w:val="0"/>
          <w:marTop w:val="0"/>
          <w:marBottom w:val="0"/>
          <w:divBdr>
            <w:top w:val="none" w:sz="0" w:space="0" w:color="auto"/>
            <w:left w:val="none" w:sz="0" w:space="0" w:color="auto"/>
            <w:bottom w:val="none" w:sz="0" w:space="0" w:color="auto"/>
            <w:right w:val="none" w:sz="0" w:space="0" w:color="auto"/>
          </w:divBdr>
        </w:div>
        <w:div w:id="1358433870">
          <w:marLeft w:val="0"/>
          <w:marRight w:val="0"/>
          <w:marTop w:val="0"/>
          <w:marBottom w:val="0"/>
          <w:divBdr>
            <w:top w:val="none" w:sz="0" w:space="0" w:color="auto"/>
            <w:left w:val="none" w:sz="0" w:space="0" w:color="auto"/>
            <w:bottom w:val="none" w:sz="0" w:space="0" w:color="auto"/>
            <w:right w:val="none" w:sz="0" w:space="0" w:color="auto"/>
          </w:divBdr>
        </w:div>
        <w:div w:id="1448423389">
          <w:marLeft w:val="0"/>
          <w:marRight w:val="0"/>
          <w:marTop w:val="0"/>
          <w:marBottom w:val="0"/>
          <w:divBdr>
            <w:top w:val="none" w:sz="0" w:space="0" w:color="auto"/>
            <w:left w:val="none" w:sz="0" w:space="0" w:color="auto"/>
            <w:bottom w:val="none" w:sz="0" w:space="0" w:color="auto"/>
            <w:right w:val="none" w:sz="0" w:space="0" w:color="auto"/>
          </w:divBdr>
        </w:div>
        <w:div w:id="1486166754">
          <w:marLeft w:val="0"/>
          <w:marRight w:val="0"/>
          <w:marTop w:val="0"/>
          <w:marBottom w:val="0"/>
          <w:divBdr>
            <w:top w:val="none" w:sz="0" w:space="0" w:color="auto"/>
            <w:left w:val="none" w:sz="0" w:space="0" w:color="auto"/>
            <w:bottom w:val="none" w:sz="0" w:space="0" w:color="auto"/>
            <w:right w:val="none" w:sz="0" w:space="0" w:color="auto"/>
          </w:divBdr>
        </w:div>
        <w:div w:id="1494102181">
          <w:marLeft w:val="0"/>
          <w:marRight w:val="0"/>
          <w:marTop w:val="0"/>
          <w:marBottom w:val="0"/>
          <w:divBdr>
            <w:top w:val="none" w:sz="0" w:space="0" w:color="auto"/>
            <w:left w:val="none" w:sz="0" w:space="0" w:color="auto"/>
            <w:bottom w:val="none" w:sz="0" w:space="0" w:color="auto"/>
            <w:right w:val="none" w:sz="0" w:space="0" w:color="auto"/>
          </w:divBdr>
        </w:div>
        <w:div w:id="1800799117">
          <w:marLeft w:val="0"/>
          <w:marRight w:val="0"/>
          <w:marTop w:val="0"/>
          <w:marBottom w:val="0"/>
          <w:divBdr>
            <w:top w:val="none" w:sz="0" w:space="0" w:color="auto"/>
            <w:left w:val="none" w:sz="0" w:space="0" w:color="auto"/>
            <w:bottom w:val="none" w:sz="0" w:space="0" w:color="auto"/>
            <w:right w:val="none" w:sz="0" w:space="0" w:color="auto"/>
          </w:divBdr>
        </w:div>
        <w:div w:id="1928341133">
          <w:marLeft w:val="0"/>
          <w:marRight w:val="0"/>
          <w:marTop w:val="0"/>
          <w:marBottom w:val="0"/>
          <w:divBdr>
            <w:top w:val="none" w:sz="0" w:space="0" w:color="auto"/>
            <w:left w:val="none" w:sz="0" w:space="0" w:color="auto"/>
            <w:bottom w:val="none" w:sz="0" w:space="0" w:color="auto"/>
            <w:right w:val="none" w:sz="0" w:space="0" w:color="auto"/>
          </w:divBdr>
        </w:div>
        <w:div w:id="1949772808">
          <w:marLeft w:val="0"/>
          <w:marRight w:val="0"/>
          <w:marTop w:val="0"/>
          <w:marBottom w:val="0"/>
          <w:divBdr>
            <w:top w:val="none" w:sz="0" w:space="0" w:color="auto"/>
            <w:left w:val="none" w:sz="0" w:space="0" w:color="auto"/>
            <w:bottom w:val="none" w:sz="0" w:space="0" w:color="auto"/>
            <w:right w:val="none" w:sz="0" w:space="0" w:color="auto"/>
          </w:divBdr>
        </w:div>
        <w:div w:id="1988898353">
          <w:marLeft w:val="0"/>
          <w:marRight w:val="0"/>
          <w:marTop w:val="0"/>
          <w:marBottom w:val="0"/>
          <w:divBdr>
            <w:top w:val="none" w:sz="0" w:space="0" w:color="auto"/>
            <w:left w:val="none" w:sz="0" w:space="0" w:color="auto"/>
            <w:bottom w:val="none" w:sz="0" w:space="0" w:color="auto"/>
            <w:right w:val="none" w:sz="0" w:space="0" w:color="auto"/>
          </w:divBdr>
        </w:div>
      </w:divsChild>
    </w:div>
    <w:div w:id="1232816687">
      <w:bodyDiv w:val="1"/>
      <w:marLeft w:val="0"/>
      <w:marRight w:val="0"/>
      <w:marTop w:val="0"/>
      <w:marBottom w:val="0"/>
      <w:divBdr>
        <w:top w:val="none" w:sz="0" w:space="0" w:color="auto"/>
        <w:left w:val="none" w:sz="0" w:space="0" w:color="auto"/>
        <w:bottom w:val="none" w:sz="0" w:space="0" w:color="auto"/>
        <w:right w:val="none" w:sz="0" w:space="0" w:color="auto"/>
      </w:divBdr>
    </w:div>
    <w:div w:id="1243292615">
      <w:bodyDiv w:val="1"/>
      <w:marLeft w:val="0"/>
      <w:marRight w:val="0"/>
      <w:marTop w:val="0"/>
      <w:marBottom w:val="0"/>
      <w:divBdr>
        <w:top w:val="none" w:sz="0" w:space="0" w:color="auto"/>
        <w:left w:val="none" w:sz="0" w:space="0" w:color="auto"/>
        <w:bottom w:val="none" w:sz="0" w:space="0" w:color="auto"/>
        <w:right w:val="none" w:sz="0" w:space="0" w:color="auto"/>
      </w:divBdr>
    </w:div>
    <w:div w:id="1244100831">
      <w:bodyDiv w:val="1"/>
      <w:marLeft w:val="0"/>
      <w:marRight w:val="0"/>
      <w:marTop w:val="0"/>
      <w:marBottom w:val="0"/>
      <w:divBdr>
        <w:top w:val="none" w:sz="0" w:space="0" w:color="auto"/>
        <w:left w:val="none" w:sz="0" w:space="0" w:color="auto"/>
        <w:bottom w:val="none" w:sz="0" w:space="0" w:color="auto"/>
        <w:right w:val="none" w:sz="0" w:space="0" w:color="auto"/>
      </w:divBdr>
    </w:div>
    <w:div w:id="1258098712">
      <w:bodyDiv w:val="1"/>
      <w:marLeft w:val="0"/>
      <w:marRight w:val="0"/>
      <w:marTop w:val="0"/>
      <w:marBottom w:val="0"/>
      <w:divBdr>
        <w:top w:val="none" w:sz="0" w:space="0" w:color="auto"/>
        <w:left w:val="none" w:sz="0" w:space="0" w:color="auto"/>
        <w:bottom w:val="none" w:sz="0" w:space="0" w:color="auto"/>
        <w:right w:val="none" w:sz="0" w:space="0" w:color="auto"/>
      </w:divBdr>
    </w:div>
    <w:div w:id="1274051922">
      <w:bodyDiv w:val="1"/>
      <w:marLeft w:val="0"/>
      <w:marRight w:val="0"/>
      <w:marTop w:val="0"/>
      <w:marBottom w:val="0"/>
      <w:divBdr>
        <w:top w:val="none" w:sz="0" w:space="0" w:color="auto"/>
        <w:left w:val="none" w:sz="0" w:space="0" w:color="auto"/>
        <w:bottom w:val="none" w:sz="0" w:space="0" w:color="auto"/>
        <w:right w:val="none" w:sz="0" w:space="0" w:color="auto"/>
      </w:divBdr>
      <w:divsChild>
        <w:div w:id="284317347">
          <w:marLeft w:val="0"/>
          <w:marRight w:val="0"/>
          <w:marTop w:val="0"/>
          <w:marBottom w:val="0"/>
          <w:divBdr>
            <w:top w:val="none" w:sz="0" w:space="0" w:color="auto"/>
            <w:left w:val="none" w:sz="0" w:space="0" w:color="auto"/>
            <w:bottom w:val="none" w:sz="0" w:space="0" w:color="auto"/>
            <w:right w:val="none" w:sz="0" w:space="0" w:color="auto"/>
          </w:divBdr>
          <w:divsChild>
            <w:div w:id="288249331">
              <w:marLeft w:val="0"/>
              <w:marRight w:val="0"/>
              <w:marTop w:val="0"/>
              <w:marBottom w:val="0"/>
              <w:divBdr>
                <w:top w:val="none" w:sz="0" w:space="0" w:color="auto"/>
                <w:left w:val="none" w:sz="0" w:space="0" w:color="auto"/>
                <w:bottom w:val="none" w:sz="0" w:space="0" w:color="auto"/>
                <w:right w:val="none" w:sz="0" w:space="0" w:color="auto"/>
              </w:divBdr>
            </w:div>
            <w:div w:id="359740337">
              <w:marLeft w:val="0"/>
              <w:marRight w:val="0"/>
              <w:marTop w:val="0"/>
              <w:marBottom w:val="0"/>
              <w:divBdr>
                <w:top w:val="none" w:sz="0" w:space="0" w:color="auto"/>
                <w:left w:val="none" w:sz="0" w:space="0" w:color="auto"/>
                <w:bottom w:val="none" w:sz="0" w:space="0" w:color="auto"/>
                <w:right w:val="none" w:sz="0" w:space="0" w:color="auto"/>
              </w:divBdr>
            </w:div>
            <w:div w:id="415174370">
              <w:marLeft w:val="0"/>
              <w:marRight w:val="0"/>
              <w:marTop w:val="0"/>
              <w:marBottom w:val="0"/>
              <w:divBdr>
                <w:top w:val="none" w:sz="0" w:space="0" w:color="auto"/>
                <w:left w:val="none" w:sz="0" w:space="0" w:color="auto"/>
                <w:bottom w:val="none" w:sz="0" w:space="0" w:color="auto"/>
                <w:right w:val="none" w:sz="0" w:space="0" w:color="auto"/>
              </w:divBdr>
            </w:div>
            <w:div w:id="594553073">
              <w:marLeft w:val="0"/>
              <w:marRight w:val="0"/>
              <w:marTop w:val="0"/>
              <w:marBottom w:val="0"/>
              <w:divBdr>
                <w:top w:val="none" w:sz="0" w:space="0" w:color="auto"/>
                <w:left w:val="none" w:sz="0" w:space="0" w:color="auto"/>
                <w:bottom w:val="none" w:sz="0" w:space="0" w:color="auto"/>
                <w:right w:val="none" w:sz="0" w:space="0" w:color="auto"/>
              </w:divBdr>
            </w:div>
            <w:div w:id="805657898">
              <w:marLeft w:val="0"/>
              <w:marRight w:val="0"/>
              <w:marTop w:val="0"/>
              <w:marBottom w:val="0"/>
              <w:divBdr>
                <w:top w:val="none" w:sz="0" w:space="0" w:color="auto"/>
                <w:left w:val="none" w:sz="0" w:space="0" w:color="auto"/>
                <w:bottom w:val="none" w:sz="0" w:space="0" w:color="auto"/>
                <w:right w:val="none" w:sz="0" w:space="0" w:color="auto"/>
              </w:divBdr>
            </w:div>
            <w:div w:id="1018119685">
              <w:marLeft w:val="0"/>
              <w:marRight w:val="0"/>
              <w:marTop w:val="0"/>
              <w:marBottom w:val="0"/>
              <w:divBdr>
                <w:top w:val="none" w:sz="0" w:space="0" w:color="auto"/>
                <w:left w:val="none" w:sz="0" w:space="0" w:color="auto"/>
                <w:bottom w:val="none" w:sz="0" w:space="0" w:color="auto"/>
                <w:right w:val="none" w:sz="0" w:space="0" w:color="auto"/>
              </w:divBdr>
            </w:div>
            <w:div w:id="1020083912">
              <w:marLeft w:val="0"/>
              <w:marRight w:val="0"/>
              <w:marTop w:val="0"/>
              <w:marBottom w:val="0"/>
              <w:divBdr>
                <w:top w:val="none" w:sz="0" w:space="0" w:color="auto"/>
                <w:left w:val="none" w:sz="0" w:space="0" w:color="auto"/>
                <w:bottom w:val="none" w:sz="0" w:space="0" w:color="auto"/>
                <w:right w:val="none" w:sz="0" w:space="0" w:color="auto"/>
              </w:divBdr>
            </w:div>
            <w:div w:id="1096901218">
              <w:marLeft w:val="0"/>
              <w:marRight w:val="0"/>
              <w:marTop w:val="0"/>
              <w:marBottom w:val="0"/>
              <w:divBdr>
                <w:top w:val="none" w:sz="0" w:space="0" w:color="auto"/>
                <w:left w:val="none" w:sz="0" w:space="0" w:color="auto"/>
                <w:bottom w:val="none" w:sz="0" w:space="0" w:color="auto"/>
                <w:right w:val="none" w:sz="0" w:space="0" w:color="auto"/>
              </w:divBdr>
            </w:div>
            <w:div w:id="1209607134">
              <w:marLeft w:val="0"/>
              <w:marRight w:val="0"/>
              <w:marTop w:val="0"/>
              <w:marBottom w:val="0"/>
              <w:divBdr>
                <w:top w:val="none" w:sz="0" w:space="0" w:color="auto"/>
                <w:left w:val="none" w:sz="0" w:space="0" w:color="auto"/>
                <w:bottom w:val="none" w:sz="0" w:space="0" w:color="auto"/>
                <w:right w:val="none" w:sz="0" w:space="0" w:color="auto"/>
              </w:divBdr>
            </w:div>
            <w:div w:id="1233661132">
              <w:marLeft w:val="0"/>
              <w:marRight w:val="0"/>
              <w:marTop w:val="0"/>
              <w:marBottom w:val="0"/>
              <w:divBdr>
                <w:top w:val="none" w:sz="0" w:space="0" w:color="auto"/>
                <w:left w:val="none" w:sz="0" w:space="0" w:color="auto"/>
                <w:bottom w:val="none" w:sz="0" w:space="0" w:color="auto"/>
                <w:right w:val="none" w:sz="0" w:space="0" w:color="auto"/>
              </w:divBdr>
            </w:div>
            <w:div w:id="1326281795">
              <w:marLeft w:val="0"/>
              <w:marRight w:val="0"/>
              <w:marTop w:val="0"/>
              <w:marBottom w:val="0"/>
              <w:divBdr>
                <w:top w:val="none" w:sz="0" w:space="0" w:color="auto"/>
                <w:left w:val="none" w:sz="0" w:space="0" w:color="auto"/>
                <w:bottom w:val="none" w:sz="0" w:space="0" w:color="auto"/>
                <w:right w:val="none" w:sz="0" w:space="0" w:color="auto"/>
              </w:divBdr>
            </w:div>
            <w:div w:id="1471707341">
              <w:marLeft w:val="0"/>
              <w:marRight w:val="0"/>
              <w:marTop w:val="0"/>
              <w:marBottom w:val="0"/>
              <w:divBdr>
                <w:top w:val="none" w:sz="0" w:space="0" w:color="auto"/>
                <w:left w:val="none" w:sz="0" w:space="0" w:color="auto"/>
                <w:bottom w:val="none" w:sz="0" w:space="0" w:color="auto"/>
                <w:right w:val="none" w:sz="0" w:space="0" w:color="auto"/>
              </w:divBdr>
            </w:div>
            <w:div w:id="1615863308">
              <w:marLeft w:val="0"/>
              <w:marRight w:val="0"/>
              <w:marTop w:val="0"/>
              <w:marBottom w:val="0"/>
              <w:divBdr>
                <w:top w:val="none" w:sz="0" w:space="0" w:color="auto"/>
                <w:left w:val="none" w:sz="0" w:space="0" w:color="auto"/>
                <w:bottom w:val="none" w:sz="0" w:space="0" w:color="auto"/>
                <w:right w:val="none" w:sz="0" w:space="0" w:color="auto"/>
              </w:divBdr>
            </w:div>
          </w:divsChild>
        </w:div>
        <w:div w:id="551355656">
          <w:marLeft w:val="0"/>
          <w:marRight w:val="0"/>
          <w:marTop w:val="0"/>
          <w:marBottom w:val="0"/>
          <w:divBdr>
            <w:top w:val="none" w:sz="0" w:space="0" w:color="auto"/>
            <w:left w:val="none" w:sz="0" w:space="0" w:color="auto"/>
            <w:bottom w:val="none" w:sz="0" w:space="0" w:color="auto"/>
            <w:right w:val="none" w:sz="0" w:space="0" w:color="auto"/>
          </w:divBdr>
          <w:divsChild>
            <w:div w:id="70198353">
              <w:marLeft w:val="0"/>
              <w:marRight w:val="0"/>
              <w:marTop w:val="0"/>
              <w:marBottom w:val="0"/>
              <w:divBdr>
                <w:top w:val="none" w:sz="0" w:space="0" w:color="auto"/>
                <w:left w:val="none" w:sz="0" w:space="0" w:color="auto"/>
                <w:bottom w:val="none" w:sz="0" w:space="0" w:color="auto"/>
                <w:right w:val="none" w:sz="0" w:space="0" w:color="auto"/>
              </w:divBdr>
            </w:div>
            <w:div w:id="587084147">
              <w:marLeft w:val="0"/>
              <w:marRight w:val="0"/>
              <w:marTop w:val="0"/>
              <w:marBottom w:val="0"/>
              <w:divBdr>
                <w:top w:val="none" w:sz="0" w:space="0" w:color="auto"/>
                <w:left w:val="none" w:sz="0" w:space="0" w:color="auto"/>
                <w:bottom w:val="none" w:sz="0" w:space="0" w:color="auto"/>
                <w:right w:val="none" w:sz="0" w:space="0" w:color="auto"/>
              </w:divBdr>
            </w:div>
            <w:div w:id="698697904">
              <w:marLeft w:val="0"/>
              <w:marRight w:val="0"/>
              <w:marTop w:val="0"/>
              <w:marBottom w:val="0"/>
              <w:divBdr>
                <w:top w:val="none" w:sz="0" w:space="0" w:color="auto"/>
                <w:left w:val="none" w:sz="0" w:space="0" w:color="auto"/>
                <w:bottom w:val="none" w:sz="0" w:space="0" w:color="auto"/>
                <w:right w:val="none" w:sz="0" w:space="0" w:color="auto"/>
              </w:divBdr>
            </w:div>
            <w:div w:id="1076973116">
              <w:marLeft w:val="0"/>
              <w:marRight w:val="0"/>
              <w:marTop w:val="0"/>
              <w:marBottom w:val="0"/>
              <w:divBdr>
                <w:top w:val="none" w:sz="0" w:space="0" w:color="auto"/>
                <w:left w:val="none" w:sz="0" w:space="0" w:color="auto"/>
                <w:bottom w:val="none" w:sz="0" w:space="0" w:color="auto"/>
                <w:right w:val="none" w:sz="0" w:space="0" w:color="auto"/>
              </w:divBdr>
            </w:div>
            <w:div w:id="1219166827">
              <w:marLeft w:val="0"/>
              <w:marRight w:val="0"/>
              <w:marTop w:val="0"/>
              <w:marBottom w:val="0"/>
              <w:divBdr>
                <w:top w:val="none" w:sz="0" w:space="0" w:color="auto"/>
                <w:left w:val="none" w:sz="0" w:space="0" w:color="auto"/>
                <w:bottom w:val="none" w:sz="0" w:space="0" w:color="auto"/>
                <w:right w:val="none" w:sz="0" w:space="0" w:color="auto"/>
              </w:divBdr>
            </w:div>
            <w:div w:id="1360155489">
              <w:marLeft w:val="0"/>
              <w:marRight w:val="0"/>
              <w:marTop w:val="0"/>
              <w:marBottom w:val="0"/>
              <w:divBdr>
                <w:top w:val="none" w:sz="0" w:space="0" w:color="auto"/>
                <w:left w:val="none" w:sz="0" w:space="0" w:color="auto"/>
                <w:bottom w:val="none" w:sz="0" w:space="0" w:color="auto"/>
                <w:right w:val="none" w:sz="0" w:space="0" w:color="auto"/>
              </w:divBdr>
            </w:div>
            <w:div w:id="1446345602">
              <w:marLeft w:val="0"/>
              <w:marRight w:val="0"/>
              <w:marTop w:val="0"/>
              <w:marBottom w:val="0"/>
              <w:divBdr>
                <w:top w:val="none" w:sz="0" w:space="0" w:color="auto"/>
                <w:left w:val="none" w:sz="0" w:space="0" w:color="auto"/>
                <w:bottom w:val="none" w:sz="0" w:space="0" w:color="auto"/>
                <w:right w:val="none" w:sz="0" w:space="0" w:color="auto"/>
              </w:divBdr>
            </w:div>
            <w:div w:id="1620448427">
              <w:marLeft w:val="0"/>
              <w:marRight w:val="0"/>
              <w:marTop w:val="0"/>
              <w:marBottom w:val="0"/>
              <w:divBdr>
                <w:top w:val="none" w:sz="0" w:space="0" w:color="auto"/>
                <w:left w:val="none" w:sz="0" w:space="0" w:color="auto"/>
                <w:bottom w:val="none" w:sz="0" w:space="0" w:color="auto"/>
                <w:right w:val="none" w:sz="0" w:space="0" w:color="auto"/>
              </w:divBdr>
            </w:div>
            <w:div w:id="1771389665">
              <w:marLeft w:val="0"/>
              <w:marRight w:val="0"/>
              <w:marTop w:val="0"/>
              <w:marBottom w:val="0"/>
              <w:divBdr>
                <w:top w:val="none" w:sz="0" w:space="0" w:color="auto"/>
                <w:left w:val="none" w:sz="0" w:space="0" w:color="auto"/>
                <w:bottom w:val="none" w:sz="0" w:space="0" w:color="auto"/>
                <w:right w:val="none" w:sz="0" w:space="0" w:color="auto"/>
              </w:divBdr>
            </w:div>
            <w:div w:id="2035691052">
              <w:marLeft w:val="0"/>
              <w:marRight w:val="0"/>
              <w:marTop w:val="0"/>
              <w:marBottom w:val="0"/>
              <w:divBdr>
                <w:top w:val="none" w:sz="0" w:space="0" w:color="auto"/>
                <w:left w:val="none" w:sz="0" w:space="0" w:color="auto"/>
                <w:bottom w:val="none" w:sz="0" w:space="0" w:color="auto"/>
                <w:right w:val="none" w:sz="0" w:space="0" w:color="auto"/>
              </w:divBdr>
            </w:div>
          </w:divsChild>
        </w:div>
        <w:div w:id="1550535767">
          <w:marLeft w:val="0"/>
          <w:marRight w:val="0"/>
          <w:marTop w:val="0"/>
          <w:marBottom w:val="0"/>
          <w:divBdr>
            <w:top w:val="none" w:sz="0" w:space="0" w:color="auto"/>
            <w:left w:val="none" w:sz="0" w:space="0" w:color="auto"/>
            <w:bottom w:val="none" w:sz="0" w:space="0" w:color="auto"/>
            <w:right w:val="none" w:sz="0" w:space="0" w:color="auto"/>
          </w:divBdr>
          <w:divsChild>
            <w:div w:id="52587497">
              <w:marLeft w:val="0"/>
              <w:marRight w:val="0"/>
              <w:marTop w:val="0"/>
              <w:marBottom w:val="0"/>
              <w:divBdr>
                <w:top w:val="none" w:sz="0" w:space="0" w:color="auto"/>
                <w:left w:val="none" w:sz="0" w:space="0" w:color="auto"/>
                <w:bottom w:val="none" w:sz="0" w:space="0" w:color="auto"/>
                <w:right w:val="none" w:sz="0" w:space="0" w:color="auto"/>
              </w:divBdr>
            </w:div>
            <w:div w:id="93668807">
              <w:marLeft w:val="0"/>
              <w:marRight w:val="0"/>
              <w:marTop w:val="0"/>
              <w:marBottom w:val="0"/>
              <w:divBdr>
                <w:top w:val="none" w:sz="0" w:space="0" w:color="auto"/>
                <w:left w:val="none" w:sz="0" w:space="0" w:color="auto"/>
                <w:bottom w:val="none" w:sz="0" w:space="0" w:color="auto"/>
                <w:right w:val="none" w:sz="0" w:space="0" w:color="auto"/>
              </w:divBdr>
            </w:div>
            <w:div w:id="398094996">
              <w:marLeft w:val="0"/>
              <w:marRight w:val="0"/>
              <w:marTop w:val="0"/>
              <w:marBottom w:val="0"/>
              <w:divBdr>
                <w:top w:val="none" w:sz="0" w:space="0" w:color="auto"/>
                <w:left w:val="none" w:sz="0" w:space="0" w:color="auto"/>
                <w:bottom w:val="none" w:sz="0" w:space="0" w:color="auto"/>
                <w:right w:val="none" w:sz="0" w:space="0" w:color="auto"/>
              </w:divBdr>
            </w:div>
            <w:div w:id="435563087">
              <w:marLeft w:val="0"/>
              <w:marRight w:val="0"/>
              <w:marTop w:val="0"/>
              <w:marBottom w:val="0"/>
              <w:divBdr>
                <w:top w:val="none" w:sz="0" w:space="0" w:color="auto"/>
                <w:left w:val="none" w:sz="0" w:space="0" w:color="auto"/>
                <w:bottom w:val="none" w:sz="0" w:space="0" w:color="auto"/>
                <w:right w:val="none" w:sz="0" w:space="0" w:color="auto"/>
              </w:divBdr>
            </w:div>
            <w:div w:id="471751826">
              <w:marLeft w:val="0"/>
              <w:marRight w:val="0"/>
              <w:marTop w:val="0"/>
              <w:marBottom w:val="0"/>
              <w:divBdr>
                <w:top w:val="none" w:sz="0" w:space="0" w:color="auto"/>
                <w:left w:val="none" w:sz="0" w:space="0" w:color="auto"/>
                <w:bottom w:val="none" w:sz="0" w:space="0" w:color="auto"/>
                <w:right w:val="none" w:sz="0" w:space="0" w:color="auto"/>
              </w:divBdr>
            </w:div>
            <w:div w:id="477191050">
              <w:marLeft w:val="0"/>
              <w:marRight w:val="0"/>
              <w:marTop w:val="0"/>
              <w:marBottom w:val="0"/>
              <w:divBdr>
                <w:top w:val="none" w:sz="0" w:space="0" w:color="auto"/>
                <w:left w:val="none" w:sz="0" w:space="0" w:color="auto"/>
                <w:bottom w:val="none" w:sz="0" w:space="0" w:color="auto"/>
                <w:right w:val="none" w:sz="0" w:space="0" w:color="auto"/>
              </w:divBdr>
            </w:div>
            <w:div w:id="532116193">
              <w:marLeft w:val="0"/>
              <w:marRight w:val="0"/>
              <w:marTop w:val="0"/>
              <w:marBottom w:val="0"/>
              <w:divBdr>
                <w:top w:val="none" w:sz="0" w:space="0" w:color="auto"/>
                <w:left w:val="none" w:sz="0" w:space="0" w:color="auto"/>
                <w:bottom w:val="none" w:sz="0" w:space="0" w:color="auto"/>
                <w:right w:val="none" w:sz="0" w:space="0" w:color="auto"/>
              </w:divBdr>
            </w:div>
            <w:div w:id="554436612">
              <w:marLeft w:val="0"/>
              <w:marRight w:val="0"/>
              <w:marTop w:val="0"/>
              <w:marBottom w:val="0"/>
              <w:divBdr>
                <w:top w:val="none" w:sz="0" w:space="0" w:color="auto"/>
                <w:left w:val="none" w:sz="0" w:space="0" w:color="auto"/>
                <w:bottom w:val="none" w:sz="0" w:space="0" w:color="auto"/>
                <w:right w:val="none" w:sz="0" w:space="0" w:color="auto"/>
              </w:divBdr>
            </w:div>
            <w:div w:id="827938952">
              <w:marLeft w:val="0"/>
              <w:marRight w:val="0"/>
              <w:marTop w:val="0"/>
              <w:marBottom w:val="0"/>
              <w:divBdr>
                <w:top w:val="none" w:sz="0" w:space="0" w:color="auto"/>
                <w:left w:val="none" w:sz="0" w:space="0" w:color="auto"/>
                <w:bottom w:val="none" w:sz="0" w:space="0" w:color="auto"/>
                <w:right w:val="none" w:sz="0" w:space="0" w:color="auto"/>
              </w:divBdr>
            </w:div>
            <w:div w:id="874925923">
              <w:marLeft w:val="0"/>
              <w:marRight w:val="0"/>
              <w:marTop w:val="0"/>
              <w:marBottom w:val="0"/>
              <w:divBdr>
                <w:top w:val="none" w:sz="0" w:space="0" w:color="auto"/>
                <w:left w:val="none" w:sz="0" w:space="0" w:color="auto"/>
                <w:bottom w:val="none" w:sz="0" w:space="0" w:color="auto"/>
                <w:right w:val="none" w:sz="0" w:space="0" w:color="auto"/>
              </w:divBdr>
            </w:div>
            <w:div w:id="1031148232">
              <w:marLeft w:val="0"/>
              <w:marRight w:val="0"/>
              <w:marTop w:val="0"/>
              <w:marBottom w:val="0"/>
              <w:divBdr>
                <w:top w:val="none" w:sz="0" w:space="0" w:color="auto"/>
                <w:left w:val="none" w:sz="0" w:space="0" w:color="auto"/>
                <w:bottom w:val="none" w:sz="0" w:space="0" w:color="auto"/>
                <w:right w:val="none" w:sz="0" w:space="0" w:color="auto"/>
              </w:divBdr>
            </w:div>
            <w:div w:id="1046031301">
              <w:marLeft w:val="0"/>
              <w:marRight w:val="0"/>
              <w:marTop w:val="0"/>
              <w:marBottom w:val="0"/>
              <w:divBdr>
                <w:top w:val="none" w:sz="0" w:space="0" w:color="auto"/>
                <w:left w:val="none" w:sz="0" w:space="0" w:color="auto"/>
                <w:bottom w:val="none" w:sz="0" w:space="0" w:color="auto"/>
                <w:right w:val="none" w:sz="0" w:space="0" w:color="auto"/>
              </w:divBdr>
            </w:div>
            <w:div w:id="1139610913">
              <w:marLeft w:val="0"/>
              <w:marRight w:val="0"/>
              <w:marTop w:val="0"/>
              <w:marBottom w:val="0"/>
              <w:divBdr>
                <w:top w:val="none" w:sz="0" w:space="0" w:color="auto"/>
                <w:left w:val="none" w:sz="0" w:space="0" w:color="auto"/>
                <w:bottom w:val="none" w:sz="0" w:space="0" w:color="auto"/>
                <w:right w:val="none" w:sz="0" w:space="0" w:color="auto"/>
              </w:divBdr>
            </w:div>
            <w:div w:id="1496149219">
              <w:marLeft w:val="0"/>
              <w:marRight w:val="0"/>
              <w:marTop w:val="0"/>
              <w:marBottom w:val="0"/>
              <w:divBdr>
                <w:top w:val="none" w:sz="0" w:space="0" w:color="auto"/>
                <w:left w:val="none" w:sz="0" w:space="0" w:color="auto"/>
                <w:bottom w:val="none" w:sz="0" w:space="0" w:color="auto"/>
                <w:right w:val="none" w:sz="0" w:space="0" w:color="auto"/>
              </w:divBdr>
            </w:div>
            <w:div w:id="1540236685">
              <w:marLeft w:val="0"/>
              <w:marRight w:val="0"/>
              <w:marTop w:val="0"/>
              <w:marBottom w:val="0"/>
              <w:divBdr>
                <w:top w:val="none" w:sz="0" w:space="0" w:color="auto"/>
                <w:left w:val="none" w:sz="0" w:space="0" w:color="auto"/>
                <w:bottom w:val="none" w:sz="0" w:space="0" w:color="auto"/>
                <w:right w:val="none" w:sz="0" w:space="0" w:color="auto"/>
              </w:divBdr>
            </w:div>
            <w:div w:id="1578637916">
              <w:marLeft w:val="0"/>
              <w:marRight w:val="0"/>
              <w:marTop w:val="0"/>
              <w:marBottom w:val="0"/>
              <w:divBdr>
                <w:top w:val="none" w:sz="0" w:space="0" w:color="auto"/>
                <w:left w:val="none" w:sz="0" w:space="0" w:color="auto"/>
                <w:bottom w:val="none" w:sz="0" w:space="0" w:color="auto"/>
                <w:right w:val="none" w:sz="0" w:space="0" w:color="auto"/>
              </w:divBdr>
            </w:div>
            <w:div w:id="1723017544">
              <w:marLeft w:val="0"/>
              <w:marRight w:val="0"/>
              <w:marTop w:val="0"/>
              <w:marBottom w:val="0"/>
              <w:divBdr>
                <w:top w:val="none" w:sz="0" w:space="0" w:color="auto"/>
                <w:left w:val="none" w:sz="0" w:space="0" w:color="auto"/>
                <w:bottom w:val="none" w:sz="0" w:space="0" w:color="auto"/>
                <w:right w:val="none" w:sz="0" w:space="0" w:color="auto"/>
              </w:divBdr>
            </w:div>
            <w:div w:id="1882596375">
              <w:marLeft w:val="0"/>
              <w:marRight w:val="0"/>
              <w:marTop w:val="0"/>
              <w:marBottom w:val="0"/>
              <w:divBdr>
                <w:top w:val="none" w:sz="0" w:space="0" w:color="auto"/>
                <w:left w:val="none" w:sz="0" w:space="0" w:color="auto"/>
                <w:bottom w:val="none" w:sz="0" w:space="0" w:color="auto"/>
                <w:right w:val="none" w:sz="0" w:space="0" w:color="auto"/>
              </w:divBdr>
            </w:div>
            <w:div w:id="1982273742">
              <w:marLeft w:val="0"/>
              <w:marRight w:val="0"/>
              <w:marTop w:val="0"/>
              <w:marBottom w:val="0"/>
              <w:divBdr>
                <w:top w:val="none" w:sz="0" w:space="0" w:color="auto"/>
                <w:left w:val="none" w:sz="0" w:space="0" w:color="auto"/>
                <w:bottom w:val="none" w:sz="0" w:space="0" w:color="auto"/>
                <w:right w:val="none" w:sz="0" w:space="0" w:color="auto"/>
              </w:divBdr>
            </w:div>
            <w:div w:id="20723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6303">
      <w:bodyDiv w:val="1"/>
      <w:marLeft w:val="0"/>
      <w:marRight w:val="0"/>
      <w:marTop w:val="0"/>
      <w:marBottom w:val="0"/>
      <w:divBdr>
        <w:top w:val="none" w:sz="0" w:space="0" w:color="auto"/>
        <w:left w:val="none" w:sz="0" w:space="0" w:color="auto"/>
        <w:bottom w:val="none" w:sz="0" w:space="0" w:color="auto"/>
        <w:right w:val="none" w:sz="0" w:space="0" w:color="auto"/>
      </w:divBdr>
      <w:divsChild>
        <w:div w:id="1556702190">
          <w:marLeft w:val="0"/>
          <w:marRight w:val="0"/>
          <w:marTop w:val="0"/>
          <w:marBottom w:val="0"/>
          <w:divBdr>
            <w:top w:val="none" w:sz="0" w:space="0" w:color="auto"/>
            <w:left w:val="none" w:sz="0" w:space="0" w:color="auto"/>
            <w:bottom w:val="none" w:sz="0" w:space="0" w:color="auto"/>
            <w:right w:val="none" w:sz="0" w:space="0" w:color="auto"/>
          </w:divBdr>
          <w:divsChild>
            <w:div w:id="57703640">
              <w:marLeft w:val="0"/>
              <w:marRight w:val="0"/>
              <w:marTop w:val="0"/>
              <w:marBottom w:val="0"/>
              <w:divBdr>
                <w:top w:val="none" w:sz="0" w:space="0" w:color="auto"/>
                <w:left w:val="none" w:sz="0" w:space="0" w:color="auto"/>
                <w:bottom w:val="none" w:sz="0" w:space="0" w:color="auto"/>
                <w:right w:val="none" w:sz="0" w:space="0" w:color="auto"/>
              </w:divBdr>
            </w:div>
            <w:div w:id="99759715">
              <w:marLeft w:val="0"/>
              <w:marRight w:val="0"/>
              <w:marTop w:val="0"/>
              <w:marBottom w:val="0"/>
              <w:divBdr>
                <w:top w:val="none" w:sz="0" w:space="0" w:color="auto"/>
                <w:left w:val="none" w:sz="0" w:space="0" w:color="auto"/>
                <w:bottom w:val="none" w:sz="0" w:space="0" w:color="auto"/>
                <w:right w:val="none" w:sz="0" w:space="0" w:color="auto"/>
              </w:divBdr>
            </w:div>
            <w:div w:id="174731052">
              <w:marLeft w:val="0"/>
              <w:marRight w:val="0"/>
              <w:marTop w:val="0"/>
              <w:marBottom w:val="0"/>
              <w:divBdr>
                <w:top w:val="none" w:sz="0" w:space="0" w:color="auto"/>
                <w:left w:val="none" w:sz="0" w:space="0" w:color="auto"/>
                <w:bottom w:val="none" w:sz="0" w:space="0" w:color="auto"/>
                <w:right w:val="none" w:sz="0" w:space="0" w:color="auto"/>
              </w:divBdr>
            </w:div>
            <w:div w:id="395058132">
              <w:marLeft w:val="0"/>
              <w:marRight w:val="0"/>
              <w:marTop w:val="0"/>
              <w:marBottom w:val="0"/>
              <w:divBdr>
                <w:top w:val="none" w:sz="0" w:space="0" w:color="auto"/>
                <w:left w:val="none" w:sz="0" w:space="0" w:color="auto"/>
                <w:bottom w:val="none" w:sz="0" w:space="0" w:color="auto"/>
                <w:right w:val="none" w:sz="0" w:space="0" w:color="auto"/>
              </w:divBdr>
            </w:div>
            <w:div w:id="615908458">
              <w:marLeft w:val="0"/>
              <w:marRight w:val="0"/>
              <w:marTop w:val="0"/>
              <w:marBottom w:val="0"/>
              <w:divBdr>
                <w:top w:val="none" w:sz="0" w:space="0" w:color="auto"/>
                <w:left w:val="none" w:sz="0" w:space="0" w:color="auto"/>
                <w:bottom w:val="none" w:sz="0" w:space="0" w:color="auto"/>
                <w:right w:val="none" w:sz="0" w:space="0" w:color="auto"/>
              </w:divBdr>
            </w:div>
            <w:div w:id="662975374">
              <w:marLeft w:val="0"/>
              <w:marRight w:val="0"/>
              <w:marTop w:val="0"/>
              <w:marBottom w:val="0"/>
              <w:divBdr>
                <w:top w:val="none" w:sz="0" w:space="0" w:color="auto"/>
                <w:left w:val="none" w:sz="0" w:space="0" w:color="auto"/>
                <w:bottom w:val="none" w:sz="0" w:space="0" w:color="auto"/>
                <w:right w:val="none" w:sz="0" w:space="0" w:color="auto"/>
              </w:divBdr>
            </w:div>
            <w:div w:id="1060667269">
              <w:marLeft w:val="0"/>
              <w:marRight w:val="0"/>
              <w:marTop w:val="0"/>
              <w:marBottom w:val="0"/>
              <w:divBdr>
                <w:top w:val="none" w:sz="0" w:space="0" w:color="auto"/>
                <w:left w:val="none" w:sz="0" w:space="0" w:color="auto"/>
                <w:bottom w:val="none" w:sz="0" w:space="0" w:color="auto"/>
                <w:right w:val="none" w:sz="0" w:space="0" w:color="auto"/>
              </w:divBdr>
            </w:div>
            <w:div w:id="1325933197">
              <w:marLeft w:val="0"/>
              <w:marRight w:val="0"/>
              <w:marTop w:val="0"/>
              <w:marBottom w:val="0"/>
              <w:divBdr>
                <w:top w:val="none" w:sz="0" w:space="0" w:color="auto"/>
                <w:left w:val="none" w:sz="0" w:space="0" w:color="auto"/>
                <w:bottom w:val="none" w:sz="0" w:space="0" w:color="auto"/>
                <w:right w:val="none" w:sz="0" w:space="0" w:color="auto"/>
              </w:divBdr>
            </w:div>
            <w:div w:id="1542672681">
              <w:marLeft w:val="0"/>
              <w:marRight w:val="0"/>
              <w:marTop w:val="0"/>
              <w:marBottom w:val="0"/>
              <w:divBdr>
                <w:top w:val="none" w:sz="0" w:space="0" w:color="auto"/>
                <w:left w:val="none" w:sz="0" w:space="0" w:color="auto"/>
                <w:bottom w:val="none" w:sz="0" w:space="0" w:color="auto"/>
                <w:right w:val="none" w:sz="0" w:space="0" w:color="auto"/>
              </w:divBdr>
            </w:div>
            <w:div w:id="1869366638">
              <w:marLeft w:val="0"/>
              <w:marRight w:val="0"/>
              <w:marTop w:val="0"/>
              <w:marBottom w:val="0"/>
              <w:divBdr>
                <w:top w:val="none" w:sz="0" w:space="0" w:color="auto"/>
                <w:left w:val="none" w:sz="0" w:space="0" w:color="auto"/>
                <w:bottom w:val="none" w:sz="0" w:space="0" w:color="auto"/>
                <w:right w:val="none" w:sz="0" w:space="0" w:color="auto"/>
              </w:divBdr>
            </w:div>
            <w:div w:id="1983147036">
              <w:marLeft w:val="0"/>
              <w:marRight w:val="0"/>
              <w:marTop w:val="0"/>
              <w:marBottom w:val="0"/>
              <w:divBdr>
                <w:top w:val="none" w:sz="0" w:space="0" w:color="auto"/>
                <w:left w:val="none" w:sz="0" w:space="0" w:color="auto"/>
                <w:bottom w:val="none" w:sz="0" w:space="0" w:color="auto"/>
                <w:right w:val="none" w:sz="0" w:space="0" w:color="auto"/>
              </w:divBdr>
            </w:div>
          </w:divsChild>
        </w:div>
        <w:div w:id="1927030660">
          <w:marLeft w:val="0"/>
          <w:marRight w:val="0"/>
          <w:marTop w:val="0"/>
          <w:marBottom w:val="0"/>
          <w:divBdr>
            <w:top w:val="none" w:sz="0" w:space="0" w:color="auto"/>
            <w:left w:val="none" w:sz="0" w:space="0" w:color="auto"/>
            <w:bottom w:val="none" w:sz="0" w:space="0" w:color="auto"/>
            <w:right w:val="none" w:sz="0" w:space="0" w:color="auto"/>
          </w:divBdr>
          <w:divsChild>
            <w:div w:id="16831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8600">
      <w:bodyDiv w:val="1"/>
      <w:marLeft w:val="0"/>
      <w:marRight w:val="0"/>
      <w:marTop w:val="0"/>
      <w:marBottom w:val="0"/>
      <w:divBdr>
        <w:top w:val="none" w:sz="0" w:space="0" w:color="auto"/>
        <w:left w:val="none" w:sz="0" w:space="0" w:color="auto"/>
        <w:bottom w:val="none" w:sz="0" w:space="0" w:color="auto"/>
        <w:right w:val="none" w:sz="0" w:space="0" w:color="auto"/>
      </w:divBdr>
      <w:divsChild>
        <w:div w:id="615018552">
          <w:marLeft w:val="0"/>
          <w:marRight w:val="0"/>
          <w:marTop w:val="0"/>
          <w:marBottom w:val="0"/>
          <w:divBdr>
            <w:top w:val="none" w:sz="0" w:space="0" w:color="auto"/>
            <w:left w:val="none" w:sz="0" w:space="0" w:color="auto"/>
            <w:bottom w:val="none" w:sz="0" w:space="0" w:color="auto"/>
            <w:right w:val="none" w:sz="0" w:space="0" w:color="auto"/>
          </w:divBdr>
          <w:divsChild>
            <w:div w:id="2050566985">
              <w:marLeft w:val="0"/>
              <w:marRight w:val="0"/>
              <w:marTop w:val="0"/>
              <w:marBottom w:val="0"/>
              <w:divBdr>
                <w:top w:val="none" w:sz="0" w:space="0" w:color="auto"/>
                <w:left w:val="none" w:sz="0" w:space="0" w:color="auto"/>
                <w:bottom w:val="none" w:sz="0" w:space="0" w:color="auto"/>
                <w:right w:val="none" w:sz="0" w:space="0" w:color="auto"/>
              </w:divBdr>
            </w:div>
          </w:divsChild>
        </w:div>
        <w:div w:id="1612203263">
          <w:marLeft w:val="0"/>
          <w:marRight w:val="0"/>
          <w:marTop w:val="0"/>
          <w:marBottom w:val="0"/>
          <w:divBdr>
            <w:top w:val="none" w:sz="0" w:space="0" w:color="auto"/>
            <w:left w:val="none" w:sz="0" w:space="0" w:color="auto"/>
            <w:bottom w:val="none" w:sz="0" w:space="0" w:color="auto"/>
            <w:right w:val="none" w:sz="0" w:space="0" w:color="auto"/>
          </w:divBdr>
          <w:divsChild>
            <w:div w:id="351806533">
              <w:marLeft w:val="0"/>
              <w:marRight w:val="0"/>
              <w:marTop w:val="0"/>
              <w:marBottom w:val="0"/>
              <w:divBdr>
                <w:top w:val="none" w:sz="0" w:space="0" w:color="auto"/>
                <w:left w:val="none" w:sz="0" w:space="0" w:color="auto"/>
                <w:bottom w:val="none" w:sz="0" w:space="0" w:color="auto"/>
                <w:right w:val="none" w:sz="0" w:space="0" w:color="auto"/>
              </w:divBdr>
            </w:div>
            <w:div w:id="2011902471">
              <w:marLeft w:val="0"/>
              <w:marRight w:val="0"/>
              <w:marTop w:val="0"/>
              <w:marBottom w:val="0"/>
              <w:divBdr>
                <w:top w:val="none" w:sz="0" w:space="0" w:color="auto"/>
                <w:left w:val="none" w:sz="0" w:space="0" w:color="auto"/>
                <w:bottom w:val="none" w:sz="0" w:space="0" w:color="auto"/>
                <w:right w:val="none" w:sz="0" w:space="0" w:color="auto"/>
              </w:divBdr>
            </w:div>
            <w:div w:id="2062903924">
              <w:marLeft w:val="0"/>
              <w:marRight w:val="0"/>
              <w:marTop w:val="0"/>
              <w:marBottom w:val="0"/>
              <w:divBdr>
                <w:top w:val="none" w:sz="0" w:space="0" w:color="auto"/>
                <w:left w:val="none" w:sz="0" w:space="0" w:color="auto"/>
                <w:bottom w:val="none" w:sz="0" w:space="0" w:color="auto"/>
                <w:right w:val="none" w:sz="0" w:space="0" w:color="auto"/>
              </w:divBdr>
            </w:div>
          </w:divsChild>
        </w:div>
        <w:div w:id="1655719312">
          <w:marLeft w:val="0"/>
          <w:marRight w:val="0"/>
          <w:marTop w:val="0"/>
          <w:marBottom w:val="0"/>
          <w:divBdr>
            <w:top w:val="none" w:sz="0" w:space="0" w:color="auto"/>
            <w:left w:val="none" w:sz="0" w:space="0" w:color="auto"/>
            <w:bottom w:val="none" w:sz="0" w:space="0" w:color="auto"/>
            <w:right w:val="none" w:sz="0" w:space="0" w:color="auto"/>
          </w:divBdr>
          <w:divsChild>
            <w:div w:id="469637171">
              <w:marLeft w:val="0"/>
              <w:marRight w:val="0"/>
              <w:marTop w:val="0"/>
              <w:marBottom w:val="0"/>
              <w:divBdr>
                <w:top w:val="none" w:sz="0" w:space="0" w:color="auto"/>
                <w:left w:val="none" w:sz="0" w:space="0" w:color="auto"/>
                <w:bottom w:val="none" w:sz="0" w:space="0" w:color="auto"/>
                <w:right w:val="none" w:sz="0" w:space="0" w:color="auto"/>
              </w:divBdr>
            </w:div>
            <w:div w:id="679235719">
              <w:marLeft w:val="0"/>
              <w:marRight w:val="0"/>
              <w:marTop w:val="0"/>
              <w:marBottom w:val="0"/>
              <w:divBdr>
                <w:top w:val="none" w:sz="0" w:space="0" w:color="auto"/>
                <w:left w:val="none" w:sz="0" w:space="0" w:color="auto"/>
                <w:bottom w:val="none" w:sz="0" w:space="0" w:color="auto"/>
                <w:right w:val="none" w:sz="0" w:space="0" w:color="auto"/>
              </w:divBdr>
            </w:div>
            <w:div w:id="860363700">
              <w:marLeft w:val="0"/>
              <w:marRight w:val="0"/>
              <w:marTop w:val="0"/>
              <w:marBottom w:val="0"/>
              <w:divBdr>
                <w:top w:val="none" w:sz="0" w:space="0" w:color="auto"/>
                <w:left w:val="none" w:sz="0" w:space="0" w:color="auto"/>
                <w:bottom w:val="none" w:sz="0" w:space="0" w:color="auto"/>
                <w:right w:val="none" w:sz="0" w:space="0" w:color="auto"/>
              </w:divBdr>
            </w:div>
            <w:div w:id="1423915113">
              <w:marLeft w:val="0"/>
              <w:marRight w:val="0"/>
              <w:marTop w:val="0"/>
              <w:marBottom w:val="0"/>
              <w:divBdr>
                <w:top w:val="none" w:sz="0" w:space="0" w:color="auto"/>
                <w:left w:val="none" w:sz="0" w:space="0" w:color="auto"/>
                <w:bottom w:val="none" w:sz="0" w:space="0" w:color="auto"/>
                <w:right w:val="none" w:sz="0" w:space="0" w:color="auto"/>
              </w:divBdr>
            </w:div>
          </w:divsChild>
        </w:div>
        <w:div w:id="1816144900">
          <w:marLeft w:val="0"/>
          <w:marRight w:val="0"/>
          <w:marTop w:val="0"/>
          <w:marBottom w:val="0"/>
          <w:divBdr>
            <w:top w:val="none" w:sz="0" w:space="0" w:color="auto"/>
            <w:left w:val="none" w:sz="0" w:space="0" w:color="auto"/>
            <w:bottom w:val="none" w:sz="0" w:space="0" w:color="auto"/>
            <w:right w:val="none" w:sz="0" w:space="0" w:color="auto"/>
          </w:divBdr>
          <w:divsChild>
            <w:div w:id="1190072437">
              <w:marLeft w:val="0"/>
              <w:marRight w:val="0"/>
              <w:marTop w:val="0"/>
              <w:marBottom w:val="0"/>
              <w:divBdr>
                <w:top w:val="none" w:sz="0" w:space="0" w:color="auto"/>
                <w:left w:val="none" w:sz="0" w:space="0" w:color="auto"/>
                <w:bottom w:val="none" w:sz="0" w:space="0" w:color="auto"/>
                <w:right w:val="none" w:sz="0" w:space="0" w:color="auto"/>
              </w:divBdr>
            </w:div>
          </w:divsChild>
        </w:div>
        <w:div w:id="1895892857">
          <w:marLeft w:val="0"/>
          <w:marRight w:val="0"/>
          <w:marTop w:val="0"/>
          <w:marBottom w:val="0"/>
          <w:divBdr>
            <w:top w:val="none" w:sz="0" w:space="0" w:color="auto"/>
            <w:left w:val="none" w:sz="0" w:space="0" w:color="auto"/>
            <w:bottom w:val="none" w:sz="0" w:space="0" w:color="auto"/>
            <w:right w:val="none" w:sz="0" w:space="0" w:color="auto"/>
          </w:divBdr>
          <w:divsChild>
            <w:div w:id="1398557197">
              <w:marLeft w:val="0"/>
              <w:marRight w:val="0"/>
              <w:marTop w:val="0"/>
              <w:marBottom w:val="0"/>
              <w:divBdr>
                <w:top w:val="none" w:sz="0" w:space="0" w:color="auto"/>
                <w:left w:val="none" w:sz="0" w:space="0" w:color="auto"/>
                <w:bottom w:val="none" w:sz="0" w:space="0" w:color="auto"/>
                <w:right w:val="none" w:sz="0" w:space="0" w:color="auto"/>
              </w:divBdr>
            </w:div>
          </w:divsChild>
        </w:div>
        <w:div w:id="2122725564">
          <w:marLeft w:val="0"/>
          <w:marRight w:val="0"/>
          <w:marTop w:val="0"/>
          <w:marBottom w:val="0"/>
          <w:divBdr>
            <w:top w:val="none" w:sz="0" w:space="0" w:color="auto"/>
            <w:left w:val="none" w:sz="0" w:space="0" w:color="auto"/>
            <w:bottom w:val="none" w:sz="0" w:space="0" w:color="auto"/>
            <w:right w:val="none" w:sz="0" w:space="0" w:color="auto"/>
          </w:divBdr>
          <w:divsChild>
            <w:div w:id="11161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1766">
      <w:bodyDiv w:val="1"/>
      <w:marLeft w:val="0"/>
      <w:marRight w:val="0"/>
      <w:marTop w:val="0"/>
      <w:marBottom w:val="0"/>
      <w:divBdr>
        <w:top w:val="none" w:sz="0" w:space="0" w:color="auto"/>
        <w:left w:val="none" w:sz="0" w:space="0" w:color="auto"/>
        <w:bottom w:val="none" w:sz="0" w:space="0" w:color="auto"/>
        <w:right w:val="none" w:sz="0" w:space="0" w:color="auto"/>
      </w:divBdr>
      <w:divsChild>
        <w:div w:id="1736706342">
          <w:marLeft w:val="0"/>
          <w:marRight w:val="0"/>
          <w:marTop w:val="0"/>
          <w:marBottom w:val="0"/>
          <w:divBdr>
            <w:top w:val="none" w:sz="0" w:space="0" w:color="auto"/>
            <w:left w:val="none" w:sz="0" w:space="0" w:color="auto"/>
            <w:bottom w:val="none" w:sz="0" w:space="0" w:color="auto"/>
            <w:right w:val="none" w:sz="0" w:space="0" w:color="auto"/>
          </w:divBdr>
        </w:div>
      </w:divsChild>
    </w:div>
    <w:div w:id="1395279595">
      <w:bodyDiv w:val="1"/>
      <w:marLeft w:val="0"/>
      <w:marRight w:val="0"/>
      <w:marTop w:val="0"/>
      <w:marBottom w:val="0"/>
      <w:divBdr>
        <w:top w:val="none" w:sz="0" w:space="0" w:color="auto"/>
        <w:left w:val="none" w:sz="0" w:space="0" w:color="auto"/>
        <w:bottom w:val="none" w:sz="0" w:space="0" w:color="auto"/>
        <w:right w:val="none" w:sz="0" w:space="0" w:color="auto"/>
      </w:divBdr>
    </w:div>
    <w:div w:id="1432122895">
      <w:bodyDiv w:val="1"/>
      <w:marLeft w:val="0"/>
      <w:marRight w:val="0"/>
      <w:marTop w:val="0"/>
      <w:marBottom w:val="0"/>
      <w:divBdr>
        <w:top w:val="none" w:sz="0" w:space="0" w:color="auto"/>
        <w:left w:val="none" w:sz="0" w:space="0" w:color="auto"/>
        <w:bottom w:val="none" w:sz="0" w:space="0" w:color="auto"/>
        <w:right w:val="none" w:sz="0" w:space="0" w:color="auto"/>
      </w:divBdr>
      <w:divsChild>
        <w:div w:id="176314959">
          <w:marLeft w:val="0"/>
          <w:marRight w:val="0"/>
          <w:marTop w:val="0"/>
          <w:marBottom w:val="0"/>
          <w:divBdr>
            <w:top w:val="none" w:sz="0" w:space="0" w:color="auto"/>
            <w:left w:val="none" w:sz="0" w:space="0" w:color="auto"/>
            <w:bottom w:val="none" w:sz="0" w:space="0" w:color="auto"/>
            <w:right w:val="none" w:sz="0" w:space="0" w:color="auto"/>
          </w:divBdr>
        </w:div>
        <w:div w:id="607196200">
          <w:marLeft w:val="0"/>
          <w:marRight w:val="0"/>
          <w:marTop w:val="0"/>
          <w:marBottom w:val="0"/>
          <w:divBdr>
            <w:top w:val="none" w:sz="0" w:space="0" w:color="auto"/>
            <w:left w:val="none" w:sz="0" w:space="0" w:color="auto"/>
            <w:bottom w:val="none" w:sz="0" w:space="0" w:color="auto"/>
            <w:right w:val="none" w:sz="0" w:space="0" w:color="auto"/>
          </w:divBdr>
        </w:div>
        <w:div w:id="684137883">
          <w:marLeft w:val="0"/>
          <w:marRight w:val="0"/>
          <w:marTop w:val="0"/>
          <w:marBottom w:val="0"/>
          <w:divBdr>
            <w:top w:val="none" w:sz="0" w:space="0" w:color="auto"/>
            <w:left w:val="none" w:sz="0" w:space="0" w:color="auto"/>
            <w:bottom w:val="none" w:sz="0" w:space="0" w:color="auto"/>
            <w:right w:val="none" w:sz="0" w:space="0" w:color="auto"/>
          </w:divBdr>
        </w:div>
        <w:div w:id="817763704">
          <w:marLeft w:val="0"/>
          <w:marRight w:val="0"/>
          <w:marTop w:val="0"/>
          <w:marBottom w:val="0"/>
          <w:divBdr>
            <w:top w:val="none" w:sz="0" w:space="0" w:color="auto"/>
            <w:left w:val="none" w:sz="0" w:space="0" w:color="auto"/>
            <w:bottom w:val="none" w:sz="0" w:space="0" w:color="auto"/>
            <w:right w:val="none" w:sz="0" w:space="0" w:color="auto"/>
          </w:divBdr>
        </w:div>
        <w:div w:id="1226180872">
          <w:marLeft w:val="0"/>
          <w:marRight w:val="0"/>
          <w:marTop w:val="0"/>
          <w:marBottom w:val="0"/>
          <w:divBdr>
            <w:top w:val="none" w:sz="0" w:space="0" w:color="auto"/>
            <w:left w:val="none" w:sz="0" w:space="0" w:color="auto"/>
            <w:bottom w:val="none" w:sz="0" w:space="0" w:color="auto"/>
            <w:right w:val="none" w:sz="0" w:space="0" w:color="auto"/>
          </w:divBdr>
        </w:div>
        <w:div w:id="1383358886">
          <w:marLeft w:val="0"/>
          <w:marRight w:val="0"/>
          <w:marTop w:val="0"/>
          <w:marBottom w:val="0"/>
          <w:divBdr>
            <w:top w:val="none" w:sz="0" w:space="0" w:color="auto"/>
            <w:left w:val="none" w:sz="0" w:space="0" w:color="auto"/>
            <w:bottom w:val="none" w:sz="0" w:space="0" w:color="auto"/>
            <w:right w:val="none" w:sz="0" w:space="0" w:color="auto"/>
          </w:divBdr>
        </w:div>
        <w:div w:id="1394230039">
          <w:marLeft w:val="0"/>
          <w:marRight w:val="0"/>
          <w:marTop w:val="0"/>
          <w:marBottom w:val="0"/>
          <w:divBdr>
            <w:top w:val="none" w:sz="0" w:space="0" w:color="auto"/>
            <w:left w:val="none" w:sz="0" w:space="0" w:color="auto"/>
            <w:bottom w:val="none" w:sz="0" w:space="0" w:color="auto"/>
            <w:right w:val="none" w:sz="0" w:space="0" w:color="auto"/>
          </w:divBdr>
        </w:div>
        <w:div w:id="1502307089">
          <w:marLeft w:val="0"/>
          <w:marRight w:val="0"/>
          <w:marTop w:val="0"/>
          <w:marBottom w:val="0"/>
          <w:divBdr>
            <w:top w:val="none" w:sz="0" w:space="0" w:color="auto"/>
            <w:left w:val="none" w:sz="0" w:space="0" w:color="auto"/>
            <w:bottom w:val="none" w:sz="0" w:space="0" w:color="auto"/>
            <w:right w:val="none" w:sz="0" w:space="0" w:color="auto"/>
          </w:divBdr>
        </w:div>
        <w:div w:id="1884633521">
          <w:marLeft w:val="0"/>
          <w:marRight w:val="0"/>
          <w:marTop w:val="0"/>
          <w:marBottom w:val="0"/>
          <w:divBdr>
            <w:top w:val="none" w:sz="0" w:space="0" w:color="auto"/>
            <w:left w:val="none" w:sz="0" w:space="0" w:color="auto"/>
            <w:bottom w:val="none" w:sz="0" w:space="0" w:color="auto"/>
            <w:right w:val="none" w:sz="0" w:space="0" w:color="auto"/>
          </w:divBdr>
          <w:divsChild>
            <w:div w:id="371422630">
              <w:marLeft w:val="0"/>
              <w:marRight w:val="0"/>
              <w:marTop w:val="0"/>
              <w:marBottom w:val="0"/>
              <w:divBdr>
                <w:top w:val="none" w:sz="0" w:space="0" w:color="auto"/>
                <w:left w:val="none" w:sz="0" w:space="0" w:color="auto"/>
                <w:bottom w:val="none" w:sz="0" w:space="0" w:color="auto"/>
                <w:right w:val="none" w:sz="0" w:space="0" w:color="auto"/>
              </w:divBdr>
            </w:div>
            <w:div w:id="438254906">
              <w:marLeft w:val="0"/>
              <w:marRight w:val="0"/>
              <w:marTop w:val="0"/>
              <w:marBottom w:val="0"/>
              <w:divBdr>
                <w:top w:val="none" w:sz="0" w:space="0" w:color="auto"/>
                <w:left w:val="none" w:sz="0" w:space="0" w:color="auto"/>
                <w:bottom w:val="none" w:sz="0" w:space="0" w:color="auto"/>
                <w:right w:val="none" w:sz="0" w:space="0" w:color="auto"/>
              </w:divBdr>
            </w:div>
            <w:div w:id="982857704">
              <w:marLeft w:val="0"/>
              <w:marRight w:val="0"/>
              <w:marTop w:val="0"/>
              <w:marBottom w:val="0"/>
              <w:divBdr>
                <w:top w:val="none" w:sz="0" w:space="0" w:color="auto"/>
                <w:left w:val="none" w:sz="0" w:space="0" w:color="auto"/>
                <w:bottom w:val="none" w:sz="0" w:space="0" w:color="auto"/>
                <w:right w:val="none" w:sz="0" w:space="0" w:color="auto"/>
              </w:divBdr>
            </w:div>
            <w:div w:id="1109004614">
              <w:marLeft w:val="0"/>
              <w:marRight w:val="0"/>
              <w:marTop w:val="0"/>
              <w:marBottom w:val="0"/>
              <w:divBdr>
                <w:top w:val="none" w:sz="0" w:space="0" w:color="auto"/>
                <w:left w:val="none" w:sz="0" w:space="0" w:color="auto"/>
                <w:bottom w:val="none" w:sz="0" w:space="0" w:color="auto"/>
                <w:right w:val="none" w:sz="0" w:space="0" w:color="auto"/>
              </w:divBdr>
            </w:div>
            <w:div w:id="1410417875">
              <w:marLeft w:val="0"/>
              <w:marRight w:val="0"/>
              <w:marTop w:val="0"/>
              <w:marBottom w:val="0"/>
              <w:divBdr>
                <w:top w:val="none" w:sz="0" w:space="0" w:color="auto"/>
                <w:left w:val="none" w:sz="0" w:space="0" w:color="auto"/>
                <w:bottom w:val="none" w:sz="0" w:space="0" w:color="auto"/>
                <w:right w:val="none" w:sz="0" w:space="0" w:color="auto"/>
              </w:divBdr>
            </w:div>
            <w:div w:id="1758212553">
              <w:marLeft w:val="0"/>
              <w:marRight w:val="0"/>
              <w:marTop w:val="0"/>
              <w:marBottom w:val="0"/>
              <w:divBdr>
                <w:top w:val="none" w:sz="0" w:space="0" w:color="auto"/>
                <w:left w:val="none" w:sz="0" w:space="0" w:color="auto"/>
                <w:bottom w:val="none" w:sz="0" w:space="0" w:color="auto"/>
                <w:right w:val="none" w:sz="0" w:space="0" w:color="auto"/>
              </w:divBdr>
            </w:div>
            <w:div w:id="1786148064">
              <w:marLeft w:val="0"/>
              <w:marRight w:val="0"/>
              <w:marTop w:val="0"/>
              <w:marBottom w:val="0"/>
              <w:divBdr>
                <w:top w:val="none" w:sz="0" w:space="0" w:color="auto"/>
                <w:left w:val="none" w:sz="0" w:space="0" w:color="auto"/>
                <w:bottom w:val="none" w:sz="0" w:space="0" w:color="auto"/>
                <w:right w:val="none" w:sz="0" w:space="0" w:color="auto"/>
              </w:divBdr>
            </w:div>
            <w:div w:id="1989243327">
              <w:marLeft w:val="0"/>
              <w:marRight w:val="0"/>
              <w:marTop w:val="0"/>
              <w:marBottom w:val="0"/>
              <w:divBdr>
                <w:top w:val="none" w:sz="0" w:space="0" w:color="auto"/>
                <w:left w:val="none" w:sz="0" w:space="0" w:color="auto"/>
                <w:bottom w:val="none" w:sz="0" w:space="0" w:color="auto"/>
                <w:right w:val="none" w:sz="0" w:space="0" w:color="auto"/>
              </w:divBdr>
            </w:div>
            <w:div w:id="2041319623">
              <w:marLeft w:val="0"/>
              <w:marRight w:val="0"/>
              <w:marTop w:val="0"/>
              <w:marBottom w:val="0"/>
              <w:divBdr>
                <w:top w:val="none" w:sz="0" w:space="0" w:color="auto"/>
                <w:left w:val="none" w:sz="0" w:space="0" w:color="auto"/>
                <w:bottom w:val="none" w:sz="0" w:space="0" w:color="auto"/>
                <w:right w:val="none" w:sz="0" w:space="0" w:color="auto"/>
              </w:divBdr>
            </w:div>
          </w:divsChild>
        </w:div>
        <w:div w:id="2007781498">
          <w:marLeft w:val="0"/>
          <w:marRight w:val="0"/>
          <w:marTop w:val="0"/>
          <w:marBottom w:val="0"/>
          <w:divBdr>
            <w:top w:val="none" w:sz="0" w:space="0" w:color="auto"/>
            <w:left w:val="none" w:sz="0" w:space="0" w:color="auto"/>
            <w:bottom w:val="none" w:sz="0" w:space="0" w:color="auto"/>
            <w:right w:val="none" w:sz="0" w:space="0" w:color="auto"/>
          </w:divBdr>
        </w:div>
      </w:divsChild>
    </w:div>
    <w:div w:id="1563559409">
      <w:bodyDiv w:val="1"/>
      <w:marLeft w:val="0"/>
      <w:marRight w:val="0"/>
      <w:marTop w:val="0"/>
      <w:marBottom w:val="0"/>
      <w:divBdr>
        <w:top w:val="none" w:sz="0" w:space="0" w:color="auto"/>
        <w:left w:val="none" w:sz="0" w:space="0" w:color="auto"/>
        <w:bottom w:val="none" w:sz="0" w:space="0" w:color="auto"/>
        <w:right w:val="none" w:sz="0" w:space="0" w:color="auto"/>
      </w:divBdr>
    </w:div>
    <w:div w:id="1604874026">
      <w:bodyDiv w:val="1"/>
      <w:marLeft w:val="0"/>
      <w:marRight w:val="0"/>
      <w:marTop w:val="0"/>
      <w:marBottom w:val="0"/>
      <w:divBdr>
        <w:top w:val="none" w:sz="0" w:space="0" w:color="auto"/>
        <w:left w:val="none" w:sz="0" w:space="0" w:color="auto"/>
        <w:bottom w:val="none" w:sz="0" w:space="0" w:color="auto"/>
        <w:right w:val="none" w:sz="0" w:space="0" w:color="auto"/>
      </w:divBdr>
    </w:div>
    <w:div w:id="1615138468">
      <w:bodyDiv w:val="1"/>
      <w:marLeft w:val="0"/>
      <w:marRight w:val="0"/>
      <w:marTop w:val="0"/>
      <w:marBottom w:val="0"/>
      <w:divBdr>
        <w:top w:val="none" w:sz="0" w:space="0" w:color="auto"/>
        <w:left w:val="none" w:sz="0" w:space="0" w:color="auto"/>
        <w:bottom w:val="none" w:sz="0" w:space="0" w:color="auto"/>
        <w:right w:val="none" w:sz="0" w:space="0" w:color="auto"/>
      </w:divBdr>
      <w:divsChild>
        <w:div w:id="99105999">
          <w:marLeft w:val="0"/>
          <w:marRight w:val="0"/>
          <w:marTop w:val="0"/>
          <w:marBottom w:val="0"/>
          <w:divBdr>
            <w:top w:val="none" w:sz="0" w:space="0" w:color="auto"/>
            <w:left w:val="none" w:sz="0" w:space="0" w:color="auto"/>
            <w:bottom w:val="none" w:sz="0" w:space="0" w:color="auto"/>
            <w:right w:val="none" w:sz="0" w:space="0" w:color="auto"/>
          </w:divBdr>
        </w:div>
        <w:div w:id="154733838">
          <w:marLeft w:val="0"/>
          <w:marRight w:val="0"/>
          <w:marTop w:val="0"/>
          <w:marBottom w:val="0"/>
          <w:divBdr>
            <w:top w:val="none" w:sz="0" w:space="0" w:color="auto"/>
            <w:left w:val="none" w:sz="0" w:space="0" w:color="auto"/>
            <w:bottom w:val="none" w:sz="0" w:space="0" w:color="auto"/>
            <w:right w:val="none" w:sz="0" w:space="0" w:color="auto"/>
          </w:divBdr>
          <w:divsChild>
            <w:div w:id="241911102">
              <w:marLeft w:val="0"/>
              <w:marRight w:val="0"/>
              <w:marTop w:val="0"/>
              <w:marBottom w:val="0"/>
              <w:divBdr>
                <w:top w:val="none" w:sz="0" w:space="0" w:color="auto"/>
                <w:left w:val="none" w:sz="0" w:space="0" w:color="auto"/>
                <w:bottom w:val="none" w:sz="0" w:space="0" w:color="auto"/>
                <w:right w:val="none" w:sz="0" w:space="0" w:color="auto"/>
              </w:divBdr>
            </w:div>
            <w:div w:id="383722075">
              <w:marLeft w:val="0"/>
              <w:marRight w:val="0"/>
              <w:marTop w:val="0"/>
              <w:marBottom w:val="0"/>
              <w:divBdr>
                <w:top w:val="none" w:sz="0" w:space="0" w:color="auto"/>
                <w:left w:val="none" w:sz="0" w:space="0" w:color="auto"/>
                <w:bottom w:val="none" w:sz="0" w:space="0" w:color="auto"/>
                <w:right w:val="none" w:sz="0" w:space="0" w:color="auto"/>
              </w:divBdr>
            </w:div>
            <w:div w:id="1859270026">
              <w:marLeft w:val="0"/>
              <w:marRight w:val="0"/>
              <w:marTop w:val="0"/>
              <w:marBottom w:val="0"/>
              <w:divBdr>
                <w:top w:val="none" w:sz="0" w:space="0" w:color="auto"/>
                <w:left w:val="none" w:sz="0" w:space="0" w:color="auto"/>
                <w:bottom w:val="none" w:sz="0" w:space="0" w:color="auto"/>
                <w:right w:val="none" w:sz="0" w:space="0" w:color="auto"/>
              </w:divBdr>
            </w:div>
            <w:div w:id="2076929547">
              <w:marLeft w:val="0"/>
              <w:marRight w:val="0"/>
              <w:marTop w:val="0"/>
              <w:marBottom w:val="0"/>
              <w:divBdr>
                <w:top w:val="none" w:sz="0" w:space="0" w:color="auto"/>
                <w:left w:val="none" w:sz="0" w:space="0" w:color="auto"/>
                <w:bottom w:val="none" w:sz="0" w:space="0" w:color="auto"/>
                <w:right w:val="none" w:sz="0" w:space="0" w:color="auto"/>
              </w:divBdr>
            </w:div>
          </w:divsChild>
        </w:div>
        <w:div w:id="158350288">
          <w:marLeft w:val="0"/>
          <w:marRight w:val="0"/>
          <w:marTop w:val="0"/>
          <w:marBottom w:val="0"/>
          <w:divBdr>
            <w:top w:val="none" w:sz="0" w:space="0" w:color="auto"/>
            <w:left w:val="none" w:sz="0" w:space="0" w:color="auto"/>
            <w:bottom w:val="none" w:sz="0" w:space="0" w:color="auto"/>
            <w:right w:val="none" w:sz="0" w:space="0" w:color="auto"/>
          </w:divBdr>
        </w:div>
        <w:div w:id="577597286">
          <w:marLeft w:val="0"/>
          <w:marRight w:val="0"/>
          <w:marTop w:val="0"/>
          <w:marBottom w:val="0"/>
          <w:divBdr>
            <w:top w:val="none" w:sz="0" w:space="0" w:color="auto"/>
            <w:left w:val="none" w:sz="0" w:space="0" w:color="auto"/>
            <w:bottom w:val="none" w:sz="0" w:space="0" w:color="auto"/>
            <w:right w:val="none" w:sz="0" w:space="0" w:color="auto"/>
          </w:divBdr>
        </w:div>
        <w:div w:id="675771535">
          <w:marLeft w:val="0"/>
          <w:marRight w:val="0"/>
          <w:marTop w:val="0"/>
          <w:marBottom w:val="0"/>
          <w:divBdr>
            <w:top w:val="none" w:sz="0" w:space="0" w:color="auto"/>
            <w:left w:val="none" w:sz="0" w:space="0" w:color="auto"/>
            <w:bottom w:val="none" w:sz="0" w:space="0" w:color="auto"/>
            <w:right w:val="none" w:sz="0" w:space="0" w:color="auto"/>
          </w:divBdr>
        </w:div>
        <w:div w:id="693576146">
          <w:marLeft w:val="0"/>
          <w:marRight w:val="0"/>
          <w:marTop w:val="0"/>
          <w:marBottom w:val="0"/>
          <w:divBdr>
            <w:top w:val="none" w:sz="0" w:space="0" w:color="auto"/>
            <w:left w:val="none" w:sz="0" w:space="0" w:color="auto"/>
            <w:bottom w:val="none" w:sz="0" w:space="0" w:color="auto"/>
            <w:right w:val="none" w:sz="0" w:space="0" w:color="auto"/>
          </w:divBdr>
        </w:div>
        <w:div w:id="816536773">
          <w:marLeft w:val="0"/>
          <w:marRight w:val="0"/>
          <w:marTop w:val="0"/>
          <w:marBottom w:val="0"/>
          <w:divBdr>
            <w:top w:val="none" w:sz="0" w:space="0" w:color="auto"/>
            <w:left w:val="none" w:sz="0" w:space="0" w:color="auto"/>
            <w:bottom w:val="none" w:sz="0" w:space="0" w:color="auto"/>
            <w:right w:val="none" w:sz="0" w:space="0" w:color="auto"/>
          </w:divBdr>
        </w:div>
        <w:div w:id="962342456">
          <w:marLeft w:val="0"/>
          <w:marRight w:val="0"/>
          <w:marTop w:val="0"/>
          <w:marBottom w:val="0"/>
          <w:divBdr>
            <w:top w:val="none" w:sz="0" w:space="0" w:color="auto"/>
            <w:left w:val="none" w:sz="0" w:space="0" w:color="auto"/>
            <w:bottom w:val="none" w:sz="0" w:space="0" w:color="auto"/>
            <w:right w:val="none" w:sz="0" w:space="0" w:color="auto"/>
          </w:divBdr>
        </w:div>
        <w:div w:id="1014839495">
          <w:marLeft w:val="0"/>
          <w:marRight w:val="0"/>
          <w:marTop w:val="0"/>
          <w:marBottom w:val="0"/>
          <w:divBdr>
            <w:top w:val="none" w:sz="0" w:space="0" w:color="auto"/>
            <w:left w:val="none" w:sz="0" w:space="0" w:color="auto"/>
            <w:bottom w:val="none" w:sz="0" w:space="0" w:color="auto"/>
            <w:right w:val="none" w:sz="0" w:space="0" w:color="auto"/>
          </w:divBdr>
        </w:div>
        <w:div w:id="1093090269">
          <w:marLeft w:val="0"/>
          <w:marRight w:val="0"/>
          <w:marTop w:val="0"/>
          <w:marBottom w:val="0"/>
          <w:divBdr>
            <w:top w:val="none" w:sz="0" w:space="0" w:color="auto"/>
            <w:left w:val="none" w:sz="0" w:space="0" w:color="auto"/>
            <w:bottom w:val="none" w:sz="0" w:space="0" w:color="auto"/>
            <w:right w:val="none" w:sz="0" w:space="0" w:color="auto"/>
          </w:divBdr>
        </w:div>
        <w:div w:id="1105728760">
          <w:marLeft w:val="0"/>
          <w:marRight w:val="0"/>
          <w:marTop w:val="0"/>
          <w:marBottom w:val="0"/>
          <w:divBdr>
            <w:top w:val="none" w:sz="0" w:space="0" w:color="auto"/>
            <w:left w:val="none" w:sz="0" w:space="0" w:color="auto"/>
            <w:bottom w:val="none" w:sz="0" w:space="0" w:color="auto"/>
            <w:right w:val="none" w:sz="0" w:space="0" w:color="auto"/>
          </w:divBdr>
        </w:div>
        <w:div w:id="1284774228">
          <w:marLeft w:val="0"/>
          <w:marRight w:val="0"/>
          <w:marTop w:val="0"/>
          <w:marBottom w:val="0"/>
          <w:divBdr>
            <w:top w:val="none" w:sz="0" w:space="0" w:color="auto"/>
            <w:left w:val="none" w:sz="0" w:space="0" w:color="auto"/>
            <w:bottom w:val="none" w:sz="0" w:space="0" w:color="auto"/>
            <w:right w:val="none" w:sz="0" w:space="0" w:color="auto"/>
          </w:divBdr>
        </w:div>
        <w:div w:id="1586451150">
          <w:marLeft w:val="0"/>
          <w:marRight w:val="0"/>
          <w:marTop w:val="0"/>
          <w:marBottom w:val="0"/>
          <w:divBdr>
            <w:top w:val="none" w:sz="0" w:space="0" w:color="auto"/>
            <w:left w:val="none" w:sz="0" w:space="0" w:color="auto"/>
            <w:bottom w:val="none" w:sz="0" w:space="0" w:color="auto"/>
            <w:right w:val="none" w:sz="0" w:space="0" w:color="auto"/>
          </w:divBdr>
        </w:div>
        <w:div w:id="1854688350">
          <w:marLeft w:val="0"/>
          <w:marRight w:val="0"/>
          <w:marTop w:val="0"/>
          <w:marBottom w:val="0"/>
          <w:divBdr>
            <w:top w:val="none" w:sz="0" w:space="0" w:color="auto"/>
            <w:left w:val="none" w:sz="0" w:space="0" w:color="auto"/>
            <w:bottom w:val="none" w:sz="0" w:space="0" w:color="auto"/>
            <w:right w:val="none" w:sz="0" w:space="0" w:color="auto"/>
          </w:divBdr>
        </w:div>
      </w:divsChild>
    </w:div>
    <w:div w:id="1642270077">
      <w:bodyDiv w:val="1"/>
      <w:marLeft w:val="0"/>
      <w:marRight w:val="0"/>
      <w:marTop w:val="0"/>
      <w:marBottom w:val="0"/>
      <w:divBdr>
        <w:top w:val="none" w:sz="0" w:space="0" w:color="auto"/>
        <w:left w:val="none" w:sz="0" w:space="0" w:color="auto"/>
        <w:bottom w:val="none" w:sz="0" w:space="0" w:color="auto"/>
        <w:right w:val="none" w:sz="0" w:space="0" w:color="auto"/>
      </w:divBdr>
      <w:divsChild>
        <w:div w:id="724835268">
          <w:marLeft w:val="0"/>
          <w:marRight w:val="0"/>
          <w:marTop w:val="0"/>
          <w:marBottom w:val="0"/>
          <w:divBdr>
            <w:top w:val="none" w:sz="0" w:space="0" w:color="auto"/>
            <w:left w:val="none" w:sz="0" w:space="0" w:color="auto"/>
            <w:bottom w:val="none" w:sz="0" w:space="0" w:color="auto"/>
            <w:right w:val="none" w:sz="0" w:space="0" w:color="auto"/>
          </w:divBdr>
        </w:div>
        <w:div w:id="1268465700">
          <w:marLeft w:val="0"/>
          <w:marRight w:val="0"/>
          <w:marTop w:val="0"/>
          <w:marBottom w:val="0"/>
          <w:divBdr>
            <w:top w:val="none" w:sz="0" w:space="0" w:color="auto"/>
            <w:left w:val="none" w:sz="0" w:space="0" w:color="auto"/>
            <w:bottom w:val="none" w:sz="0" w:space="0" w:color="auto"/>
            <w:right w:val="none" w:sz="0" w:space="0" w:color="auto"/>
          </w:divBdr>
        </w:div>
        <w:div w:id="1297182380">
          <w:marLeft w:val="0"/>
          <w:marRight w:val="0"/>
          <w:marTop w:val="0"/>
          <w:marBottom w:val="0"/>
          <w:divBdr>
            <w:top w:val="none" w:sz="0" w:space="0" w:color="auto"/>
            <w:left w:val="none" w:sz="0" w:space="0" w:color="auto"/>
            <w:bottom w:val="none" w:sz="0" w:space="0" w:color="auto"/>
            <w:right w:val="none" w:sz="0" w:space="0" w:color="auto"/>
          </w:divBdr>
        </w:div>
        <w:div w:id="1305309825">
          <w:marLeft w:val="0"/>
          <w:marRight w:val="0"/>
          <w:marTop w:val="0"/>
          <w:marBottom w:val="0"/>
          <w:divBdr>
            <w:top w:val="none" w:sz="0" w:space="0" w:color="auto"/>
            <w:left w:val="none" w:sz="0" w:space="0" w:color="auto"/>
            <w:bottom w:val="none" w:sz="0" w:space="0" w:color="auto"/>
            <w:right w:val="none" w:sz="0" w:space="0" w:color="auto"/>
          </w:divBdr>
        </w:div>
        <w:div w:id="1899317755">
          <w:marLeft w:val="0"/>
          <w:marRight w:val="0"/>
          <w:marTop w:val="0"/>
          <w:marBottom w:val="0"/>
          <w:divBdr>
            <w:top w:val="none" w:sz="0" w:space="0" w:color="auto"/>
            <w:left w:val="none" w:sz="0" w:space="0" w:color="auto"/>
            <w:bottom w:val="none" w:sz="0" w:space="0" w:color="auto"/>
            <w:right w:val="none" w:sz="0" w:space="0" w:color="auto"/>
          </w:divBdr>
        </w:div>
      </w:divsChild>
    </w:div>
    <w:div w:id="1671368560">
      <w:bodyDiv w:val="1"/>
      <w:marLeft w:val="0"/>
      <w:marRight w:val="0"/>
      <w:marTop w:val="0"/>
      <w:marBottom w:val="0"/>
      <w:divBdr>
        <w:top w:val="none" w:sz="0" w:space="0" w:color="auto"/>
        <w:left w:val="none" w:sz="0" w:space="0" w:color="auto"/>
        <w:bottom w:val="none" w:sz="0" w:space="0" w:color="auto"/>
        <w:right w:val="none" w:sz="0" w:space="0" w:color="auto"/>
      </w:divBdr>
      <w:divsChild>
        <w:div w:id="5138934">
          <w:marLeft w:val="0"/>
          <w:marRight w:val="0"/>
          <w:marTop w:val="0"/>
          <w:marBottom w:val="0"/>
          <w:divBdr>
            <w:top w:val="none" w:sz="0" w:space="0" w:color="auto"/>
            <w:left w:val="none" w:sz="0" w:space="0" w:color="auto"/>
            <w:bottom w:val="none" w:sz="0" w:space="0" w:color="auto"/>
            <w:right w:val="none" w:sz="0" w:space="0" w:color="auto"/>
          </w:divBdr>
        </w:div>
        <w:div w:id="11689444">
          <w:marLeft w:val="0"/>
          <w:marRight w:val="0"/>
          <w:marTop w:val="0"/>
          <w:marBottom w:val="0"/>
          <w:divBdr>
            <w:top w:val="none" w:sz="0" w:space="0" w:color="auto"/>
            <w:left w:val="none" w:sz="0" w:space="0" w:color="auto"/>
            <w:bottom w:val="none" w:sz="0" w:space="0" w:color="auto"/>
            <w:right w:val="none" w:sz="0" w:space="0" w:color="auto"/>
          </w:divBdr>
        </w:div>
        <w:div w:id="51930050">
          <w:marLeft w:val="0"/>
          <w:marRight w:val="0"/>
          <w:marTop w:val="0"/>
          <w:marBottom w:val="0"/>
          <w:divBdr>
            <w:top w:val="none" w:sz="0" w:space="0" w:color="auto"/>
            <w:left w:val="none" w:sz="0" w:space="0" w:color="auto"/>
            <w:bottom w:val="none" w:sz="0" w:space="0" w:color="auto"/>
            <w:right w:val="none" w:sz="0" w:space="0" w:color="auto"/>
          </w:divBdr>
        </w:div>
        <w:div w:id="73479706">
          <w:marLeft w:val="0"/>
          <w:marRight w:val="0"/>
          <w:marTop w:val="0"/>
          <w:marBottom w:val="0"/>
          <w:divBdr>
            <w:top w:val="none" w:sz="0" w:space="0" w:color="auto"/>
            <w:left w:val="none" w:sz="0" w:space="0" w:color="auto"/>
            <w:bottom w:val="none" w:sz="0" w:space="0" w:color="auto"/>
            <w:right w:val="none" w:sz="0" w:space="0" w:color="auto"/>
          </w:divBdr>
        </w:div>
        <w:div w:id="235938998">
          <w:marLeft w:val="0"/>
          <w:marRight w:val="0"/>
          <w:marTop w:val="0"/>
          <w:marBottom w:val="0"/>
          <w:divBdr>
            <w:top w:val="none" w:sz="0" w:space="0" w:color="auto"/>
            <w:left w:val="none" w:sz="0" w:space="0" w:color="auto"/>
            <w:bottom w:val="none" w:sz="0" w:space="0" w:color="auto"/>
            <w:right w:val="none" w:sz="0" w:space="0" w:color="auto"/>
          </w:divBdr>
        </w:div>
        <w:div w:id="284043249">
          <w:marLeft w:val="0"/>
          <w:marRight w:val="0"/>
          <w:marTop w:val="0"/>
          <w:marBottom w:val="0"/>
          <w:divBdr>
            <w:top w:val="none" w:sz="0" w:space="0" w:color="auto"/>
            <w:left w:val="none" w:sz="0" w:space="0" w:color="auto"/>
            <w:bottom w:val="none" w:sz="0" w:space="0" w:color="auto"/>
            <w:right w:val="none" w:sz="0" w:space="0" w:color="auto"/>
          </w:divBdr>
        </w:div>
        <w:div w:id="303193852">
          <w:marLeft w:val="0"/>
          <w:marRight w:val="0"/>
          <w:marTop w:val="0"/>
          <w:marBottom w:val="0"/>
          <w:divBdr>
            <w:top w:val="none" w:sz="0" w:space="0" w:color="auto"/>
            <w:left w:val="none" w:sz="0" w:space="0" w:color="auto"/>
            <w:bottom w:val="none" w:sz="0" w:space="0" w:color="auto"/>
            <w:right w:val="none" w:sz="0" w:space="0" w:color="auto"/>
          </w:divBdr>
        </w:div>
        <w:div w:id="366299668">
          <w:marLeft w:val="0"/>
          <w:marRight w:val="0"/>
          <w:marTop w:val="0"/>
          <w:marBottom w:val="0"/>
          <w:divBdr>
            <w:top w:val="none" w:sz="0" w:space="0" w:color="auto"/>
            <w:left w:val="none" w:sz="0" w:space="0" w:color="auto"/>
            <w:bottom w:val="none" w:sz="0" w:space="0" w:color="auto"/>
            <w:right w:val="none" w:sz="0" w:space="0" w:color="auto"/>
          </w:divBdr>
        </w:div>
        <w:div w:id="430320909">
          <w:marLeft w:val="0"/>
          <w:marRight w:val="0"/>
          <w:marTop w:val="0"/>
          <w:marBottom w:val="0"/>
          <w:divBdr>
            <w:top w:val="none" w:sz="0" w:space="0" w:color="auto"/>
            <w:left w:val="none" w:sz="0" w:space="0" w:color="auto"/>
            <w:bottom w:val="none" w:sz="0" w:space="0" w:color="auto"/>
            <w:right w:val="none" w:sz="0" w:space="0" w:color="auto"/>
          </w:divBdr>
        </w:div>
        <w:div w:id="472873671">
          <w:marLeft w:val="0"/>
          <w:marRight w:val="0"/>
          <w:marTop w:val="0"/>
          <w:marBottom w:val="0"/>
          <w:divBdr>
            <w:top w:val="none" w:sz="0" w:space="0" w:color="auto"/>
            <w:left w:val="none" w:sz="0" w:space="0" w:color="auto"/>
            <w:bottom w:val="none" w:sz="0" w:space="0" w:color="auto"/>
            <w:right w:val="none" w:sz="0" w:space="0" w:color="auto"/>
          </w:divBdr>
        </w:div>
        <w:div w:id="499123865">
          <w:marLeft w:val="0"/>
          <w:marRight w:val="0"/>
          <w:marTop w:val="0"/>
          <w:marBottom w:val="0"/>
          <w:divBdr>
            <w:top w:val="none" w:sz="0" w:space="0" w:color="auto"/>
            <w:left w:val="none" w:sz="0" w:space="0" w:color="auto"/>
            <w:bottom w:val="none" w:sz="0" w:space="0" w:color="auto"/>
            <w:right w:val="none" w:sz="0" w:space="0" w:color="auto"/>
          </w:divBdr>
        </w:div>
        <w:div w:id="613290061">
          <w:marLeft w:val="0"/>
          <w:marRight w:val="0"/>
          <w:marTop w:val="0"/>
          <w:marBottom w:val="0"/>
          <w:divBdr>
            <w:top w:val="none" w:sz="0" w:space="0" w:color="auto"/>
            <w:left w:val="none" w:sz="0" w:space="0" w:color="auto"/>
            <w:bottom w:val="none" w:sz="0" w:space="0" w:color="auto"/>
            <w:right w:val="none" w:sz="0" w:space="0" w:color="auto"/>
          </w:divBdr>
        </w:div>
        <w:div w:id="677078535">
          <w:marLeft w:val="0"/>
          <w:marRight w:val="0"/>
          <w:marTop w:val="0"/>
          <w:marBottom w:val="0"/>
          <w:divBdr>
            <w:top w:val="none" w:sz="0" w:space="0" w:color="auto"/>
            <w:left w:val="none" w:sz="0" w:space="0" w:color="auto"/>
            <w:bottom w:val="none" w:sz="0" w:space="0" w:color="auto"/>
            <w:right w:val="none" w:sz="0" w:space="0" w:color="auto"/>
          </w:divBdr>
        </w:div>
        <w:div w:id="760641143">
          <w:marLeft w:val="0"/>
          <w:marRight w:val="0"/>
          <w:marTop w:val="0"/>
          <w:marBottom w:val="0"/>
          <w:divBdr>
            <w:top w:val="none" w:sz="0" w:space="0" w:color="auto"/>
            <w:left w:val="none" w:sz="0" w:space="0" w:color="auto"/>
            <w:bottom w:val="none" w:sz="0" w:space="0" w:color="auto"/>
            <w:right w:val="none" w:sz="0" w:space="0" w:color="auto"/>
          </w:divBdr>
        </w:div>
        <w:div w:id="798575674">
          <w:marLeft w:val="0"/>
          <w:marRight w:val="0"/>
          <w:marTop w:val="0"/>
          <w:marBottom w:val="0"/>
          <w:divBdr>
            <w:top w:val="none" w:sz="0" w:space="0" w:color="auto"/>
            <w:left w:val="none" w:sz="0" w:space="0" w:color="auto"/>
            <w:bottom w:val="none" w:sz="0" w:space="0" w:color="auto"/>
            <w:right w:val="none" w:sz="0" w:space="0" w:color="auto"/>
          </w:divBdr>
        </w:div>
        <w:div w:id="800656267">
          <w:marLeft w:val="0"/>
          <w:marRight w:val="0"/>
          <w:marTop w:val="0"/>
          <w:marBottom w:val="0"/>
          <w:divBdr>
            <w:top w:val="none" w:sz="0" w:space="0" w:color="auto"/>
            <w:left w:val="none" w:sz="0" w:space="0" w:color="auto"/>
            <w:bottom w:val="none" w:sz="0" w:space="0" w:color="auto"/>
            <w:right w:val="none" w:sz="0" w:space="0" w:color="auto"/>
          </w:divBdr>
        </w:div>
        <w:div w:id="802160809">
          <w:marLeft w:val="0"/>
          <w:marRight w:val="0"/>
          <w:marTop w:val="0"/>
          <w:marBottom w:val="0"/>
          <w:divBdr>
            <w:top w:val="none" w:sz="0" w:space="0" w:color="auto"/>
            <w:left w:val="none" w:sz="0" w:space="0" w:color="auto"/>
            <w:bottom w:val="none" w:sz="0" w:space="0" w:color="auto"/>
            <w:right w:val="none" w:sz="0" w:space="0" w:color="auto"/>
          </w:divBdr>
        </w:div>
        <w:div w:id="804278758">
          <w:marLeft w:val="0"/>
          <w:marRight w:val="0"/>
          <w:marTop w:val="0"/>
          <w:marBottom w:val="0"/>
          <w:divBdr>
            <w:top w:val="none" w:sz="0" w:space="0" w:color="auto"/>
            <w:left w:val="none" w:sz="0" w:space="0" w:color="auto"/>
            <w:bottom w:val="none" w:sz="0" w:space="0" w:color="auto"/>
            <w:right w:val="none" w:sz="0" w:space="0" w:color="auto"/>
          </w:divBdr>
        </w:div>
        <w:div w:id="805707131">
          <w:marLeft w:val="0"/>
          <w:marRight w:val="0"/>
          <w:marTop w:val="0"/>
          <w:marBottom w:val="0"/>
          <w:divBdr>
            <w:top w:val="none" w:sz="0" w:space="0" w:color="auto"/>
            <w:left w:val="none" w:sz="0" w:space="0" w:color="auto"/>
            <w:bottom w:val="none" w:sz="0" w:space="0" w:color="auto"/>
            <w:right w:val="none" w:sz="0" w:space="0" w:color="auto"/>
          </w:divBdr>
        </w:div>
        <w:div w:id="885868651">
          <w:marLeft w:val="0"/>
          <w:marRight w:val="0"/>
          <w:marTop w:val="0"/>
          <w:marBottom w:val="0"/>
          <w:divBdr>
            <w:top w:val="none" w:sz="0" w:space="0" w:color="auto"/>
            <w:left w:val="none" w:sz="0" w:space="0" w:color="auto"/>
            <w:bottom w:val="none" w:sz="0" w:space="0" w:color="auto"/>
            <w:right w:val="none" w:sz="0" w:space="0" w:color="auto"/>
          </w:divBdr>
        </w:div>
        <w:div w:id="1064449725">
          <w:marLeft w:val="0"/>
          <w:marRight w:val="0"/>
          <w:marTop w:val="0"/>
          <w:marBottom w:val="0"/>
          <w:divBdr>
            <w:top w:val="none" w:sz="0" w:space="0" w:color="auto"/>
            <w:left w:val="none" w:sz="0" w:space="0" w:color="auto"/>
            <w:bottom w:val="none" w:sz="0" w:space="0" w:color="auto"/>
            <w:right w:val="none" w:sz="0" w:space="0" w:color="auto"/>
          </w:divBdr>
        </w:div>
        <w:div w:id="1091392318">
          <w:marLeft w:val="0"/>
          <w:marRight w:val="0"/>
          <w:marTop w:val="0"/>
          <w:marBottom w:val="0"/>
          <w:divBdr>
            <w:top w:val="none" w:sz="0" w:space="0" w:color="auto"/>
            <w:left w:val="none" w:sz="0" w:space="0" w:color="auto"/>
            <w:bottom w:val="none" w:sz="0" w:space="0" w:color="auto"/>
            <w:right w:val="none" w:sz="0" w:space="0" w:color="auto"/>
          </w:divBdr>
        </w:div>
        <w:div w:id="1176110115">
          <w:marLeft w:val="0"/>
          <w:marRight w:val="0"/>
          <w:marTop w:val="0"/>
          <w:marBottom w:val="0"/>
          <w:divBdr>
            <w:top w:val="none" w:sz="0" w:space="0" w:color="auto"/>
            <w:left w:val="none" w:sz="0" w:space="0" w:color="auto"/>
            <w:bottom w:val="none" w:sz="0" w:space="0" w:color="auto"/>
            <w:right w:val="none" w:sz="0" w:space="0" w:color="auto"/>
          </w:divBdr>
        </w:div>
        <w:div w:id="1298683889">
          <w:marLeft w:val="0"/>
          <w:marRight w:val="0"/>
          <w:marTop w:val="0"/>
          <w:marBottom w:val="0"/>
          <w:divBdr>
            <w:top w:val="none" w:sz="0" w:space="0" w:color="auto"/>
            <w:left w:val="none" w:sz="0" w:space="0" w:color="auto"/>
            <w:bottom w:val="none" w:sz="0" w:space="0" w:color="auto"/>
            <w:right w:val="none" w:sz="0" w:space="0" w:color="auto"/>
          </w:divBdr>
        </w:div>
        <w:div w:id="1306593298">
          <w:marLeft w:val="0"/>
          <w:marRight w:val="0"/>
          <w:marTop w:val="0"/>
          <w:marBottom w:val="0"/>
          <w:divBdr>
            <w:top w:val="none" w:sz="0" w:space="0" w:color="auto"/>
            <w:left w:val="none" w:sz="0" w:space="0" w:color="auto"/>
            <w:bottom w:val="none" w:sz="0" w:space="0" w:color="auto"/>
            <w:right w:val="none" w:sz="0" w:space="0" w:color="auto"/>
          </w:divBdr>
        </w:div>
        <w:div w:id="1316757055">
          <w:marLeft w:val="0"/>
          <w:marRight w:val="0"/>
          <w:marTop w:val="0"/>
          <w:marBottom w:val="0"/>
          <w:divBdr>
            <w:top w:val="none" w:sz="0" w:space="0" w:color="auto"/>
            <w:left w:val="none" w:sz="0" w:space="0" w:color="auto"/>
            <w:bottom w:val="none" w:sz="0" w:space="0" w:color="auto"/>
            <w:right w:val="none" w:sz="0" w:space="0" w:color="auto"/>
          </w:divBdr>
        </w:div>
        <w:div w:id="1465080141">
          <w:marLeft w:val="0"/>
          <w:marRight w:val="0"/>
          <w:marTop w:val="0"/>
          <w:marBottom w:val="0"/>
          <w:divBdr>
            <w:top w:val="none" w:sz="0" w:space="0" w:color="auto"/>
            <w:left w:val="none" w:sz="0" w:space="0" w:color="auto"/>
            <w:bottom w:val="none" w:sz="0" w:space="0" w:color="auto"/>
            <w:right w:val="none" w:sz="0" w:space="0" w:color="auto"/>
          </w:divBdr>
        </w:div>
        <w:div w:id="1541623475">
          <w:marLeft w:val="0"/>
          <w:marRight w:val="0"/>
          <w:marTop w:val="0"/>
          <w:marBottom w:val="0"/>
          <w:divBdr>
            <w:top w:val="none" w:sz="0" w:space="0" w:color="auto"/>
            <w:left w:val="none" w:sz="0" w:space="0" w:color="auto"/>
            <w:bottom w:val="none" w:sz="0" w:space="0" w:color="auto"/>
            <w:right w:val="none" w:sz="0" w:space="0" w:color="auto"/>
          </w:divBdr>
        </w:div>
        <w:div w:id="1637711633">
          <w:marLeft w:val="0"/>
          <w:marRight w:val="0"/>
          <w:marTop w:val="0"/>
          <w:marBottom w:val="0"/>
          <w:divBdr>
            <w:top w:val="none" w:sz="0" w:space="0" w:color="auto"/>
            <w:left w:val="none" w:sz="0" w:space="0" w:color="auto"/>
            <w:bottom w:val="none" w:sz="0" w:space="0" w:color="auto"/>
            <w:right w:val="none" w:sz="0" w:space="0" w:color="auto"/>
          </w:divBdr>
        </w:div>
        <w:div w:id="1665476924">
          <w:marLeft w:val="0"/>
          <w:marRight w:val="0"/>
          <w:marTop w:val="0"/>
          <w:marBottom w:val="0"/>
          <w:divBdr>
            <w:top w:val="none" w:sz="0" w:space="0" w:color="auto"/>
            <w:left w:val="none" w:sz="0" w:space="0" w:color="auto"/>
            <w:bottom w:val="none" w:sz="0" w:space="0" w:color="auto"/>
            <w:right w:val="none" w:sz="0" w:space="0" w:color="auto"/>
          </w:divBdr>
        </w:div>
        <w:div w:id="1763451285">
          <w:marLeft w:val="0"/>
          <w:marRight w:val="0"/>
          <w:marTop w:val="0"/>
          <w:marBottom w:val="0"/>
          <w:divBdr>
            <w:top w:val="none" w:sz="0" w:space="0" w:color="auto"/>
            <w:left w:val="none" w:sz="0" w:space="0" w:color="auto"/>
            <w:bottom w:val="none" w:sz="0" w:space="0" w:color="auto"/>
            <w:right w:val="none" w:sz="0" w:space="0" w:color="auto"/>
          </w:divBdr>
        </w:div>
        <w:div w:id="1772508780">
          <w:marLeft w:val="0"/>
          <w:marRight w:val="0"/>
          <w:marTop w:val="0"/>
          <w:marBottom w:val="0"/>
          <w:divBdr>
            <w:top w:val="none" w:sz="0" w:space="0" w:color="auto"/>
            <w:left w:val="none" w:sz="0" w:space="0" w:color="auto"/>
            <w:bottom w:val="none" w:sz="0" w:space="0" w:color="auto"/>
            <w:right w:val="none" w:sz="0" w:space="0" w:color="auto"/>
          </w:divBdr>
        </w:div>
        <w:div w:id="1785690704">
          <w:marLeft w:val="0"/>
          <w:marRight w:val="0"/>
          <w:marTop w:val="0"/>
          <w:marBottom w:val="0"/>
          <w:divBdr>
            <w:top w:val="none" w:sz="0" w:space="0" w:color="auto"/>
            <w:left w:val="none" w:sz="0" w:space="0" w:color="auto"/>
            <w:bottom w:val="none" w:sz="0" w:space="0" w:color="auto"/>
            <w:right w:val="none" w:sz="0" w:space="0" w:color="auto"/>
          </w:divBdr>
        </w:div>
        <w:div w:id="1865514860">
          <w:marLeft w:val="0"/>
          <w:marRight w:val="0"/>
          <w:marTop w:val="0"/>
          <w:marBottom w:val="0"/>
          <w:divBdr>
            <w:top w:val="none" w:sz="0" w:space="0" w:color="auto"/>
            <w:left w:val="none" w:sz="0" w:space="0" w:color="auto"/>
            <w:bottom w:val="none" w:sz="0" w:space="0" w:color="auto"/>
            <w:right w:val="none" w:sz="0" w:space="0" w:color="auto"/>
          </w:divBdr>
        </w:div>
        <w:div w:id="1993412224">
          <w:marLeft w:val="0"/>
          <w:marRight w:val="0"/>
          <w:marTop w:val="0"/>
          <w:marBottom w:val="0"/>
          <w:divBdr>
            <w:top w:val="none" w:sz="0" w:space="0" w:color="auto"/>
            <w:left w:val="none" w:sz="0" w:space="0" w:color="auto"/>
            <w:bottom w:val="none" w:sz="0" w:space="0" w:color="auto"/>
            <w:right w:val="none" w:sz="0" w:space="0" w:color="auto"/>
          </w:divBdr>
        </w:div>
        <w:div w:id="2032608564">
          <w:marLeft w:val="0"/>
          <w:marRight w:val="0"/>
          <w:marTop w:val="0"/>
          <w:marBottom w:val="0"/>
          <w:divBdr>
            <w:top w:val="none" w:sz="0" w:space="0" w:color="auto"/>
            <w:left w:val="none" w:sz="0" w:space="0" w:color="auto"/>
            <w:bottom w:val="none" w:sz="0" w:space="0" w:color="auto"/>
            <w:right w:val="none" w:sz="0" w:space="0" w:color="auto"/>
          </w:divBdr>
        </w:div>
        <w:div w:id="2054694941">
          <w:marLeft w:val="0"/>
          <w:marRight w:val="0"/>
          <w:marTop w:val="0"/>
          <w:marBottom w:val="0"/>
          <w:divBdr>
            <w:top w:val="none" w:sz="0" w:space="0" w:color="auto"/>
            <w:left w:val="none" w:sz="0" w:space="0" w:color="auto"/>
            <w:bottom w:val="none" w:sz="0" w:space="0" w:color="auto"/>
            <w:right w:val="none" w:sz="0" w:space="0" w:color="auto"/>
          </w:divBdr>
        </w:div>
        <w:div w:id="2066251676">
          <w:marLeft w:val="0"/>
          <w:marRight w:val="0"/>
          <w:marTop w:val="0"/>
          <w:marBottom w:val="0"/>
          <w:divBdr>
            <w:top w:val="none" w:sz="0" w:space="0" w:color="auto"/>
            <w:left w:val="none" w:sz="0" w:space="0" w:color="auto"/>
            <w:bottom w:val="none" w:sz="0" w:space="0" w:color="auto"/>
            <w:right w:val="none" w:sz="0" w:space="0" w:color="auto"/>
          </w:divBdr>
        </w:div>
      </w:divsChild>
    </w:div>
    <w:div w:id="1679384305">
      <w:bodyDiv w:val="1"/>
      <w:marLeft w:val="0"/>
      <w:marRight w:val="0"/>
      <w:marTop w:val="0"/>
      <w:marBottom w:val="0"/>
      <w:divBdr>
        <w:top w:val="none" w:sz="0" w:space="0" w:color="auto"/>
        <w:left w:val="none" w:sz="0" w:space="0" w:color="auto"/>
        <w:bottom w:val="none" w:sz="0" w:space="0" w:color="auto"/>
        <w:right w:val="none" w:sz="0" w:space="0" w:color="auto"/>
      </w:divBdr>
    </w:div>
    <w:div w:id="1688946707">
      <w:bodyDiv w:val="1"/>
      <w:marLeft w:val="0"/>
      <w:marRight w:val="0"/>
      <w:marTop w:val="0"/>
      <w:marBottom w:val="0"/>
      <w:divBdr>
        <w:top w:val="none" w:sz="0" w:space="0" w:color="auto"/>
        <w:left w:val="none" w:sz="0" w:space="0" w:color="auto"/>
        <w:bottom w:val="none" w:sz="0" w:space="0" w:color="auto"/>
        <w:right w:val="none" w:sz="0" w:space="0" w:color="auto"/>
      </w:divBdr>
      <w:divsChild>
        <w:div w:id="307173914">
          <w:marLeft w:val="0"/>
          <w:marRight w:val="0"/>
          <w:marTop w:val="0"/>
          <w:marBottom w:val="0"/>
          <w:divBdr>
            <w:top w:val="none" w:sz="0" w:space="0" w:color="auto"/>
            <w:left w:val="none" w:sz="0" w:space="0" w:color="auto"/>
            <w:bottom w:val="none" w:sz="0" w:space="0" w:color="auto"/>
            <w:right w:val="none" w:sz="0" w:space="0" w:color="auto"/>
          </w:divBdr>
        </w:div>
        <w:div w:id="356153628">
          <w:marLeft w:val="0"/>
          <w:marRight w:val="0"/>
          <w:marTop w:val="0"/>
          <w:marBottom w:val="0"/>
          <w:divBdr>
            <w:top w:val="none" w:sz="0" w:space="0" w:color="auto"/>
            <w:left w:val="none" w:sz="0" w:space="0" w:color="auto"/>
            <w:bottom w:val="none" w:sz="0" w:space="0" w:color="auto"/>
            <w:right w:val="none" w:sz="0" w:space="0" w:color="auto"/>
          </w:divBdr>
        </w:div>
        <w:div w:id="951016842">
          <w:marLeft w:val="0"/>
          <w:marRight w:val="0"/>
          <w:marTop w:val="0"/>
          <w:marBottom w:val="0"/>
          <w:divBdr>
            <w:top w:val="none" w:sz="0" w:space="0" w:color="auto"/>
            <w:left w:val="none" w:sz="0" w:space="0" w:color="auto"/>
            <w:bottom w:val="none" w:sz="0" w:space="0" w:color="auto"/>
            <w:right w:val="none" w:sz="0" w:space="0" w:color="auto"/>
          </w:divBdr>
        </w:div>
        <w:div w:id="2008483703">
          <w:marLeft w:val="0"/>
          <w:marRight w:val="0"/>
          <w:marTop w:val="0"/>
          <w:marBottom w:val="0"/>
          <w:divBdr>
            <w:top w:val="none" w:sz="0" w:space="0" w:color="auto"/>
            <w:left w:val="none" w:sz="0" w:space="0" w:color="auto"/>
            <w:bottom w:val="none" w:sz="0" w:space="0" w:color="auto"/>
            <w:right w:val="none" w:sz="0" w:space="0" w:color="auto"/>
          </w:divBdr>
        </w:div>
      </w:divsChild>
    </w:div>
    <w:div w:id="1747455579">
      <w:bodyDiv w:val="1"/>
      <w:marLeft w:val="0"/>
      <w:marRight w:val="0"/>
      <w:marTop w:val="0"/>
      <w:marBottom w:val="0"/>
      <w:divBdr>
        <w:top w:val="none" w:sz="0" w:space="0" w:color="auto"/>
        <w:left w:val="none" w:sz="0" w:space="0" w:color="auto"/>
        <w:bottom w:val="none" w:sz="0" w:space="0" w:color="auto"/>
        <w:right w:val="none" w:sz="0" w:space="0" w:color="auto"/>
      </w:divBdr>
      <w:divsChild>
        <w:div w:id="26949789">
          <w:marLeft w:val="0"/>
          <w:marRight w:val="0"/>
          <w:marTop w:val="0"/>
          <w:marBottom w:val="0"/>
          <w:divBdr>
            <w:top w:val="none" w:sz="0" w:space="0" w:color="auto"/>
            <w:left w:val="none" w:sz="0" w:space="0" w:color="auto"/>
            <w:bottom w:val="none" w:sz="0" w:space="0" w:color="auto"/>
            <w:right w:val="none" w:sz="0" w:space="0" w:color="auto"/>
          </w:divBdr>
        </w:div>
        <w:div w:id="56635687">
          <w:marLeft w:val="0"/>
          <w:marRight w:val="0"/>
          <w:marTop w:val="0"/>
          <w:marBottom w:val="0"/>
          <w:divBdr>
            <w:top w:val="none" w:sz="0" w:space="0" w:color="auto"/>
            <w:left w:val="none" w:sz="0" w:space="0" w:color="auto"/>
            <w:bottom w:val="none" w:sz="0" w:space="0" w:color="auto"/>
            <w:right w:val="none" w:sz="0" w:space="0" w:color="auto"/>
          </w:divBdr>
        </w:div>
        <w:div w:id="137721830">
          <w:marLeft w:val="0"/>
          <w:marRight w:val="0"/>
          <w:marTop w:val="0"/>
          <w:marBottom w:val="0"/>
          <w:divBdr>
            <w:top w:val="none" w:sz="0" w:space="0" w:color="auto"/>
            <w:left w:val="none" w:sz="0" w:space="0" w:color="auto"/>
            <w:bottom w:val="none" w:sz="0" w:space="0" w:color="auto"/>
            <w:right w:val="none" w:sz="0" w:space="0" w:color="auto"/>
          </w:divBdr>
        </w:div>
        <w:div w:id="211814963">
          <w:marLeft w:val="0"/>
          <w:marRight w:val="0"/>
          <w:marTop w:val="0"/>
          <w:marBottom w:val="0"/>
          <w:divBdr>
            <w:top w:val="none" w:sz="0" w:space="0" w:color="auto"/>
            <w:left w:val="none" w:sz="0" w:space="0" w:color="auto"/>
            <w:bottom w:val="none" w:sz="0" w:space="0" w:color="auto"/>
            <w:right w:val="none" w:sz="0" w:space="0" w:color="auto"/>
          </w:divBdr>
        </w:div>
        <w:div w:id="354768585">
          <w:marLeft w:val="0"/>
          <w:marRight w:val="0"/>
          <w:marTop w:val="0"/>
          <w:marBottom w:val="0"/>
          <w:divBdr>
            <w:top w:val="none" w:sz="0" w:space="0" w:color="auto"/>
            <w:left w:val="none" w:sz="0" w:space="0" w:color="auto"/>
            <w:bottom w:val="none" w:sz="0" w:space="0" w:color="auto"/>
            <w:right w:val="none" w:sz="0" w:space="0" w:color="auto"/>
          </w:divBdr>
        </w:div>
        <w:div w:id="448670119">
          <w:marLeft w:val="0"/>
          <w:marRight w:val="0"/>
          <w:marTop w:val="0"/>
          <w:marBottom w:val="0"/>
          <w:divBdr>
            <w:top w:val="none" w:sz="0" w:space="0" w:color="auto"/>
            <w:left w:val="none" w:sz="0" w:space="0" w:color="auto"/>
            <w:bottom w:val="none" w:sz="0" w:space="0" w:color="auto"/>
            <w:right w:val="none" w:sz="0" w:space="0" w:color="auto"/>
          </w:divBdr>
        </w:div>
        <w:div w:id="498277875">
          <w:marLeft w:val="0"/>
          <w:marRight w:val="0"/>
          <w:marTop w:val="0"/>
          <w:marBottom w:val="0"/>
          <w:divBdr>
            <w:top w:val="none" w:sz="0" w:space="0" w:color="auto"/>
            <w:left w:val="none" w:sz="0" w:space="0" w:color="auto"/>
            <w:bottom w:val="none" w:sz="0" w:space="0" w:color="auto"/>
            <w:right w:val="none" w:sz="0" w:space="0" w:color="auto"/>
          </w:divBdr>
        </w:div>
        <w:div w:id="551308338">
          <w:marLeft w:val="0"/>
          <w:marRight w:val="0"/>
          <w:marTop w:val="0"/>
          <w:marBottom w:val="0"/>
          <w:divBdr>
            <w:top w:val="none" w:sz="0" w:space="0" w:color="auto"/>
            <w:left w:val="none" w:sz="0" w:space="0" w:color="auto"/>
            <w:bottom w:val="none" w:sz="0" w:space="0" w:color="auto"/>
            <w:right w:val="none" w:sz="0" w:space="0" w:color="auto"/>
          </w:divBdr>
        </w:div>
        <w:div w:id="570968244">
          <w:marLeft w:val="0"/>
          <w:marRight w:val="0"/>
          <w:marTop w:val="0"/>
          <w:marBottom w:val="0"/>
          <w:divBdr>
            <w:top w:val="none" w:sz="0" w:space="0" w:color="auto"/>
            <w:left w:val="none" w:sz="0" w:space="0" w:color="auto"/>
            <w:bottom w:val="none" w:sz="0" w:space="0" w:color="auto"/>
            <w:right w:val="none" w:sz="0" w:space="0" w:color="auto"/>
          </w:divBdr>
        </w:div>
        <w:div w:id="674723492">
          <w:marLeft w:val="0"/>
          <w:marRight w:val="0"/>
          <w:marTop w:val="0"/>
          <w:marBottom w:val="0"/>
          <w:divBdr>
            <w:top w:val="none" w:sz="0" w:space="0" w:color="auto"/>
            <w:left w:val="none" w:sz="0" w:space="0" w:color="auto"/>
            <w:bottom w:val="none" w:sz="0" w:space="0" w:color="auto"/>
            <w:right w:val="none" w:sz="0" w:space="0" w:color="auto"/>
          </w:divBdr>
        </w:div>
        <w:div w:id="691609729">
          <w:marLeft w:val="0"/>
          <w:marRight w:val="0"/>
          <w:marTop w:val="0"/>
          <w:marBottom w:val="0"/>
          <w:divBdr>
            <w:top w:val="none" w:sz="0" w:space="0" w:color="auto"/>
            <w:left w:val="none" w:sz="0" w:space="0" w:color="auto"/>
            <w:bottom w:val="none" w:sz="0" w:space="0" w:color="auto"/>
            <w:right w:val="none" w:sz="0" w:space="0" w:color="auto"/>
          </w:divBdr>
        </w:div>
        <w:div w:id="736829653">
          <w:marLeft w:val="0"/>
          <w:marRight w:val="0"/>
          <w:marTop w:val="0"/>
          <w:marBottom w:val="0"/>
          <w:divBdr>
            <w:top w:val="none" w:sz="0" w:space="0" w:color="auto"/>
            <w:left w:val="none" w:sz="0" w:space="0" w:color="auto"/>
            <w:bottom w:val="none" w:sz="0" w:space="0" w:color="auto"/>
            <w:right w:val="none" w:sz="0" w:space="0" w:color="auto"/>
          </w:divBdr>
        </w:div>
        <w:div w:id="762652760">
          <w:marLeft w:val="0"/>
          <w:marRight w:val="0"/>
          <w:marTop w:val="0"/>
          <w:marBottom w:val="0"/>
          <w:divBdr>
            <w:top w:val="none" w:sz="0" w:space="0" w:color="auto"/>
            <w:left w:val="none" w:sz="0" w:space="0" w:color="auto"/>
            <w:bottom w:val="none" w:sz="0" w:space="0" w:color="auto"/>
            <w:right w:val="none" w:sz="0" w:space="0" w:color="auto"/>
          </w:divBdr>
        </w:div>
        <w:div w:id="775372481">
          <w:marLeft w:val="0"/>
          <w:marRight w:val="0"/>
          <w:marTop w:val="0"/>
          <w:marBottom w:val="0"/>
          <w:divBdr>
            <w:top w:val="none" w:sz="0" w:space="0" w:color="auto"/>
            <w:left w:val="none" w:sz="0" w:space="0" w:color="auto"/>
            <w:bottom w:val="none" w:sz="0" w:space="0" w:color="auto"/>
            <w:right w:val="none" w:sz="0" w:space="0" w:color="auto"/>
          </w:divBdr>
        </w:div>
        <w:div w:id="795949282">
          <w:marLeft w:val="0"/>
          <w:marRight w:val="0"/>
          <w:marTop w:val="0"/>
          <w:marBottom w:val="0"/>
          <w:divBdr>
            <w:top w:val="none" w:sz="0" w:space="0" w:color="auto"/>
            <w:left w:val="none" w:sz="0" w:space="0" w:color="auto"/>
            <w:bottom w:val="none" w:sz="0" w:space="0" w:color="auto"/>
            <w:right w:val="none" w:sz="0" w:space="0" w:color="auto"/>
          </w:divBdr>
        </w:div>
        <w:div w:id="820922418">
          <w:marLeft w:val="0"/>
          <w:marRight w:val="0"/>
          <w:marTop w:val="0"/>
          <w:marBottom w:val="0"/>
          <w:divBdr>
            <w:top w:val="none" w:sz="0" w:space="0" w:color="auto"/>
            <w:left w:val="none" w:sz="0" w:space="0" w:color="auto"/>
            <w:bottom w:val="none" w:sz="0" w:space="0" w:color="auto"/>
            <w:right w:val="none" w:sz="0" w:space="0" w:color="auto"/>
          </w:divBdr>
        </w:div>
        <w:div w:id="882248109">
          <w:marLeft w:val="0"/>
          <w:marRight w:val="0"/>
          <w:marTop w:val="0"/>
          <w:marBottom w:val="0"/>
          <w:divBdr>
            <w:top w:val="none" w:sz="0" w:space="0" w:color="auto"/>
            <w:left w:val="none" w:sz="0" w:space="0" w:color="auto"/>
            <w:bottom w:val="none" w:sz="0" w:space="0" w:color="auto"/>
            <w:right w:val="none" w:sz="0" w:space="0" w:color="auto"/>
          </w:divBdr>
        </w:div>
        <w:div w:id="942226644">
          <w:marLeft w:val="0"/>
          <w:marRight w:val="0"/>
          <w:marTop w:val="0"/>
          <w:marBottom w:val="0"/>
          <w:divBdr>
            <w:top w:val="none" w:sz="0" w:space="0" w:color="auto"/>
            <w:left w:val="none" w:sz="0" w:space="0" w:color="auto"/>
            <w:bottom w:val="none" w:sz="0" w:space="0" w:color="auto"/>
            <w:right w:val="none" w:sz="0" w:space="0" w:color="auto"/>
          </w:divBdr>
        </w:div>
        <w:div w:id="952858860">
          <w:marLeft w:val="0"/>
          <w:marRight w:val="0"/>
          <w:marTop w:val="0"/>
          <w:marBottom w:val="0"/>
          <w:divBdr>
            <w:top w:val="none" w:sz="0" w:space="0" w:color="auto"/>
            <w:left w:val="none" w:sz="0" w:space="0" w:color="auto"/>
            <w:bottom w:val="none" w:sz="0" w:space="0" w:color="auto"/>
            <w:right w:val="none" w:sz="0" w:space="0" w:color="auto"/>
          </w:divBdr>
        </w:div>
        <w:div w:id="1002314726">
          <w:marLeft w:val="0"/>
          <w:marRight w:val="0"/>
          <w:marTop w:val="0"/>
          <w:marBottom w:val="0"/>
          <w:divBdr>
            <w:top w:val="none" w:sz="0" w:space="0" w:color="auto"/>
            <w:left w:val="none" w:sz="0" w:space="0" w:color="auto"/>
            <w:bottom w:val="none" w:sz="0" w:space="0" w:color="auto"/>
            <w:right w:val="none" w:sz="0" w:space="0" w:color="auto"/>
          </w:divBdr>
        </w:div>
        <w:div w:id="1009065040">
          <w:marLeft w:val="0"/>
          <w:marRight w:val="0"/>
          <w:marTop w:val="0"/>
          <w:marBottom w:val="0"/>
          <w:divBdr>
            <w:top w:val="none" w:sz="0" w:space="0" w:color="auto"/>
            <w:left w:val="none" w:sz="0" w:space="0" w:color="auto"/>
            <w:bottom w:val="none" w:sz="0" w:space="0" w:color="auto"/>
            <w:right w:val="none" w:sz="0" w:space="0" w:color="auto"/>
          </w:divBdr>
        </w:div>
        <w:div w:id="1153519927">
          <w:marLeft w:val="0"/>
          <w:marRight w:val="0"/>
          <w:marTop w:val="0"/>
          <w:marBottom w:val="0"/>
          <w:divBdr>
            <w:top w:val="none" w:sz="0" w:space="0" w:color="auto"/>
            <w:left w:val="none" w:sz="0" w:space="0" w:color="auto"/>
            <w:bottom w:val="none" w:sz="0" w:space="0" w:color="auto"/>
            <w:right w:val="none" w:sz="0" w:space="0" w:color="auto"/>
          </w:divBdr>
        </w:div>
        <w:div w:id="1257979433">
          <w:marLeft w:val="0"/>
          <w:marRight w:val="0"/>
          <w:marTop w:val="0"/>
          <w:marBottom w:val="0"/>
          <w:divBdr>
            <w:top w:val="none" w:sz="0" w:space="0" w:color="auto"/>
            <w:left w:val="none" w:sz="0" w:space="0" w:color="auto"/>
            <w:bottom w:val="none" w:sz="0" w:space="0" w:color="auto"/>
            <w:right w:val="none" w:sz="0" w:space="0" w:color="auto"/>
          </w:divBdr>
        </w:div>
        <w:div w:id="1263411520">
          <w:marLeft w:val="0"/>
          <w:marRight w:val="0"/>
          <w:marTop w:val="0"/>
          <w:marBottom w:val="0"/>
          <w:divBdr>
            <w:top w:val="none" w:sz="0" w:space="0" w:color="auto"/>
            <w:left w:val="none" w:sz="0" w:space="0" w:color="auto"/>
            <w:bottom w:val="none" w:sz="0" w:space="0" w:color="auto"/>
            <w:right w:val="none" w:sz="0" w:space="0" w:color="auto"/>
          </w:divBdr>
        </w:div>
        <w:div w:id="1307129166">
          <w:marLeft w:val="0"/>
          <w:marRight w:val="0"/>
          <w:marTop w:val="0"/>
          <w:marBottom w:val="0"/>
          <w:divBdr>
            <w:top w:val="none" w:sz="0" w:space="0" w:color="auto"/>
            <w:left w:val="none" w:sz="0" w:space="0" w:color="auto"/>
            <w:bottom w:val="none" w:sz="0" w:space="0" w:color="auto"/>
            <w:right w:val="none" w:sz="0" w:space="0" w:color="auto"/>
          </w:divBdr>
        </w:div>
        <w:div w:id="1467236358">
          <w:marLeft w:val="0"/>
          <w:marRight w:val="0"/>
          <w:marTop w:val="0"/>
          <w:marBottom w:val="0"/>
          <w:divBdr>
            <w:top w:val="none" w:sz="0" w:space="0" w:color="auto"/>
            <w:left w:val="none" w:sz="0" w:space="0" w:color="auto"/>
            <w:bottom w:val="none" w:sz="0" w:space="0" w:color="auto"/>
            <w:right w:val="none" w:sz="0" w:space="0" w:color="auto"/>
          </w:divBdr>
        </w:div>
        <w:div w:id="1479027911">
          <w:marLeft w:val="0"/>
          <w:marRight w:val="0"/>
          <w:marTop w:val="0"/>
          <w:marBottom w:val="0"/>
          <w:divBdr>
            <w:top w:val="none" w:sz="0" w:space="0" w:color="auto"/>
            <w:left w:val="none" w:sz="0" w:space="0" w:color="auto"/>
            <w:bottom w:val="none" w:sz="0" w:space="0" w:color="auto"/>
            <w:right w:val="none" w:sz="0" w:space="0" w:color="auto"/>
          </w:divBdr>
        </w:div>
        <w:div w:id="1507942575">
          <w:marLeft w:val="0"/>
          <w:marRight w:val="0"/>
          <w:marTop w:val="0"/>
          <w:marBottom w:val="0"/>
          <w:divBdr>
            <w:top w:val="none" w:sz="0" w:space="0" w:color="auto"/>
            <w:left w:val="none" w:sz="0" w:space="0" w:color="auto"/>
            <w:bottom w:val="none" w:sz="0" w:space="0" w:color="auto"/>
            <w:right w:val="none" w:sz="0" w:space="0" w:color="auto"/>
          </w:divBdr>
        </w:div>
        <w:div w:id="1558515601">
          <w:marLeft w:val="0"/>
          <w:marRight w:val="0"/>
          <w:marTop w:val="0"/>
          <w:marBottom w:val="0"/>
          <w:divBdr>
            <w:top w:val="none" w:sz="0" w:space="0" w:color="auto"/>
            <w:left w:val="none" w:sz="0" w:space="0" w:color="auto"/>
            <w:bottom w:val="none" w:sz="0" w:space="0" w:color="auto"/>
            <w:right w:val="none" w:sz="0" w:space="0" w:color="auto"/>
          </w:divBdr>
        </w:div>
        <w:div w:id="1586069438">
          <w:marLeft w:val="0"/>
          <w:marRight w:val="0"/>
          <w:marTop w:val="0"/>
          <w:marBottom w:val="0"/>
          <w:divBdr>
            <w:top w:val="none" w:sz="0" w:space="0" w:color="auto"/>
            <w:left w:val="none" w:sz="0" w:space="0" w:color="auto"/>
            <w:bottom w:val="none" w:sz="0" w:space="0" w:color="auto"/>
            <w:right w:val="none" w:sz="0" w:space="0" w:color="auto"/>
          </w:divBdr>
        </w:div>
        <w:div w:id="1608390976">
          <w:marLeft w:val="0"/>
          <w:marRight w:val="0"/>
          <w:marTop w:val="0"/>
          <w:marBottom w:val="0"/>
          <w:divBdr>
            <w:top w:val="none" w:sz="0" w:space="0" w:color="auto"/>
            <w:left w:val="none" w:sz="0" w:space="0" w:color="auto"/>
            <w:bottom w:val="none" w:sz="0" w:space="0" w:color="auto"/>
            <w:right w:val="none" w:sz="0" w:space="0" w:color="auto"/>
          </w:divBdr>
        </w:div>
        <w:div w:id="1846551398">
          <w:marLeft w:val="0"/>
          <w:marRight w:val="0"/>
          <w:marTop w:val="0"/>
          <w:marBottom w:val="0"/>
          <w:divBdr>
            <w:top w:val="none" w:sz="0" w:space="0" w:color="auto"/>
            <w:left w:val="none" w:sz="0" w:space="0" w:color="auto"/>
            <w:bottom w:val="none" w:sz="0" w:space="0" w:color="auto"/>
            <w:right w:val="none" w:sz="0" w:space="0" w:color="auto"/>
          </w:divBdr>
        </w:div>
        <w:div w:id="1856923625">
          <w:marLeft w:val="0"/>
          <w:marRight w:val="0"/>
          <w:marTop w:val="0"/>
          <w:marBottom w:val="0"/>
          <w:divBdr>
            <w:top w:val="none" w:sz="0" w:space="0" w:color="auto"/>
            <w:left w:val="none" w:sz="0" w:space="0" w:color="auto"/>
            <w:bottom w:val="none" w:sz="0" w:space="0" w:color="auto"/>
            <w:right w:val="none" w:sz="0" w:space="0" w:color="auto"/>
          </w:divBdr>
        </w:div>
        <w:div w:id="1910965915">
          <w:marLeft w:val="0"/>
          <w:marRight w:val="0"/>
          <w:marTop w:val="0"/>
          <w:marBottom w:val="0"/>
          <w:divBdr>
            <w:top w:val="none" w:sz="0" w:space="0" w:color="auto"/>
            <w:left w:val="none" w:sz="0" w:space="0" w:color="auto"/>
            <w:bottom w:val="none" w:sz="0" w:space="0" w:color="auto"/>
            <w:right w:val="none" w:sz="0" w:space="0" w:color="auto"/>
          </w:divBdr>
        </w:div>
        <w:div w:id="1916620770">
          <w:marLeft w:val="0"/>
          <w:marRight w:val="0"/>
          <w:marTop w:val="0"/>
          <w:marBottom w:val="0"/>
          <w:divBdr>
            <w:top w:val="none" w:sz="0" w:space="0" w:color="auto"/>
            <w:left w:val="none" w:sz="0" w:space="0" w:color="auto"/>
            <w:bottom w:val="none" w:sz="0" w:space="0" w:color="auto"/>
            <w:right w:val="none" w:sz="0" w:space="0" w:color="auto"/>
          </w:divBdr>
        </w:div>
        <w:div w:id="1925141810">
          <w:marLeft w:val="0"/>
          <w:marRight w:val="0"/>
          <w:marTop w:val="0"/>
          <w:marBottom w:val="0"/>
          <w:divBdr>
            <w:top w:val="none" w:sz="0" w:space="0" w:color="auto"/>
            <w:left w:val="none" w:sz="0" w:space="0" w:color="auto"/>
            <w:bottom w:val="none" w:sz="0" w:space="0" w:color="auto"/>
            <w:right w:val="none" w:sz="0" w:space="0" w:color="auto"/>
          </w:divBdr>
        </w:div>
        <w:div w:id="1939020350">
          <w:marLeft w:val="0"/>
          <w:marRight w:val="0"/>
          <w:marTop w:val="0"/>
          <w:marBottom w:val="0"/>
          <w:divBdr>
            <w:top w:val="none" w:sz="0" w:space="0" w:color="auto"/>
            <w:left w:val="none" w:sz="0" w:space="0" w:color="auto"/>
            <w:bottom w:val="none" w:sz="0" w:space="0" w:color="auto"/>
            <w:right w:val="none" w:sz="0" w:space="0" w:color="auto"/>
          </w:divBdr>
        </w:div>
        <w:div w:id="2130314084">
          <w:marLeft w:val="0"/>
          <w:marRight w:val="0"/>
          <w:marTop w:val="0"/>
          <w:marBottom w:val="0"/>
          <w:divBdr>
            <w:top w:val="none" w:sz="0" w:space="0" w:color="auto"/>
            <w:left w:val="none" w:sz="0" w:space="0" w:color="auto"/>
            <w:bottom w:val="none" w:sz="0" w:space="0" w:color="auto"/>
            <w:right w:val="none" w:sz="0" w:space="0" w:color="auto"/>
          </w:divBdr>
        </w:div>
      </w:divsChild>
    </w:div>
    <w:div w:id="1859078810">
      <w:bodyDiv w:val="1"/>
      <w:marLeft w:val="0"/>
      <w:marRight w:val="0"/>
      <w:marTop w:val="0"/>
      <w:marBottom w:val="0"/>
      <w:divBdr>
        <w:top w:val="none" w:sz="0" w:space="0" w:color="auto"/>
        <w:left w:val="none" w:sz="0" w:space="0" w:color="auto"/>
        <w:bottom w:val="none" w:sz="0" w:space="0" w:color="auto"/>
        <w:right w:val="none" w:sz="0" w:space="0" w:color="auto"/>
      </w:divBdr>
    </w:div>
    <w:div w:id="1868521734">
      <w:bodyDiv w:val="1"/>
      <w:marLeft w:val="0"/>
      <w:marRight w:val="0"/>
      <w:marTop w:val="0"/>
      <w:marBottom w:val="0"/>
      <w:divBdr>
        <w:top w:val="none" w:sz="0" w:space="0" w:color="auto"/>
        <w:left w:val="none" w:sz="0" w:space="0" w:color="auto"/>
        <w:bottom w:val="none" w:sz="0" w:space="0" w:color="auto"/>
        <w:right w:val="none" w:sz="0" w:space="0" w:color="auto"/>
      </w:divBdr>
      <w:divsChild>
        <w:div w:id="557739158">
          <w:marLeft w:val="0"/>
          <w:marRight w:val="0"/>
          <w:marTop w:val="0"/>
          <w:marBottom w:val="0"/>
          <w:divBdr>
            <w:top w:val="none" w:sz="0" w:space="0" w:color="auto"/>
            <w:left w:val="none" w:sz="0" w:space="0" w:color="auto"/>
            <w:bottom w:val="none" w:sz="0" w:space="0" w:color="auto"/>
            <w:right w:val="none" w:sz="0" w:space="0" w:color="auto"/>
          </w:divBdr>
          <w:divsChild>
            <w:div w:id="177164032">
              <w:marLeft w:val="0"/>
              <w:marRight w:val="0"/>
              <w:marTop w:val="0"/>
              <w:marBottom w:val="0"/>
              <w:divBdr>
                <w:top w:val="none" w:sz="0" w:space="0" w:color="auto"/>
                <w:left w:val="none" w:sz="0" w:space="0" w:color="auto"/>
                <w:bottom w:val="none" w:sz="0" w:space="0" w:color="auto"/>
                <w:right w:val="none" w:sz="0" w:space="0" w:color="auto"/>
              </w:divBdr>
            </w:div>
            <w:div w:id="255986869">
              <w:marLeft w:val="0"/>
              <w:marRight w:val="0"/>
              <w:marTop w:val="0"/>
              <w:marBottom w:val="0"/>
              <w:divBdr>
                <w:top w:val="none" w:sz="0" w:space="0" w:color="auto"/>
                <w:left w:val="none" w:sz="0" w:space="0" w:color="auto"/>
                <w:bottom w:val="none" w:sz="0" w:space="0" w:color="auto"/>
                <w:right w:val="none" w:sz="0" w:space="0" w:color="auto"/>
              </w:divBdr>
            </w:div>
            <w:div w:id="452940210">
              <w:marLeft w:val="0"/>
              <w:marRight w:val="0"/>
              <w:marTop w:val="0"/>
              <w:marBottom w:val="0"/>
              <w:divBdr>
                <w:top w:val="none" w:sz="0" w:space="0" w:color="auto"/>
                <w:left w:val="none" w:sz="0" w:space="0" w:color="auto"/>
                <w:bottom w:val="none" w:sz="0" w:space="0" w:color="auto"/>
                <w:right w:val="none" w:sz="0" w:space="0" w:color="auto"/>
              </w:divBdr>
            </w:div>
            <w:div w:id="455952741">
              <w:marLeft w:val="0"/>
              <w:marRight w:val="0"/>
              <w:marTop w:val="0"/>
              <w:marBottom w:val="0"/>
              <w:divBdr>
                <w:top w:val="none" w:sz="0" w:space="0" w:color="auto"/>
                <w:left w:val="none" w:sz="0" w:space="0" w:color="auto"/>
                <w:bottom w:val="none" w:sz="0" w:space="0" w:color="auto"/>
                <w:right w:val="none" w:sz="0" w:space="0" w:color="auto"/>
              </w:divBdr>
            </w:div>
            <w:div w:id="1126696570">
              <w:marLeft w:val="0"/>
              <w:marRight w:val="0"/>
              <w:marTop w:val="0"/>
              <w:marBottom w:val="0"/>
              <w:divBdr>
                <w:top w:val="none" w:sz="0" w:space="0" w:color="auto"/>
                <w:left w:val="none" w:sz="0" w:space="0" w:color="auto"/>
                <w:bottom w:val="none" w:sz="0" w:space="0" w:color="auto"/>
                <w:right w:val="none" w:sz="0" w:space="0" w:color="auto"/>
              </w:divBdr>
            </w:div>
            <w:div w:id="1269898042">
              <w:marLeft w:val="0"/>
              <w:marRight w:val="0"/>
              <w:marTop w:val="0"/>
              <w:marBottom w:val="0"/>
              <w:divBdr>
                <w:top w:val="none" w:sz="0" w:space="0" w:color="auto"/>
                <w:left w:val="none" w:sz="0" w:space="0" w:color="auto"/>
                <w:bottom w:val="none" w:sz="0" w:space="0" w:color="auto"/>
                <w:right w:val="none" w:sz="0" w:space="0" w:color="auto"/>
              </w:divBdr>
            </w:div>
            <w:div w:id="1402482372">
              <w:marLeft w:val="0"/>
              <w:marRight w:val="0"/>
              <w:marTop w:val="0"/>
              <w:marBottom w:val="0"/>
              <w:divBdr>
                <w:top w:val="none" w:sz="0" w:space="0" w:color="auto"/>
                <w:left w:val="none" w:sz="0" w:space="0" w:color="auto"/>
                <w:bottom w:val="none" w:sz="0" w:space="0" w:color="auto"/>
                <w:right w:val="none" w:sz="0" w:space="0" w:color="auto"/>
              </w:divBdr>
            </w:div>
            <w:div w:id="1404447085">
              <w:marLeft w:val="0"/>
              <w:marRight w:val="0"/>
              <w:marTop w:val="0"/>
              <w:marBottom w:val="0"/>
              <w:divBdr>
                <w:top w:val="none" w:sz="0" w:space="0" w:color="auto"/>
                <w:left w:val="none" w:sz="0" w:space="0" w:color="auto"/>
                <w:bottom w:val="none" w:sz="0" w:space="0" w:color="auto"/>
                <w:right w:val="none" w:sz="0" w:space="0" w:color="auto"/>
              </w:divBdr>
            </w:div>
            <w:div w:id="1468359730">
              <w:marLeft w:val="0"/>
              <w:marRight w:val="0"/>
              <w:marTop w:val="0"/>
              <w:marBottom w:val="0"/>
              <w:divBdr>
                <w:top w:val="none" w:sz="0" w:space="0" w:color="auto"/>
                <w:left w:val="none" w:sz="0" w:space="0" w:color="auto"/>
                <w:bottom w:val="none" w:sz="0" w:space="0" w:color="auto"/>
                <w:right w:val="none" w:sz="0" w:space="0" w:color="auto"/>
              </w:divBdr>
            </w:div>
            <w:div w:id="1639335589">
              <w:marLeft w:val="0"/>
              <w:marRight w:val="0"/>
              <w:marTop w:val="0"/>
              <w:marBottom w:val="0"/>
              <w:divBdr>
                <w:top w:val="none" w:sz="0" w:space="0" w:color="auto"/>
                <w:left w:val="none" w:sz="0" w:space="0" w:color="auto"/>
                <w:bottom w:val="none" w:sz="0" w:space="0" w:color="auto"/>
                <w:right w:val="none" w:sz="0" w:space="0" w:color="auto"/>
              </w:divBdr>
            </w:div>
            <w:div w:id="1945961956">
              <w:marLeft w:val="0"/>
              <w:marRight w:val="0"/>
              <w:marTop w:val="0"/>
              <w:marBottom w:val="0"/>
              <w:divBdr>
                <w:top w:val="none" w:sz="0" w:space="0" w:color="auto"/>
                <w:left w:val="none" w:sz="0" w:space="0" w:color="auto"/>
                <w:bottom w:val="none" w:sz="0" w:space="0" w:color="auto"/>
                <w:right w:val="none" w:sz="0" w:space="0" w:color="auto"/>
              </w:divBdr>
            </w:div>
            <w:div w:id="2029986674">
              <w:marLeft w:val="0"/>
              <w:marRight w:val="0"/>
              <w:marTop w:val="0"/>
              <w:marBottom w:val="0"/>
              <w:divBdr>
                <w:top w:val="none" w:sz="0" w:space="0" w:color="auto"/>
                <w:left w:val="none" w:sz="0" w:space="0" w:color="auto"/>
                <w:bottom w:val="none" w:sz="0" w:space="0" w:color="auto"/>
                <w:right w:val="none" w:sz="0" w:space="0" w:color="auto"/>
              </w:divBdr>
            </w:div>
            <w:div w:id="2084863552">
              <w:marLeft w:val="0"/>
              <w:marRight w:val="0"/>
              <w:marTop w:val="0"/>
              <w:marBottom w:val="0"/>
              <w:divBdr>
                <w:top w:val="none" w:sz="0" w:space="0" w:color="auto"/>
                <w:left w:val="none" w:sz="0" w:space="0" w:color="auto"/>
                <w:bottom w:val="none" w:sz="0" w:space="0" w:color="auto"/>
                <w:right w:val="none" w:sz="0" w:space="0" w:color="auto"/>
              </w:divBdr>
            </w:div>
          </w:divsChild>
        </w:div>
        <w:div w:id="1338382372">
          <w:marLeft w:val="0"/>
          <w:marRight w:val="0"/>
          <w:marTop w:val="0"/>
          <w:marBottom w:val="0"/>
          <w:divBdr>
            <w:top w:val="none" w:sz="0" w:space="0" w:color="auto"/>
            <w:left w:val="none" w:sz="0" w:space="0" w:color="auto"/>
            <w:bottom w:val="none" w:sz="0" w:space="0" w:color="auto"/>
            <w:right w:val="none" w:sz="0" w:space="0" w:color="auto"/>
          </w:divBdr>
          <w:divsChild>
            <w:div w:id="315689335">
              <w:marLeft w:val="0"/>
              <w:marRight w:val="0"/>
              <w:marTop w:val="0"/>
              <w:marBottom w:val="0"/>
              <w:divBdr>
                <w:top w:val="none" w:sz="0" w:space="0" w:color="auto"/>
                <w:left w:val="none" w:sz="0" w:space="0" w:color="auto"/>
                <w:bottom w:val="none" w:sz="0" w:space="0" w:color="auto"/>
                <w:right w:val="none" w:sz="0" w:space="0" w:color="auto"/>
              </w:divBdr>
            </w:div>
            <w:div w:id="378674167">
              <w:marLeft w:val="0"/>
              <w:marRight w:val="0"/>
              <w:marTop w:val="0"/>
              <w:marBottom w:val="0"/>
              <w:divBdr>
                <w:top w:val="none" w:sz="0" w:space="0" w:color="auto"/>
                <w:left w:val="none" w:sz="0" w:space="0" w:color="auto"/>
                <w:bottom w:val="none" w:sz="0" w:space="0" w:color="auto"/>
                <w:right w:val="none" w:sz="0" w:space="0" w:color="auto"/>
              </w:divBdr>
            </w:div>
            <w:div w:id="396905960">
              <w:marLeft w:val="0"/>
              <w:marRight w:val="0"/>
              <w:marTop w:val="0"/>
              <w:marBottom w:val="0"/>
              <w:divBdr>
                <w:top w:val="none" w:sz="0" w:space="0" w:color="auto"/>
                <w:left w:val="none" w:sz="0" w:space="0" w:color="auto"/>
                <w:bottom w:val="none" w:sz="0" w:space="0" w:color="auto"/>
                <w:right w:val="none" w:sz="0" w:space="0" w:color="auto"/>
              </w:divBdr>
            </w:div>
            <w:div w:id="978265261">
              <w:marLeft w:val="0"/>
              <w:marRight w:val="0"/>
              <w:marTop w:val="0"/>
              <w:marBottom w:val="0"/>
              <w:divBdr>
                <w:top w:val="none" w:sz="0" w:space="0" w:color="auto"/>
                <w:left w:val="none" w:sz="0" w:space="0" w:color="auto"/>
                <w:bottom w:val="none" w:sz="0" w:space="0" w:color="auto"/>
                <w:right w:val="none" w:sz="0" w:space="0" w:color="auto"/>
              </w:divBdr>
            </w:div>
            <w:div w:id="1294020179">
              <w:marLeft w:val="0"/>
              <w:marRight w:val="0"/>
              <w:marTop w:val="0"/>
              <w:marBottom w:val="0"/>
              <w:divBdr>
                <w:top w:val="none" w:sz="0" w:space="0" w:color="auto"/>
                <w:left w:val="none" w:sz="0" w:space="0" w:color="auto"/>
                <w:bottom w:val="none" w:sz="0" w:space="0" w:color="auto"/>
                <w:right w:val="none" w:sz="0" w:space="0" w:color="auto"/>
              </w:divBdr>
            </w:div>
            <w:div w:id="1488203581">
              <w:marLeft w:val="0"/>
              <w:marRight w:val="0"/>
              <w:marTop w:val="0"/>
              <w:marBottom w:val="0"/>
              <w:divBdr>
                <w:top w:val="none" w:sz="0" w:space="0" w:color="auto"/>
                <w:left w:val="none" w:sz="0" w:space="0" w:color="auto"/>
                <w:bottom w:val="none" w:sz="0" w:space="0" w:color="auto"/>
                <w:right w:val="none" w:sz="0" w:space="0" w:color="auto"/>
              </w:divBdr>
            </w:div>
            <w:div w:id="1804345442">
              <w:marLeft w:val="0"/>
              <w:marRight w:val="0"/>
              <w:marTop w:val="0"/>
              <w:marBottom w:val="0"/>
              <w:divBdr>
                <w:top w:val="none" w:sz="0" w:space="0" w:color="auto"/>
                <w:left w:val="none" w:sz="0" w:space="0" w:color="auto"/>
                <w:bottom w:val="none" w:sz="0" w:space="0" w:color="auto"/>
                <w:right w:val="none" w:sz="0" w:space="0" w:color="auto"/>
              </w:divBdr>
            </w:div>
            <w:div w:id="1832869510">
              <w:marLeft w:val="0"/>
              <w:marRight w:val="0"/>
              <w:marTop w:val="0"/>
              <w:marBottom w:val="0"/>
              <w:divBdr>
                <w:top w:val="none" w:sz="0" w:space="0" w:color="auto"/>
                <w:left w:val="none" w:sz="0" w:space="0" w:color="auto"/>
                <w:bottom w:val="none" w:sz="0" w:space="0" w:color="auto"/>
                <w:right w:val="none" w:sz="0" w:space="0" w:color="auto"/>
              </w:divBdr>
            </w:div>
            <w:div w:id="1932856546">
              <w:marLeft w:val="0"/>
              <w:marRight w:val="0"/>
              <w:marTop w:val="0"/>
              <w:marBottom w:val="0"/>
              <w:divBdr>
                <w:top w:val="none" w:sz="0" w:space="0" w:color="auto"/>
                <w:left w:val="none" w:sz="0" w:space="0" w:color="auto"/>
                <w:bottom w:val="none" w:sz="0" w:space="0" w:color="auto"/>
                <w:right w:val="none" w:sz="0" w:space="0" w:color="auto"/>
              </w:divBdr>
            </w:div>
            <w:div w:id="2076121344">
              <w:marLeft w:val="0"/>
              <w:marRight w:val="0"/>
              <w:marTop w:val="0"/>
              <w:marBottom w:val="0"/>
              <w:divBdr>
                <w:top w:val="none" w:sz="0" w:space="0" w:color="auto"/>
                <w:left w:val="none" w:sz="0" w:space="0" w:color="auto"/>
                <w:bottom w:val="none" w:sz="0" w:space="0" w:color="auto"/>
                <w:right w:val="none" w:sz="0" w:space="0" w:color="auto"/>
              </w:divBdr>
            </w:div>
          </w:divsChild>
        </w:div>
        <w:div w:id="2125151767">
          <w:marLeft w:val="0"/>
          <w:marRight w:val="0"/>
          <w:marTop w:val="0"/>
          <w:marBottom w:val="0"/>
          <w:divBdr>
            <w:top w:val="none" w:sz="0" w:space="0" w:color="auto"/>
            <w:left w:val="none" w:sz="0" w:space="0" w:color="auto"/>
            <w:bottom w:val="none" w:sz="0" w:space="0" w:color="auto"/>
            <w:right w:val="none" w:sz="0" w:space="0" w:color="auto"/>
          </w:divBdr>
          <w:divsChild>
            <w:div w:id="54546557">
              <w:marLeft w:val="0"/>
              <w:marRight w:val="0"/>
              <w:marTop w:val="0"/>
              <w:marBottom w:val="0"/>
              <w:divBdr>
                <w:top w:val="none" w:sz="0" w:space="0" w:color="auto"/>
                <w:left w:val="none" w:sz="0" w:space="0" w:color="auto"/>
                <w:bottom w:val="none" w:sz="0" w:space="0" w:color="auto"/>
                <w:right w:val="none" w:sz="0" w:space="0" w:color="auto"/>
              </w:divBdr>
            </w:div>
            <w:div w:id="426509177">
              <w:marLeft w:val="0"/>
              <w:marRight w:val="0"/>
              <w:marTop w:val="0"/>
              <w:marBottom w:val="0"/>
              <w:divBdr>
                <w:top w:val="none" w:sz="0" w:space="0" w:color="auto"/>
                <w:left w:val="none" w:sz="0" w:space="0" w:color="auto"/>
                <w:bottom w:val="none" w:sz="0" w:space="0" w:color="auto"/>
                <w:right w:val="none" w:sz="0" w:space="0" w:color="auto"/>
              </w:divBdr>
            </w:div>
            <w:div w:id="441606453">
              <w:marLeft w:val="0"/>
              <w:marRight w:val="0"/>
              <w:marTop w:val="0"/>
              <w:marBottom w:val="0"/>
              <w:divBdr>
                <w:top w:val="none" w:sz="0" w:space="0" w:color="auto"/>
                <w:left w:val="none" w:sz="0" w:space="0" w:color="auto"/>
                <w:bottom w:val="none" w:sz="0" w:space="0" w:color="auto"/>
                <w:right w:val="none" w:sz="0" w:space="0" w:color="auto"/>
              </w:divBdr>
            </w:div>
            <w:div w:id="472870722">
              <w:marLeft w:val="0"/>
              <w:marRight w:val="0"/>
              <w:marTop w:val="0"/>
              <w:marBottom w:val="0"/>
              <w:divBdr>
                <w:top w:val="none" w:sz="0" w:space="0" w:color="auto"/>
                <w:left w:val="none" w:sz="0" w:space="0" w:color="auto"/>
                <w:bottom w:val="none" w:sz="0" w:space="0" w:color="auto"/>
                <w:right w:val="none" w:sz="0" w:space="0" w:color="auto"/>
              </w:divBdr>
            </w:div>
            <w:div w:id="596451252">
              <w:marLeft w:val="0"/>
              <w:marRight w:val="0"/>
              <w:marTop w:val="0"/>
              <w:marBottom w:val="0"/>
              <w:divBdr>
                <w:top w:val="none" w:sz="0" w:space="0" w:color="auto"/>
                <w:left w:val="none" w:sz="0" w:space="0" w:color="auto"/>
                <w:bottom w:val="none" w:sz="0" w:space="0" w:color="auto"/>
                <w:right w:val="none" w:sz="0" w:space="0" w:color="auto"/>
              </w:divBdr>
            </w:div>
            <w:div w:id="627781128">
              <w:marLeft w:val="0"/>
              <w:marRight w:val="0"/>
              <w:marTop w:val="0"/>
              <w:marBottom w:val="0"/>
              <w:divBdr>
                <w:top w:val="none" w:sz="0" w:space="0" w:color="auto"/>
                <w:left w:val="none" w:sz="0" w:space="0" w:color="auto"/>
                <w:bottom w:val="none" w:sz="0" w:space="0" w:color="auto"/>
                <w:right w:val="none" w:sz="0" w:space="0" w:color="auto"/>
              </w:divBdr>
            </w:div>
            <w:div w:id="690763940">
              <w:marLeft w:val="0"/>
              <w:marRight w:val="0"/>
              <w:marTop w:val="0"/>
              <w:marBottom w:val="0"/>
              <w:divBdr>
                <w:top w:val="none" w:sz="0" w:space="0" w:color="auto"/>
                <w:left w:val="none" w:sz="0" w:space="0" w:color="auto"/>
                <w:bottom w:val="none" w:sz="0" w:space="0" w:color="auto"/>
                <w:right w:val="none" w:sz="0" w:space="0" w:color="auto"/>
              </w:divBdr>
            </w:div>
            <w:div w:id="864903506">
              <w:marLeft w:val="0"/>
              <w:marRight w:val="0"/>
              <w:marTop w:val="0"/>
              <w:marBottom w:val="0"/>
              <w:divBdr>
                <w:top w:val="none" w:sz="0" w:space="0" w:color="auto"/>
                <w:left w:val="none" w:sz="0" w:space="0" w:color="auto"/>
                <w:bottom w:val="none" w:sz="0" w:space="0" w:color="auto"/>
                <w:right w:val="none" w:sz="0" w:space="0" w:color="auto"/>
              </w:divBdr>
            </w:div>
            <w:div w:id="884832082">
              <w:marLeft w:val="0"/>
              <w:marRight w:val="0"/>
              <w:marTop w:val="0"/>
              <w:marBottom w:val="0"/>
              <w:divBdr>
                <w:top w:val="none" w:sz="0" w:space="0" w:color="auto"/>
                <w:left w:val="none" w:sz="0" w:space="0" w:color="auto"/>
                <w:bottom w:val="none" w:sz="0" w:space="0" w:color="auto"/>
                <w:right w:val="none" w:sz="0" w:space="0" w:color="auto"/>
              </w:divBdr>
            </w:div>
            <w:div w:id="1015381837">
              <w:marLeft w:val="0"/>
              <w:marRight w:val="0"/>
              <w:marTop w:val="0"/>
              <w:marBottom w:val="0"/>
              <w:divBdr>
                <w:top w:val="none" w:sz="0" w:space="0" w:color="auto"/>
                <w:left w:val="none" w:sz="0" w:space="0" w:color="auto"/>
                <w:bottom w:val="none" w:sz="0" w:space="0" w:color="auto"/>
                <w:right w:val="none" w:sz="0" w:space="0" w:color="auto"/>
              </w:divBdr>
            </w:div>
            <w:div w:id="1071343897">
              <w:marLeft w:val="0"/>
              <w:marRight w:val="0"/>
              <w:marTop w:val="0"/>
              <w:marBottom w:val="0"/>
              <w:divBdr>
                <w:top w:val="none" w:sz="0" w:space="0" w:color="auto"/>
                <w:left w:val="none" w:sz="0" w:space="0" w:color="auto"/>
                <w:bottom w:val="none" w:sz="0" w:space="0" w:color="auto"/>
                <w:right w:val="none" w:sz="0" w:space="0" w:color="auto"/>
              </w:divBdr>
            </w:div>
            <w:div w:id="1074401821">
              <w:marLeft w:val="0"/>
              <w:marRight w:val="0"/>
              <w:marTop w:val="0"/>
              <w:marBottom w:val="0"/>
              <w:divBdr>
                <w:top w:val="none" w:sz="0" w:space="0" w:color="auto"/>
                <w:left w:val="none" w:sz="0" w:space="0" w:color="auto"/>
                <w:bottom w:val="none" w:sz="0" w:space="0" w:color="auto"/>
                <w:right w:val="none" w:sz="0" w:space="0" w:color="auto"/>
              </w:divBdr>
            </w:div>
            <w:div w:id="1129470997">
              <w:marLeft w:val="0"/>
              <w:marRight w:val="0"/>
              <w:marTop w:val="0"/>
              <w:marBottom w:val="0"/>
              <w:divBdr>
                <w:top w:val="none" w:sz="0" w:space="0" w:color="auto"/>
                <w:left w:val="none" w:sz="0" w:space="0" w:color="auto"/>
                <w:bottom w:val="none" w:sz="0" w:space="0" w:color="auto"/>
                <w:right w:val="none" w:sz="0" w:space="0" w:color="auto"/>
              </w:divBdr>
            </w:div>
            <w:div w:id="1217207137">
              <w:marLeft w:val="0"/>
              <w:marRight w:val="0"/>
              <w:marTop w:val="0"/>
              <w:marBottom w:val="0"/>
              <w:divBdr>
                <w:top w:val="none" w:sz="0" w:space="0" w:color="auto"/>
                <w:left w:val="none" w:sz="0" w:space="0" w:color="auto"/>
                <w:bottom w:val="none" w:sz="0" w:space="0" w:color="auto"/>
                <w:right w:val="none" w:sz="0" w:space="0" w:color="auto"/>
              </w:divBdr>
            </w:div>
            <w:div w:id="1245265588">
              <w:marLeft w:val="0"/>
              <w:marRight w:val="0"/>
              <w:marTop w:val="0"/>
              <w:marBottom w:val="0"/>
              <w:divBdr>
                <w:top w:val="none" w:sz="0" w:space="0" w:color="auto"/>
                <w:left w:val="none" w:sz="0" w:space="0" w:color="auto"/>
                <w:bottom w:val="none" w:sz="0" w:space="0" w:color="auto"/>
                <w:right w:val="none" w:sz="0" w:space="0" w:color="auto"/>
              </w:divBdr>
            </w:div>
            <w:div w:id="1512992102">
              <w:marLeft w:val="0"/>
              <w:marRight w:val="0"/>
              <w:marTop w:val="0"/>
              <w:marBottom w:val="0"/>
              <w:divBdr>
                <w:top w:val="none" w:sz="0" w:space="0" w:color="auto"/>
                <w:left w:val="none" w:sz="0" w:space="0" w:color="auto"/>
                <w:bottom w:val="none" w:sz="0" w:space="0" w:color="auto"/>
                <w:right w:val="none" w:sz="0" w:space="0" w:color="auto"/>
              </w:divBdr>
            </w:div>
            <w:div w:id="1741370308">
              <w:marLeft w:val="0"/>
              <w:marRight w:val="0"/>
              <w:marTop w:val="0"/>
              <w:marBottom w:val="0"/>
              <w:divBdr>
                <w:top w:val="none" w:sz="0" w:space="0" w:color="auto"/>
                <w:left w:val="none" w:sz="0" w:space="0" w:color="auto"/>
                <w:bottom w:val="none" w:sz="0" w:space="0" w:color="auto"/>
                <w:right w:val="none" w:sz="0" w:space="0" w:color="auto"/>
              </w:divBdr>
            </w:div>
            <w:div w:id="1884168282">
              <w:marLeft w:val="0"/>
              <w:marRight w:val="0"/>
              <w:marTop w:val="0"/>
              <w:marBottom w:val="0"/>
              <w:divBdr>
                <w:top w:val="none" w:sz="0" w:space="0" w:color="auto"/>
                <w:left w:val="none" w:sz="0" w:space="0" w:color="auto"/>
                <w:bottom w:val="none" w:sz="0" w:space="0" w:color="auto"/>
                <w:right w:val="none" w:sz="0" w:space="0" w:color="auto"/>
              </w:divBdr>
            </w:div>
            <w:div w:id="1909610469">
              <w:marLeft w:val="0"/>
              <w:marRight w:val="0"/>
              <w:marTop w:val="0"/>
              <w:marBottom w:val="0"/>
              <w:divBdr>
                <w:top w:val="none" w:sz="0" w:space="0" w:color="auto"/>
                <w:left w:val="none" w:sz="0" w:space="0" w:color="auto"/>
                <w:bottom w:val="none" w:sz="0" w:space="0" w:color="auto"/>
                <w:right w:val="none" w:sz="0" w:space="0" w:color="auto"/>
              </w:divBdr>
            </w:div>
            <w:div w:id="20784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8545">
      <w:bodyDiv w:val="1"/>
      <w:marLeft w:val="0"/>
      <w:marRight w:val="0"/>
      <w:marTop w:val="0"/>
      <w:marBottom w:val="0"/>
      <w:divBdr>
        <w:top w:val="none" w:sz="0" w:space="0" w:color="auto"/>
        <w:left w:val="none" w:sz="0" w:space="0" w:color="auto"/>
        <w:bottom w:val="none" w:sz="0" w:space="0" w:color="auto"/>
        <w:right w:val="none" w:sz="0" w:space="0" w:color="auto"/>
      </w:divBdr>
      <w:divsChild>
        <w:div w:id="63649428">
          <w:marLeft w:val="0"/>
          <w:marRight w:val="0"/>
          <w:marTop w:val="0"/>
          <w:marBottom w:val="0"/>
          <w:divBdr>
            <w:top w:val="none" w:sz="0" w:space="0" w:color="auto"/>
            <w:left w:val="none" w:sz="0" w:space="0" w:color="auto"/>
            <w:bottom w:val="none" w:sz="0" w:space="0" w:color="auto"/>
            <w:right w:val="none" w:sz="0" w:space="0" w:color="auto"/>
          </w:divBdr>
        </w:div>
        <w:div w:id="232594003">
          <w:marLeft w:val="0"/>
          <w:marRight w:val="0"/>
          <w:marTop w:val="0"/>
          <w:marBottom w:val="0"/>
          <w:divBdr>
            <w:top w:val="none" w:sz="0" w:space="0" w:color="auto"/>
            <w:left w:val="none" w:sz="0" w:space="0" w:color="auto"/>
            <w:bottom w:val="none" w:sz="0" w:space="0" w:color="auto"/>
            <w:right w:val="none" w:sz="0" w:space="0" w:color="auto"/>
          </w:divBdr>
        </w:div>
        <w:div w:id="240985914">
          <w:marLeft w:val="0"/>
          <w:marRight w:val="0"/>
          <w:marTop w:val="0"/>
          <w:marBottom w:val="0"/>
          <w:divBdr>
            <w:top w:val="none" w:sz="0" w:space="0" w:color="auto"/>
            <w:left w:val="none" w:sz="0" w:space="0" w:color="auto"/>
            <w:bottom w:val="none" w:sz="0" w:space="0" w:color="auto"/>
            <w:right w:val="none" w:sz="0" w:space="0" w:color="auto"/>
          </w:divBdr>
        </w:div>
        <w:div w:id="304164679">
          <w:marLeft w:val="0"/>
          <w:marRight w:val="0"/>
          <w:marTop w:val="0"/>
          <w:marBottom w:val="0"/>
          <w:divBdr>
            <w:top w:val="none" w:sz="0" w:space="0" w:color="auto"/>
            <w:left w:val="none" w:sz="0" w:space="0" w:color="auto"/>
            <w:bottom w:val="none" w:sz="0" w:space="0" w:color="auto"/>
            <w:right w:val="none" w:sz="0" w:space="0" w:color="auto"/>
          </w:divBdr>
        </w:div>
        <w:div w:id="335961474">
          <w:marLeft w:val="0"/>
          <w:marRight w:val="0"/>
          <w:marTop w:val="0"/>
          <w:marBottom w:val="0"/>
          <w:divBdr>
            <w:top w:val="none" w:sz="0" w:space="0" w:color="auto"/>
            <w:left w:val="none" w:sz="0" w:space="0" w:color="auto"/>
            <w:bottom w:val="none" w:sz="0" w:space="0" w:color="auto"/>
            <w:right w:val="none" w:sz="0" w:space="0" w:color="auto"/>
          </w:divBdr>
        </w:div>
        <w:div w:id="376975804">
          <w:marLeft w:val="0"/>
          <w:marRight w:val="0"/>
          <w:marTop w:val="0"/>
          <w:marBottom w:val="0"/>
          <w:divBdr>
            <w:top w:val="none" w:sz="0" w:space="0" w:color="auto"/>
            <w:left w:val="none" w:sz="0" w:space="0" w:color="auto"/>
            <w:bottom w:val="none" w:sz="0" w:space="0" w:color="auto"/>
            <w:right w:val="none" w:sz="0" w:space="0" w:color="auto"/>
          </w:divBdr>
        </w:div>
        <w:div w:id="859780550">
          <w:marLeft w:val="0"/>
          <w:marRight w:val="0"/>
          <w:marTop w:val="0"/>
          <w:marBottom w:val="0"/>
          <w:divBdr>
            <w:top w:val="none" w:sz="0" w:space="0" w:color="auto"/>
            <w:left w:val="none" w:sz="0" w:space="0" w:color="auto"/>
            <w:bottom w:val="none" w:sz="0" w:space="0" w:color="auto"/>
            <w:right w:val="none" w:sz="0" w:space="0" w:color="auto"/>
          </w:divBdr>
        </w:div>
        <w:div w:id="898639003">
          <w:marLeft w:val="0"/>
          <w:marRight w:val="0"/>
          <w:marTop w:val="0"/>
          <w:marBottom w:val="0"/>
          <w:divBdr>
            <w:top w:val="none" w:sz="0" w:space="0" w:color="auto"/>
            <w:left w:val="none" w:sz="0" w:space="0" w:color="auto"/>
            <w:bottom w:val="none" w:sz="0" w:space="0" w:color="auto"/>
            <w:right w:val="none" w:sz="0" w:space="0" w:color="auto"/>
          </w:divBdr>
        </w:div>
        <w:div w:id="987978918">
          <w:marLeft w:val="0"/>
          <w:marRight w:val="0"/>
          <w:marTop w:val="0"/>
          <w:marBottom w:val="0"/>
          <w:divBdr>
            <w:top w:val="none" w:sz="0" w:space="0" w:color="auto"/>
            <w:left w:val="none" w:sz="0" w:space="0" w:color="auto"/>
            <w:bottom w:val="none" w:sz="0" w:space="0" w:color="auto"/>
            <w:right w:val="none" w:sz="0" w:space="0" w:color="auto"/>
          </w:divBdr>
        </w:div>
        <w:div w:id="1160391162">
          <w:marLeft w:val="0"/>
          <w:marRight w:val="0"/>
          <w:marTop w:val="0"/>
          <w:marBottom w:val="0"/>
          <w:divBdr>
            <w:top w:val="none" w:sz="0" w:space="0" w:color="auto"/>
            <w:left w:val="none" w:sz="0" w:space="0" w:color="auto"/>
            <w:bottom w:val="none" w:sz="0" w:space="0" w:color="auto"/>
            <w:right w:val="none" w:sz="0" w:space="0" w:color="auto"/>
          </w:divBdr>
        </w:div>
        <w:div w:id="1312977478">
          <w:marLeft w:val="0"/>
          <w:marRight w:val="0"/>
          <w:marTop w:val="0"/>
          <w:marBottom w:val="0"/>
          <w:divBdr>
            <w:top w:val="none" w:sz="0" w:space="0" w:color="auto"/>
            <w:left w:val="none" w:sz="0" w:space="0" w:color="auto"/>
            <w:bottom w:val="none" w:sz="0" w:space="0" w:color="auto"/>
            <w:right w:val="none" w:sz="0" w:space="0" w:color="auto"/>
          </w:divBdr>
        </w:div>
        <w:div w:id="1411804165">
          <w:marLeft w:val="0"/>
          <w:marRight w:val="0"/>
          <w:marTop w:val="0"/>
          <w:marBottom w:val="0"/>
          <w:divBdr>
            <w:top w:val="none" w:sz="0" w:space="0" w:color="auto"/>
            <w:left w:val="none" w:sz="0" w:space="0" w:color="auto"/>
            <w:bottom w:val="none" w:sz="0" w:space="0" w:color="auto"/>
            <w:right w:val="none" w:sz="0" w:space="0" w:color="auto"/>
          </w:divBdr>
        </w:div>
        <w:div w:id="1419401969">
          <w:marLeft w:val="0"/>
          <w:marRight w:val="0"/>
          <w:marTop w:val="0"/>
          <w:marBottom w:val="0"/>
          <w:divBdr>
            <w:top w:val="none" w:sz="0" w:space="0" w:color="auto"/>
            <w:left w:val="none" w:sz="0" w:space="0" w:color="auto"/>
            <w:bottom w:val="none" w:sz="0" w:space="0" w:color="auto"/>
            <w:right w:val="none" w:sz="0" w:space="0" w:color="auto"/>
          </w:divBdr>
        </w:div>
        <w:div w:id="1562522167">
          <w:marLeft w:val="0"/>
          <w:marRight w:val="0"/>
          <w:marTop w:val="0"/>
          <w:marBottom w:val="0"/>
          <w:divBdr>
            <w:top w:val="none" w:sz="0" w:space="0" w:color="auto"/>
            <w:left w:val="none" w:sz="0" w:space="0" w:color="auto"/>
            <w:bottom w:val="none" w:sz="0" w:space="0" w:color="auto"/>
            <w:right w:val="none" w:sz="0" w:space="0" w:color="auto"/>
          </w:divBdr>
        </w:div>
        <w:div w:id="1606688634">
          <w:marLeft w:val="0"/>
          <w:marRight w:val="0"/>
          <w:marTop w:val="0"/>
          <w:marBottom w:val="0"/>
          <w:divBdr>
            <w:top w:val="none" w:sz="0" w:space="0" w:color="auto"/>
            <w:left w:val="none" w:sz="0" w:space="0" w:color="auto"/>
            <w:bottom w:val="none" w:sz="0" w:space="0" w:color="auto"/>
            <w:right w:val="none" w:sz="0" w:space="0" w:color="auto"/>
          </w:divBdr>
        </w:div>
        <w:div w:id="1625383258">
          <w:marLeft w:val="0"/>
          <w:marRight w:val="0"/>
          <w:marTop w:val="0"/>
          <w:marBottom w:val="0"/>
          <w:divBdr>
            <w:top w:val="none" w:sz="0" w:space="0" w:color="auto"/>
            <w:left w:val="none" w:sz="0" w:space="0" w:color="auto"/>
            <w:bottom w:val="none" w:sz="0" w:space="0" w:color="auto"/>
            <w:right w:val="none" w:sz="0" w:space="0" w:color="auto"/>
          </w:divBdr>
        </w:div>
        <w:div w:id="1707214675">
          <w:marLeft w:val="0"/>
          <w:marRight w:val="0"/>
          <w:marTop w:val="0"/>
          <w:marBottom w:val="0"/>
          <w:divBdr>
            <w:top w:val="none" w:sz="0" w:space="0" w:color="auto"/>
            <w:left w:val="none" w:sz="0" w:space="0" w:color="auto"/>
            <w:bottom w:val="none" w:sz="0" w:space="0" w:color="auto"/>
            <w:right w:val="none" w:sz="0" w:space="0" w:color="auto"/>
          </w:divBdr>
        </w:div>
        <w:div w:id="1765371176">
          <w:marLeft w:val="0"/>
          <w:marRight w:val="0"/>
          <w:marTop w:val="0"/>
          <w:marBottom w:val="0"/>
          <w:divBdr>
            <w:top w:val="none" w:sz="0" w:space="0" w:color="auto"/>
            <w:left w:val="none" w:sz="0" w:space="0" w:color="auto"/>
            <w:bottom w:val="none" w:sz="0" w:space="0" w:color="auto"/>
            <w:right w:val="none" w:sz="0" w:space="0" w:color="auto"/>
          </w:divBdr>
        </w:div>
        <w:div w:id="1803497775">
          <w:marLeft w:val="0"/>
          <w:marRight w:val="0"/>
          <w:marTop w:val="0"/>
          <w:marBottom w:val="0"/>
          <w:divBdr>
            <w:top w:val="none" w:sz="0" w:space="0" w:color="auto"/>
            <w:left w:val="none" w:sz="0" w:space="0" w:color="auto"/>
            <w:bottom w:val="none" w:sz="0" w:space="0" w:color="auto"/>
            <w:right w:val="none" w:sz="0" w:space="0" w:color="auto"/>
          </w:divBdr>
        </w:div>
        <w:div w:id="1813716120">
          <w:marLeft w:val="0"/>
          <w:marRight w:val="0"/>
          <w:marTop w:val="0"/>
          <w:marBottom w:val="0"/>
          <w:divBdr>
            <w:top w:val="none" w:sz="0" w:space="0" w:color="auto"/>
            <w:left w:val="none" w:sz="0" w:space="0" w:color="auto"/>
            <w:bottom w:val="none" w:sz="0" w:space="0" w:color="auto"/>
            <w:right w:val="none" w:sz="0" w:space="0" w:color="auto"/>
          </w:divBdr>
        </w:div>
        <w:div w:id="1878589727">
          <w:marLeft w:val="0"/>
          <w:marRight w:val="0"/>
          <w:marTop w:val="0"/>
          <w:marBottom w:val="0"/>
          <w:divBdr>
            <w:top w:val="none" w:sz="0" w:space="0" w:color="auto"/>
            <w:left w:val="none" w:sz="0" w:space="0" w:color="auto"/>
            <w:bottom w:val="none" w:sz="0" w:space="0" w:color="auto"/>
            <w:right w:val="none" w:sz="0" w:space="0" w:color="auto"/>
          </w:divBdr>
        </w:div>
        <w:div w:id="1879968060">
          <w:marLeft w:val="0"/>
          <w:marRight w:val="0"/>
          <w:marTop w:val="0"/>
          <w:marBottom w:val="0"/>
          <w:divBdr>
            <w:top w:val="none" w:sz="0" w:space="0" w:color="auto"/>
            <w:left w:val="none" w:sz="0" w:space="0" w:color="auto"/>
            <w:bottom w:val="none" w:sz="0" w:space="0" w:color="auto"/>
            <w:right w:val="none" w:sz="0" w:space="0" w:color="auto"/>
          </w:divBdr>
        </w:div>
        <w:div w:id="1917742476">
          <w:marLeft w:val="0"/>
          <w:marRight w:val="0"/>
          <w:marTop w:val="0"/>
          <w:marBottom w:val="0"/>
          <w:divBdr>
            <w:top w:val="none" w:sz="0" w:space="0" w:color="auto"/>
            <w:left w:val="none" w:sz="0" w:space="0" w:color="auto"/>
            <w:bottom w:val="none" w:sz="0" w:space="0" w:color="auto"/>
            <w:right w:val="none" w:sz="0" w:space="0" w:color="auto"/>
          </w:divBdr>
        </w:div>
        <w:div w:id="2090497724">
          <w:marLeft w:val="0"/>
          <w:marRight w:val="0"/>
          <w:marTop w:val="0"/>
          <w:marBottom w:val="0"/>
          <w:divBdr>
            <w:top w:val="none" w:sz="0" w:space="0" w:color="auto"/>
            <w:left w:val="none" w:sz="0" w:space="0" w:color="auto"/>
            <w:bottom w:val="none" w:sz="0" w:space="0" w:color="auto"/>
            <w:right w:val="none" w:sz="0" w:space="0" w:color="auto"/>
          </w:divBdr>
          <w:divsChild>
            <w:div w:id="136722335">
              <w:marLeft w:val="0"/>
              <w:marRight w:val="0"/>
              <w:marTop w:val="0"/>
              <w:marBottom w:val="0"/>
              <w:divBdr>
                <w:top w:val="none" w:sz="0" w:space="0" w:color="auto"/>
                <w:left w:val="none" w:sz="0" w:space="0" w:color="auto"/>
                <w:bottom w:val="none" w:sz="0" w:space="0" w:color="auto"/>
                <w:right w:val="none" w:sz="0" w:space="0" w:color="auto"/>
              </w:divBdr>
            </w:div>
            <w:div w:id="206644100">
              <w:marLeft w:val="0"/>
              <w:marRight w:val="0"/>
              <w:marTop w:val="0"/>
              <w:marBottom w:val="0"/>
              <w:divBdr>
                <w:top w:val="none" w:sz="0" w:space="0" w:color="auto"/>
                <w:left w:val="none" w:sz="0" w:space="0" w:color="auto"/>
                <w:bottom w:val="none" w:sz="0" w:space="0" w:color="auto"/>
                <w:right w:val="none" w:sz="0" w:space="0" w:color="auto"/>
              </w:divBdr>
            </w:div>
            <w:div w:id="290525134">
              <w:marLeft w:val="0"/>
              <w:marRight w:val="0"/>
              <w:marTop w:val="0"/>
              <w:marBottom w:val="0"/>
              <w:divBdr>
                <w:top w:val="none" w:sz="0" w:space="0" w:color="auto"/>
                <w:left w:val="none" w:sz="0" w:space="0" w:color="auto"/>
                <w:bottom w:val="none" w:sz="0" w:space="0" w:color="auto"/>
                <w:right w:val="none" w:sz="0" w:space="0" w:color="auto"/>
              </w:divBdr>
            </w:div>
            <w:div w:id="684135800">
              <w:marLeft w:val="0"/>
              <w:marRight w:val="0"/>
              <w:marTop w:val="0"/>
              <w:marBottom w:val="0"/>
              <w:divBdr>
                <w:top w:val="none" w:sz="0" w:space="0" w:color="auto"/>
                <w:left w:val="none" w:sz="0" w:space="0" w:color="auto"/>
                <w:bottom w:val="none" w:sz="0" w:space="0" w:color="auto"/>
                <w:right w:val="none" w:sz="0" w:space="0" w:color="auto"/>
              </w:divBdr>
            </w:div>
            <w:div w:id="702443700">
              <w:marLeft w:val="0"/>
              <w:marRight w:val="0"/>
              <w:marTop w:val="0"/>
              <w:marBottom w:val="0"/>
              <w:divBdr>
                <w:top w:val="none" w:sz="0" w:space="0" w:color="auto"/>
                <w:left w:val="none" w:sz="0" w:space="0" w:color="auto"/>
                <w:bottom w:val="none" w:sz="0" w:space="0" w:color="auto"/>
                <w:right w:val="none" w:sz="0" w:space="0" w:color="auto"/>
              </w:divBdr>
            </w:div>
            <w:div w:id="811407561">
              <w:marLeft w:val="0"/>
              <w:marRight w:val="0"/>
              <w:marTop w:val="0"/>
              <w:marBottom w:val="0"/>
              <w:divBdr>
                <w:top w:val="none" w:sz="0" w:space="0" w:color="auto"/>
                <w:left w:val="none" w:sz="0" w:space="0" w:color="auto"/>
                <w:bottom w:val="none" w:sz="0" w:space="0" w:color="auto"/>
                <w:right w:val="none" w:sz="0" w:space="0" w:color="auto"/>
              </w:divBdr>
            </w:div>
            <w:div w:id="820268463">
              <w:marLeft w:val="0"/>
              <w:marRight w:val="0"/>
              <w:marTop w:val="0"/>
              <w:marBottom w:val="0"/>
              <w:divBdr>
                <w:top w:val="none" w:sz="0" w:space="0" w:color="auto"/>
                <w:left w:val="none" w:sz="0" w:space="0" w:color="auto"/>
                <w:bottom w:val="none" w:sz="0" w:space="0" w:color="auto"/>
                <w:right w:val="none" w:sz="0" w:space="0" w:color="auto"/>
              </w:divBdr>
            </w:div>
            <w:div w:id="1087575724">
              <w:marLeft w:val="0"/>
              <w:marRight w:val="0"/>
              <w:marTop w:val="0"/>
              <w:marBottom w:val="0"/>
              <w:divBdr>
                <w:top w:val="none" w:sz="0" w:space="0" w:color="auto"/>
                <w:left w:val="none" w:sz="0" w:space="0" w:color="auto"/>
                <w:bottom w:val="none" w:sz="0" w:space="0" w:color="auto"/>
                <w:right w:val="none" w:sz="0" w:space="0" w:color="auto"/>
              </w:divBdr>
            </w:div>
            <w:div w:id="1260915615">
              <w:marLeft w:val="0"/>
              <w:marRight w:val="0"/>
              <w:marTop w:val="0"/>
              <w:marBottom w:val="0"/>
              <w:divBdr>
                <w:top w:val="none" w:sz="0" w:space="0" w:color="auto"/>
                <w:left w:val="none" w:sz="0" w:space="0" w:color="auto"/>
                <w:bottom w:val="none" w:sz="0" w:space="0" w:color="auto"/>
                <w:right w:val="none" w:sz="0" w:space="0" w:color="auto"/>
              </w:divBdr>
            </w:div>
            <w:div w:id="1286816660">
              <w:marLeft w:val="0"/>
              <w:marRight w:val="0"/>
              <w:marTop w:val="0"/>
              <w:marBottom w:val="0"/>
              <w:divBdr>
                <w:top w:val="none" w:sz="0" w:space="0" w:color="auto"/>
                <w:left w:val="none" w:sz="0" w:space="0" w:color="auto"/>
                <w:bottom w:val="none" w:sz="0" w:space="0" w:color="auto"/>
                <w:right w:val="none" w:sz="0" w:space="0" w:color="auto"/>
              </w:divBdr>
            </w:div>
            <w:div w:id="1369332027">
              <w:marLeft w:val="0"/>
              <w:marRight w:val="0"/>
              <w:marTop w:val="0"/>
              <w:marBottom w:val="0"/>
              <w:divBdr>
                <w:top w:val="none" w:sz="0" w:space="0" w:color="auto"/>
                <w:left w:val="none" w:sz="0" w:space="0" w:color="auto"/>
                <w:bottom w:val="none" w:sz="0" w:space="0" w:color="auto"/>
                <w:right w:val="none" w:sz="0" w:space="0" w:color="auto"/>
              </w:divBdr>
            </w:div>
            <w:div w:id="1518543151">
              <w:marLeft w:val="0"/>
              <w:marRight w:val="0"/>
              <w:marTop w:val="0"/>
              <w:marBottom w:val="0"/>
              <w:divBdr>
                <w:top w:val="none" w:sz="0" w:space="0" w:color="auto"/>
                <w:left w:val="none" w:sz="0" w:space="0" w:color="auto"/>
                <w:bottom w:val="none" w:sz="0" w:space="0" w:color="auto"/>
                <w:right w:val="none" w:sz="0" w:space="0" w:color="auto"/>
              </w:divBdr>
            </w:div>
            <w:div w:id="1524398379">
              <w:marLeft w:val="0"/>
              <w:marRight w:val="0"/>
              <w:marTop w:val="0"/>
              <w:marBottom w:val="0"/>
              <w:divBdr>
                <w:top w:val="none" w:sz="0" w:space="0" w:color="auto"/>
                <w:left w:val="none" w:sz="0" w:space="0" w:color="auto"/>
                <w:bottom w:val="none" w:sz="0" w:space="0" w:color="auto"/>
                <w:right w:val="none" w:sz="0" w:space="0" w:color="auto"/>
              </w:divBdr>
            </w:div>
            <w:div w:id="1609044453">
              <w:marLeft w:val="0"/>
              <w:marRight w:val="0"/>
              <w:marTop w:val="0"/>
              <w:marBottom w:val="0"/>
              <w:divBdr>
                <w:top w:val="none" w:sz="0" w:space="0" w:color="auto"/>
                <w:left w:val="none" w:sz="0" w:space="0" w:color="auto"/>
                <w:bottom w:val="none" w:sz="0" w:space="0" w:color="auto"/>
                <w:right w:val="none" w:sz="0" w:space="0" w:color="auto"/>
              </w:divBdr>
            </w:div>
            <w:div w:id="1719352935">
              <w:marLeft w:val="0"/>
              <w:marRight w:val="0"/>
              <w:marTop w:val="0"/>
              <w:marBottom w:val="0"/>
              <w:divBdr>
                <w:top w:val="none" w:sz="0" w:space="0" w:color="auto"/>
                <w:left w:val="none" w:sz="0" w:space="0" w:color="auto"/>
                <w:bottom w:val="none" w:sz="0" w:space="0" w:color="auto"/>
                <w:right w:val="none" w:sz="0" w:space="0" w:color="auto"/>
              </w:divBdr>
            </w:div>
            <w:div w:id="1842433246">
              <w:marLeft w:val="0"/>
              <w:marRight w:val="0"/>
              <w:marTop w:val="0"/>
              <w:marBottom w:val="0"/>
              <w:divBdr>
                <w:top w:val="none" w:sz="0" w:space="0" w:color="auto"/>
                <w:left w:val="none" w:sz="0" w:space="0" w:color="auto"/>
                <w:bottom w:val="none" w:sz="0" w:space="0" w:color="auto"/>
                <w:right w:val="none" w:sz="0" w:space="0" w:color="auto"/>
              </w:divBdr>
            </w:div>
            <w:div w:id="1866943318">
              <w:marLeft w:val="0"/>
              <w:marRight w:val="0"/>
              <w:marTop w:val="0"/>
              <w:marBottom w:val="0"/>
              <w:divBdr>
                <w:top w:val="none" w:sz="0" w:space="0" w:color="auto"/>
                <w:left w:val="none" w:sz="0" w:space="0" w:color="auto"/>
                <w:bottom w:val="none" w:sz="0" w:space="0" w:color="auto"/>
                <w:right w:val="none" w:sz="0" w:space="0" w:color="auto"/>
              </w:divBdr>
            </w:div>
            <w:div w:id="2015645241">
              <w:marLeft w:val="0"/>
              <w:marRight w:val="0"/>
              <w:marTop w:val="0"/>
              <w:marBottom w:val="0"/>
              <w:divBdr>
                <w:top w:val="none" w:sz="0" w:space="0" w:color="auto"/>
                <w:left w:val="none" w:sz="0" w:space="0" w:color="auto"/>
                <w:bottom w:val="none" w:sz="0" w:space="0" w:color="auto"/>
                <w:right w:val="none" w:sz="0" w:space="0" w:color="auto"/>
              </w:divBdr>
            </w:div>
            <w:div w:id="2068606298">
              <w:marLeft w:val="0"/>
              <w:marRight w:val="0"/>
              <w:marTop w:val="0"/>
              <w:marBottom w:val="0"/>
              <w:divBdr>
                <w:top w:val="none" w:sz="0" w:space="0" w:color="auto"/>
                <w:left w:val="none" w:sz="0" w:space="0" w:color="auto"/>
                <w:bottom w:val="none" w:sz="0" w:space="0" w:color="auto"/>
                <w:right w:val="none" w:sz="0" w:space="0" w:color="auto"/>
              </w:divBdr>
            </w:div>
            <w:div w:id="2115468204">
              <w:marLeft w:val="0"/>
              <w:marRight w:val="0"/>
              <w:marTop w:val="0"/>
              <w:marBottom w:val="0"/>
              <w:divBdr>
                <w:top w:val="none" w:sz="0" w:space="0" w:color="auto"/>
                <w:left w:val="none" w:sz="0" w:space="0" w:color="auto"/>
                <w:bottom w:val="none" w:sz="0" w:space="0" w:color="auto"/>
                <w:right w:val="none" w:sz="0" w:space="0" w:color="auto"/>
              </w:divBdr>
            </w:div>
          </w:divsChild>
        </w:div>
        <w:div w:id="2111536272">
          <w:marLeft w:val="0"/>
          <w:marRight w:val="0"/>
          <w:marTop w:val="0"/>
          <w:marBottom w:val="0"/>
          <w:divBdr>
            <w:top w:val="none" w:sz="0" w:space="0" w:color="auto"/>
            <w:left w:val="none" w:sz="0" w:space="0" w:color="auto"/>
            <w:bottom w:val="none" w:sz="0" w:space="0" w:color="auto"/>
            <w:right w:val="none" w:sz="0" w:space="0" w:color="auto"/>
          </w:divBdr>
        </w:div>
      </w:divsChild>
    </w:div>
    <w:div w:id="1963530888">
      <w:bodyDiv w:val="1"/>
      <w:marLeft w:val="0"/>
      <w:marRight w:val="0"/>
      <w:marTop w:val="0"/>
      <w:marBottom w:val="0"/>
      <w:divBdr>
        <w:top w:val="none" w:sz="0" w:space="0" w:color="auto"/>
        <w:left w:val="none" w:sz="0" w:space="0" w:color="auto"/>
        <w:bottom w:val="none" w:sz="0" w:space="0" w:color="auto"/>
        <w:right w:val="none" w:sz="0" w:space="0" w:color="auto"/>
      </w:divBdr>
    </w:div>
    <w:div w:id="2054109535">
      <w:bodyDiv w:val="1"/>
      <w:marLeft w:val="0"/>
      <w:marRight w:val="0"/>
      <w:marTop w:val="0"/>
      <w:marBottom w:val="0"/>
      <w:divBdr>
        <w:top w:val="none" w:sz="0" w:space="0" w:color="auto"/>
        <w:left w:val="none" w:sz="0" w:space="0" w:color="auto"/>
        <w:bottom w:val="none" w:sz="0" w:space="0" w:color="auto"/>
        <w:right w:val="none" w:sz="0" w:space="0" w:color="auto"/>
      </w:divBdr>
    </w:div>
    <w:div w:id="2071725405">
      <w:bodyDiv w:val="1"/>
      <w:marLeft w:val="0"/>
      <w:marRight w:val="0"/>
      <w:marTop w:val="0"/>
      <w:marBottom w:val="0"/>
      <w:divBdr>
        <w:top w:val="none" w:sz="0" w:space="0" w:color="auto"/>
        <w:left w:val="none" w:sz="0" w:space="0" w:color="auto"/>
        <w:bottom w:val="none" w:sz="0" w:space="0" w:color="auto"/>
        <w:right w:val="none" w:sz="0" w:space="0" w:color="auto"/>
      </w:divBdr>
      <w:divsChild>
        <w:div w:id="157307379">
          <w:marLeft w:val="0"/>
          <w:marRight w:val="0"/>
          <w:marTop w:val="0"/>
          <w:marBottom w:val="0"/>
          <w:divBdr>
            <w:top w:val="none" w:sz="0" w:space="0" w:color="auto"/>
            <w:left w:val="none" w:sz="0" w:space="0" w:color="auto"/>
            <w:bottom w:val="none" w:sz="0" w:space="0" w:color="auto"/>
            <w:right w:val="none" w:sz="0" w:space="0" w:color="auto"/>
          </w:divBdr>
        </w:div>
        <w:div w:id="1354112219">
          <w:marLeft w:val="0"/>
          <w:marRight w:val="0"/>
          <w:marTop w:val="0"/>
          <w:marBottom w:val="0"/>
          <w:divBdr>
            <w:top w:val="none" w:sz="0" w:space="0" w:color="auto"/>
            <w:left w:val="none" w:sz="0" w:space="0" w:color="auto"/>
            <w:bottom w:val="none" w:sz="0" w:space="0" w:color="auto"/>
            <w:right w:val="none" w:sz="0" w:space="0" w:color="auto"/>
          </w:divBdr>
        </w:div>
        <w:div w:id="1557281779">
          <w:marLeft w:val="0"/>
          <w:marRight w:val="0"/>
          <w:marTop w:val="0"/>
          <w:marBottom w:val="0"/>
          <w:divBdr>
            <w:top w:val="none" w:sz="0" w:space="0" w:color="auto"/>
            <w:left w:val="none" w:sz="0" w:space="0" w:color="auto"/>
            <w:bottom w:val="none" w:sz="0" w:space="0" w:color="auto"/>
            <w:right w:val="none" w:sz="0" w:space="0" w:color="auto"/>
          </w:divBdr>
          <w:divsChild>
            <w:div w:id="1190070442">
              <w:marLeft w:val="0"/>
              <w:marRight w:val="0"/>
              <w:marTop w:val="30"/>
              <w:marBottom w:val="30"/>
              <w:divBdr>
                <w:top w:val="none" w:sz="0" w:space="0" w:color="auto"/>
                <w:left w:val="none" w:sz="0" w:space="0" w:color="auto"/>
                <w:bottom w:val="none" w:sz="0" w:space="0" w:color="auto"/>
                <w:right w:val="none" w:sz="0" w:space="0" w:color="auto"/>
              </w:divBdr>
              <w:divsChild>
                <w:div w:id="200361795">
                  <w:marLeft w:val="0"/>
                  <w:marRight w:val="0"/>
                  <w:marTop w:val="0"/>
                  <w:marBottom w:val="0"/>
                  <w:divBdr>
                    <w:top w:val="none" w:sz="0" w:space="0" w:color="auto"/>
                    <w:left w:val="none" w:sz="0" w:space="0" w:color="auto"/>
                    <w:bottom w:val="none" w:sz="0" w:space="0" w:color="auto"/>
                    <w:right w:val="none" w:sz="0" w:space="0" w:color="auto"/>
                  </w:divBdr>
                  <w:divsChild>
                    <w:div w:id="364065994">
                      <w:marLeft w:val="0"/>
                      <w:marRight w:val="0"/>
                      <w:marTop w:val="0"/>
                      <w:marBottom w:val="0"/>
                      <w:divBdr>
                        <w:top w:val="none" w:sz="0" w:space="0" w:color="auto"/>
                        <w:left w:val="none" w:sz="0" w:space="0" w:color="auto"/>
                        <w:bottom w:val="none" w:sz="0" w:space="0" w:color="auto"/>
                        <w:right w:val="none" w:sz="0" w:space="0" w:color="auto"/>
                      </w:divBdr>
                    </w:div>
                    <w:div w:id="1171603294">
                      <w:marLeft w:val="0"/>
                      <w:marRight w:val="0"/>
                      <w:marTop w:val="0"/>
                      <w:marBottom w:val="0"/>
                      <w:divBdr>
                        <w:top w:val="none" w:sz="0" w:space="0" w:color="auto"/>
                        <w:left w:val="none" w:sz="0" w:space="0" w:color="auto"/>
                        <w:bottom w:val="none" w:sz="0" w:space="0" w:color="auto"/>
                        <w:right w:val="none" w:sz="0" w:space="0" w:color="auto"/>
                      </w:divBdr>
                    </w:div>
                  </w:divsChild>
                </w:div>
                <w:div w:id="273942369">
                  <w:marLeft w:val="0"/>
                  <w:marRight w:val="0"/>
                  <w:marTop w:val="0"/>
                  <w:marBottom w:val="0"/>
                  <w:divBdr>
                    <w:top w:val="none" w:sz="0" w:space="0" w:color="auto"/>
                    <w:left w:val="none" w:sz="0" w:space="0" w:color="auto"/>
                    <w:bottom w:val="none" w:sz="0" w:space="0" w:color="auto"/>
                    <w:right w:val="none" w:sz="0" w:space="0" w:color="auto"/>
                  </w:divBdr>
                  <w:divsChild>
                    <w:div w:id="1194687150">
                      <w:marLeft w:val="0"/>
                      <w:marRight w:val="0"/>
                      <w:marTop w:val="0"/>
                      <w:marBottom w:val="0"/>
                      <w:divBdr>
                        <w:top w:val="none" w:sz="0" w:space="0" w:color="auto"/>
                        <w:left w:val="none" w:sz="0" w:space="0" w:color="auto"/>
                        <w:bottom w:val="none" w:sz="0" w:space="0" w:color="auto"/>
                        <w:right w:val="none" w:sz="0" w:space="0" w:color="auto"/>
                      </w:divBdr>
                    </w:div>
                    <w:div w:id="1962227441">
                      <w:marLeft w:val="0"/>
                      <w:marRight w:val="0"/>
                      <w:marTop w:val="0"/>
                      <w:marBottom w:val="0"/>
                      <w:divBdr>
                        <w:top w:val="none" w:sz="0" w:space="0" w:color="auto"/>
                        <w:left w:val="none" w:sz="0" w:space="0" w:color="auto"/>
                        <w:bottom w:val="none" w:sz="0" w:space="0" w:color="auto"/>
                        <w:right w:val="none" w:sz="0" w:space="0" w:color="auto"/>
                      </w:divBdr>
                    </w:div>
                  </w:divsChild>
                </w:div>
                <w:div w:id="289895079">
                  <w:marLeft w:val="0"/>
                  <w:marRight w:val="0"/>
                  <w:marTop w:val="0"/>
                  <w:marBottom w:val="0"/>
                  <w:divBdr>
                    <w:top w:val="none" w:sz="0" w:space="0" w:color="auto"/>
                    <w:left w:val="none" w:sz="0" w:space="0" w:color="auto"/>
                    <w:bottom w:val="none" w:sz="0" w:space="0" w:color="auto"/>
                    <w:right w:val="none" w:sz="0" w:space="0" w:color="auto"/>
                  </w:divBdr>
                  <w:divsChild>
                    <w:div w:id="2070493709">
                      <w:marLeft w:val="0"/>
                      <w:marRight w:val="0"/>
                      <w:marTop w:val="0"/>
                      <w:marBottom w:val="0"/>
                      <w:divBdr>
                        <w:top w:val="none" w:sz="0" w:space="0" w:color="auto"/>
                        <w:left w:val="none" w:sz="0" w:space="0" w:color="auto"/>
                        <w:bottom w:val="none" w:sz="0" w:space="0" w:color="auto"/>
                        <w:right w:val="none" w:sz="0" w:space="0" w:color="auto"/>
                      </w:divBdr>
                    </w:div>
                  </w:divsChild>
                </w:div>
                <w:div w:id="774449178">
                  <w:marLeft w:val="0"/>
                  <w:marRight w:val="0"/>
                  <w:marTop w:val="0"/>
                  <w:marBottom w:val="0"/>
                  <w:divBdr>
                    <w:top w:val="none" w:sz="0" w:space="0" w:color="auto"/>
                    <w:left w:val="none" w:sz="0" w:space="0" w:color="auto"/>
                    <w:bottom w:val="none" w:sz="0" w:space="0" w:color="auto"/>
                    <w:right w:val="none" w:sz="0" w:space="0" w:color="auto"/>
                  </w:divBdr>
                  <w:divsChild>
                    <w:div w:id="1332218141">
                      <w:marLeft w:val="0"/>
                      <w:marRight w:val="0"/>
                      <w:marTop w:val="0"/>
                      <w:marBottom w:val="0"/>
                      <w:divBdr>
                        <w:top w:val="none" w:sz="0" w:space="0" w:color="auto"/>
                        <w:left w:val="none" w:sz="0" w:space="0" w:color="auto"/>
                        <w:bottom w:val="none" w:sz="0" w:space="0" w:color="auto"/>
                        <w:right w:val="none" w:sz="0" w:space="0" w:color="auto"/>
                      </w:divBdr>
                    </w:div>
                  </w:divsChild>
                </w:div>
                <w:div w:id="1261528200">
                  <w:marLeft w:val="0"/>
                  <w:marRight w:val="0"/>
                  <w:marTop w:val="0"/>
                  <w:marBottom w:val="0"/>
                  <w:divBdr>
                    <w:top w:val="none" w:sz="0" w:space="0" w:color="auto"/>
                    <w:left w:val="none" w:sz="0" w:space="0" w:color="auto"/>
                    <w:bottom w:val="none" w:sz="0" w:space="0" w:color="auto"/>
                    <w:right w:val="none" w:sz="0" w:space="0" w:color="auto"/>
                  </w:divBdr>
                  <w:divsChild>
                    <w:div w:id="1528564732">
                      <w:marLeft w:val="0"/>
                      <w:marRight w:val="0"/>
                      <w:marTop w:val="0"/>
                      <w:marBottom w:val="0"/>
                      <w:divBdr>
                        <w:top w:val="none" w:sz="0" w:space="0" w:color="auto"/>
                        <w:left w:val="none" w:sz="0" w:space="0" w:color="auto"/>
                        <w:bottom w:val="none" w:sz="0" w:space="0" w:color="auto"/>
                        <w:right w:val="none" w:sz="0" w:space="0" w:color="auto"/>
                      </w:divBdr>
                    </w:div>
                  </w:divsChild>
                </w:div>
                <w:div w:id="1525434345">
                  <w:marLeft w:val="0"/>
                  <w:marRight w:val="0"/>
                  <w:marTop w:val="0"/>
                  <w:marBottom w:val="0"/>
                  <w:divBdr>
                    <w:top w:val="none" w:sz="0" w:space="0" w:color="auto"/>
                    <w:left w:val="none" w:sz="0" w:space="0" w:color="auto"/>
                    <w:bottom w:val="none" w:sz="0" w:space="0" w:color="auto"/>
                    <w:right w:val="none" w:sz="0" w:space="0" w:color="auto"/>
                  </w:divBdr>
                  <w:divsChild>
                    <w:div w:id="502360134">
                      <w:marLeft w:val="0"/>
                      <w:marRight w:val="0"/>
                      <w:marTop w:val="0"/>
                      <w:marBottom w:val="0"/>
                      <w:divBdr>
                        <w:top w:val="none" w:sz="0" w:space="0" w:color="auto"/>
                        <w:left w:val="none" w:sz="0" w:space="0" w:color="auto"/>
                        <w:bottom w:val="none" w:sz="0" w:space="0" w:color="auto"/>
                        <w:right w:val="none" w:sz="0" w:space="0" w:color="auto"/>
                      </w:divBdr>
                    </w:div>
                  </w:divsChild>
                </w:div>
                <w:div w:id="1654286131">
                  <w:marLeft w:val="0"/>
                  <w:marRight w:val="0"/>
                  <w:marTop w:val="0"/>
                  <w:marBottom w:val="0"/>
                  <w:divBdr>
                    <w:top w:val="none" w:sz="0" w:space="0" w:color="auto"/>
                    <w:left w:val="none" w:sz="0" w:space="0" w:color="auto"/>
                    <w:bottom w:val="none" w:sz="0" w:space="0" w:color="auto"/>
                    <w:right w:val="none" w:sz="0" w:space="0" w:color="auto"/>
                  </w:divBdr>
                  <w:divsChild>
                    <w:div w:id="327750126">
                      <w:marLeft w:val="0"/>
                      <w:marRight w:val="0"/>
                      <w:marTop w:val="0"/>
                      <w:marBottom w:val="0"/>
                      <w:divBdr>
                        <w:top w:val="none" w:sz="0" w:space="0" w:color="auto"/>
                        <w:left w:val="none" w:sz="0" w:space="0" w:color="auto"/>
                        <w:bottom w:val="none" w:sz="0" w:space="0" w:color="auto"/>
                        <w:right w:val="none" w:sz="0" w:space="0" w:color="auto"/>
                      </w:divBdr>
                    </w:div>
                  </w:divsChild>
                </w:div>
                <w:div w:id="1815371271">
                  <w:marLeft w:val="0"/>
                  <w:marRight w:val="0"/>
                  <w:marTop w:val="0"/>
                  <w:marBottom w:val="0"/>
                  <w:divBdr>
                    <w:top w:val="none" w:sz="0" w:space="0" w:color="auto"/>
                    <w:left w:val="none" w:sz="0" w:space="0" w:color="auto"/>
                    <w:bottom w:val="none" w:sz="0" w:space="0" w:color="auto"/>
                    <w:right w:val="none" w:sz="0" w:space="0" w:color="auto"/>
                  </w:divBdr>
                  <w:divsChild>
                    <w:div w:id="15268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69082">
      <w:bodyDiv w:val="1"/>
      <w:marLeft w:val="0"/>
      <w:marRight w:val="0"/>
      <w:marTop w:val="0"/>
      <w:marBottom w:val="0"/>
      <w:divBdr>
        <w:top w:val="none" w:sz="0" w:space="0" w:color="auto"/>
        <w:left w:val="none" w:sz="0" w:space="0" w:color="auto"/>
        <w:bottom w:val="none" w:sz="0" w:space="0" w:color="auto"/>
        <w:right w:val="none" w:sz="0" w:space="0" w:color="auto"/>
      </w:divBdr>
    </w:div>
    <w:div w:id="2083672523">
      <w:bodyDiv w:val="1"/>
      <w:marLeft w:val="0"/>
      <w:marRight w:val="0"/>
      <w:marTop w:val="0"/>
      <w:marBottom w:val="0"/>
      <w:divBdr>
        <w:top w:val="none" w:sz="0" w:space="0" w:color="auto"/>
        <w:left w:val="none" w:sz="0" w:space="0" w:color="auto"/>
        <w:bottom w:val="none" w:sz="0" w:space="0" w:color="auto"/>
        <w:right w:val="none" w:sz="0" w:space="0" w:color="auto"/>
      </w:divBdr>
      <w:divsChild>
        <w:div w:id="87697662">
          <w:marLeft w:val="0"/>
          <w:marRight w:val="0"/>
          <w:marTop w:val="0"/>
          <w:marBottom w:val="0"/>
          <w:divBdr>
            <w:top w:val="none" w:sz="0" w:space="0" w:color="auto"/>
            <w:left w:val="none" w:sz="0" w:space="0" w:color="auto"/>
            <w:bottom w:val="none" w:sz="0" w:space="0" w:color="auto"/>
            <w:right w:val="none" w:sz="0" w:space="0" w:color="auto"/>
          </w:divBdr>
        </w:div>
        <w:div w:id="302464528">
          <w:marLeft w:val="0"/>
          <w:marRight w:val="0"/>
          <w:marTop w:val="0"/>
          <w:marBottom w:val="0"/>
          <w:divBdr>
            <w:top w:val="none" w:sz="0" w:space="0" w:color="auto"/>
            <w:left w:val="none" w:sz="0" w:space="0" w:color="auto"/>
            <w:bottom w:val="none" w:sz="0" w:space="0" w:color="auto"/>
            <w:right w:val="none" w:sz="0" w:space="0" w:color="auto"/>
          </w:divBdr>
        </w:div>
        <w:div w:id="415174813">
          <w:marLeft w:val="0"/>
          <w:marRight w:val="0"/>
          <w:marTop w:val="0"/>
          <w:marBottom w:val="0"/>
          <w:divBdr>
            <w:top w:val="none" w:sz="0" w:space="0" w:color="auto"/>
            <w:left w:val="none" w:sz="0" w:space="0" w:color="auto"/>
            <w:bottom w:val="none" w:sz="0" w:space="0" w:color="auto"/>
            <w:right w:val="none" w:sz="0" w:space="0" w:color="auto"/>
          </w:divBdr>
        </w:div>
        <w:div w:id="637610081">
          <w:marLeft w:val="0"/>
          <w:marRight w:val="0"/>
          <w:marTop w:val="0"/>
          <w:marBottom w:val="0"/>
          <w:divBdr>
            <w:top w:val="none" w:sz="0" w:space="0" w:color="auto"/>
            <w:left w:val="none" w:sz="0" w:space="0" w:color="auto"/>
            <w:bottom w:val="none" w:sz="0" w:space="0" w:color="auto"/>
            <w:right w:val="none" w:sz="0" w:space="0" w:color="auto"/>
          </w:divBdr>
        </w:div>
        <w:div w:id="793988578">
          <w:marLeft w:val="0"/>
          <w:marRight w:val="0"/>
          <w:marTop w:val="0"/>
          <w:marBottom w:val="0"/>
          <w:divBdr>
            <w:top w:val="none" w:sz="0" w:space="0" w:color="auto"/>
            <w:left w:val="none" w:sz="0" w:space="0" w:color="auto"/>
            <w:bottom w:val="none" w:sz="0" w:space="0" w:color="auto"/>
            <w:right w:val="none" w:sz="0" w:space="0" w:color="auto"/>
          </w:divBdr>
        </w:div>
        <w:div w:id="945115371">
          <w:marLeft w:val="0"/>
          <w:marRight w:val="0"/>
          <w:marTop w:val="0"/>
          <w:marBottom w:val="0"/>
          <w:divBdr>
            <w:top w:val="none" w:sz="0" w:space="0" w:color="auto"/>
            <w:left w:val="none" w:sz="0" w:space="0" w:color="auto"/>
            <w:bottom w:val="none" w:sz="0" w:space="0" w:color="auto"/>
            <w:right w:val="none" w:sz="0" w:space="0" w:color="auto"/>
          </w:divBdr>
        </w:div>
        <w:div w:id="1335231174">
          <w:marLeft w:val="0"/>
          <w:marRight w:val="0"/>
          <w:marTop w:val="0"/>
          <w:marBottom w:val="0"/>
          <w:divBdr>
            <w:top w:val="none" w:sz="0" w:space="0" w:color="auto"/>
            <w:left w:val="none" w:sz="0" w:space="0" w:color="auto"/>
            <w:bottom w:val="none" w:sz="0" w:space="0" w:color="auto"/>
            <w:right w:val="none" w:sz="0" w:space="0" w:color="auto"/>
          </w:divBdr>
        </w:div>
        <w:div w:id="1416366892">
          <w:marLeft w:val="0"/>
          <w:marRight w:val="0"/>
          <w:marTop w:val="0"/>
          <w:marBottom w:val="0"/>
          <w:divBdr>
            <w:top w:val="none" w:sz="0" w:space="0" w:color="auto"/>
            <w:left w:val="none" w:sz="0" w:space="0" w:color="auto"/>
            <w:bottom w:val="none" w:sz="0" w:space="0" w:color="auto"/>
            <w:right w:val="none" w:sz="0" w:space="0" w:color="auto"/>
          </w:divBdr>
        </w:div>
        <w:div w:id="1454203727">
          <w:marLeft w:val="0"/>
          <w:marRight w:val="0"/>
          <w:marTop w:val="0"/>
          <w:marBottom w:val="0"/>
          <w:divBdr>
            <w:top w:val="none" w:sz="0" w:space="0" w:color="auto"/>
            <w:left w:val="none" w:sz="0" w:space="0" w:color="auto"/>
            <w:bottom w:val="none" w:sz="0" w:space="0" w:color="auto"/>
            <w:right w:val="none" w:sz="0" w:space="0" w:color="auto"/>
          </w:divBdr>
        </w:div>
        <w:div w:id="1655908687">
          <w:marLeft w:val="0"/>
          <w:marRight w:val="0"/>
          <w:marTop w:val="0"/>
          <w:marBottom w:val="0"/>
          <w:divBdr>
            <w:top w:val="none" w:sz="0" w:space="0" w:color="auto"/>
            <w:left w:val="none" w:sz="0" w:space="0" w:color="auto"/>
            <w:bottom w:val="none" w:sz="0" w:space="0" w:color="auto"/>
            <w:right w:val="none" w:sz="0" w:space="0" w:color="auto"/>
          </w:divBdr>
        </w:div>
        <w:div w:id="1660958084">
          <w:marLeft w:val="0"/>
          <w:marRight w:val="0"/>
          <w:marTop w:val="0"/>
          <w:marBottom w:val="0"/>
          <w:divBdr>
            <w:top w:val="none" w:sz="0" w:space="0" w:color="auto"/>
            <w:left w:val="none" w:sz="0" w:space="0" w:color="auto"/>
            <w:bottom w:val="none" w:sz="0" w:space="0" w:color="auto"/>
            <w:right w:val="none" w:sz="0" w:space="0" w:color="auto"/>
          </w:divBdr>
        </w:div>
        <w:div w:id="2147041369">
          <w:marLeft w:val="0"/>
          <w:marRight w:val="0"/>
          <w:marTop w:val="0"/>
          <w:marBottom w:val="0"/>
          <w:divBdr>
            <w:top w:val="none" w:sz="0" w:space="0" w:color="auto"/>
            <w:left w:val="none" w:sz="0" w:space="0" w:color="auto"/>
            <w:bottom w:val="none" w:sz="0" w:space="0" w:color="auto"/>
            <w:right w:val="none" w:sz="0" w:space="0" w:color="auto"/>
          </w:divBdr>
        </w:div>
      </w:divsChild>
    </w:div>
    <w:div w:id="2084915247">
      <w:bodyDiv w:val="1"/>
      <w:marLeft w:val="0"/>
      <w:marRight w:val="0"/>
      <w:marTop w:val="0"/>
      <w:marBottom w:val="0"/>
      <w:divBdr>
        <w:top w:val="none" w:sz="0" w:space="0" w:color="auto"/>
        <w:left w:val="none" w:sz="0" w:space="0" w:color="auto"/>
        <w:bottom w:val="none" w:sz="0" w:space="0" w:color="auto"/>
        <w:right w:val="none" w:sz="0" w:space="0" w:color="auto"/>
      </w:divBdr>
      <w:divsChild>
        <w:div w:id="272715008">
          <w:marLeft w:val="0"/>
          <w:marRight w:val="0"/>
          <w:marTop w:val="0"/>
          <w:marBottom w:val="0"/>
          <w:divBdr>
            <w:top w:val="none" w:sz="0" w:space="0" w:color="auto"/>
            <w:left w:val="none" w:sz="0" w:space="0" w:color="auto"/>
            <w:bottom w:val="none" w:sz="0" w:space="0" w:color="auto"/>
            <w:right w:val="none" w:sz="0" w:space="0" w:color="auto"/>
          </w:divBdr>
        </w:div>
        <w:div w:id="321129671">
          <w:marLeft w:val="0"/>
          <w:marRight w:val="0"/>
          <w:marTop w:val="0"/>
          <w:marBottom w:val="0"/>
          <w:divBdr>
            <w:top w:val="none" w:sz="0" w:space="0" w:color="auto"/>
            <w:left w:val="none" w:sz="0" w:space="0" w:color="auto"/>
            <w:bottom w:val="none" w:sz="0" w:space="0" w:color="auto"/>
            <w:right w:val="none" w:sz="0" w:space="0" w:color="auto"/>
          </w:divBdr>
        </w:div>
        <w:div w:id="429475198">
          <w:marLeft w:val="0"/>
          <w:marRight w:val="0"/>
          <w:marTop w:val="0"/>
          <w:marBottom w:val="0"/>
          <w:divBdr>
            <w:top w:val="none" w:sz="0" w:space="0" w:color="auto"/>
            <w:left w:val="none" w:sz="0" w:space="0" w:color="auto"/>
            <w:bottom w:val="none" w:sz="0" w:space="0" w:color="auto"/>
            <w:right w:val="none" w:sz="0" w:space="0" w:color="auto"/>
          </w:divBdr>
        </w:div>
        <w:div w:id="445389409">
          <w:marLeft w:val="0"/>
          <w:marRight w:val="0"/>
          <w:marTop w:val="0"/>
          <w:marBottom w:val="0"/>
          <w:divBdr>
            <w:top w:val="none" w:sz="0" w:space="0" w:color="auto"/>
            <w:left w:val="none" w:sz="0" w:space="0" w:color="auto"/>
            <w:bottom w:val="none" w:sz="0" w:space="0" w:color="auto"/>
            <w:right w:val="none" w:sz="0" w:space="0" w:color="auto"/>
          </w:divBdr>
        </w:div>
        <w:div w:id="555288419">
          <w:marLeft w:val="0"/>
          <w:marRight w:val="0"/>
          <w:marTop w:val="0"/>
          <w:marBottom w:val="0"/>
          <w:divBdr>
            <w:top w:val="none" w:sz="0" w:space="0" w:color="auto"/>
            <w:left w:val="none" w:sz="0" w:space="0" w:color="auto"/>
            <w:bottom w:val="none" w:sz="0" w:space="0" w:color="auto"/>
            <w:right w:val="none" w:sz="0" w:space="0" w:color="auto"/>
          </w:divBdr>
        </w:div>
        <w:div w:id="580455558">
          <w:marLeft w:val="0"/>
          <w:marRight w:val="0"/>
          <w:marTop w:val="0"/>
          <w:marBottom w:val="0"/>
          <w:divBdr>
            <w:top w:val="none" w:sz="0" w:space="0" w:color="auto"/>
            <w:left w:val="none" w:sz="0" w:space="0" w:color="auto"/>
            <w:bottom w:val="none" w:sz="0" w:space="0" w:color="auto"/>
            <w:right w:val="none" w:sz="0" w:space="0" w:color="auto"/>
          </w:divBdr>
        </w:div>
        <w:div w:id="583686227">
          <w:marLeft w:val="0"/>
          <w:marRight w:val="0"/>
          <w:marTop w:val="0"/>
          <w:marBottom w:val="0"/>
          <w:divBdr>
            <w:top w:val="none" w:sz="0" w:space="0" w:color="auto"/>
            <w:left w:val="none" w:sz="0" w:space="0" w:color="auto"/>
            <w:bottom w:val="none" w:sz="0" w:space="0" w:color="auto"/>
            <w:right w:val="none" w:sz="0" w:space="0" w:color="auto"/>
          </w:divBdr>
        </w:div>
        <w:div w:id="603341234">
          <w:marLeft w:val="0"/>
          <w:marRight w:val="0"/>
          <w:marTop w:val="0"/>
          <w:marBottom w:val="0"/>
          <w:divBdr>
            <w:top w:val="none" w:sz="0" w:space="0" w:color="auto"/>
            <w:left w:val="none" w:sz="0" w:space="0" w:color="auto"/>
            <w:bottom w:val="none" w:sz="0" w:space="0" w:color="auto"/>
            <w:right w:val="none" w:sz="0" w:space="0" w:color="auto"/>
          </w:divBdr>
        </w:div>
        <w:div w:id="897521434">
          <w:marLeft w:val="0"/>
          <w:marRight w:val="0"/>
          <w:marTop w:val="0"/>
          <w:marBottom w:val="0"/>
          <w:divBdr>
            <w:top w:val="none" w:sz="0" w:space="0" w:color="auto"/>
            <w:left w:val="none" w:sz="0" w:space="0" w:color="auto"/>
            <w:bottom w:val="none" w:sz="0" w:space="0" w:color="auto"/>
            <w:right w:val="none" w:sz="0" w:space="0" w:color="auto"/>
          </w:divBdr>
        </w:div>
        <w:div w:id="920025497">
          <w:marLeft w:val="0"/>
          <w:marRight w:val="0"/>
          <w:marTop w:val="0"/>
          <w:marBottom w:val="0"/>
          <w:divBdr>
            <w:top w:val="none" w:sz="0" w:space="0" w:color="auto"/>
            <w:left w:val="none" w:sz="0" w:space="0" w:color="auto"/>
            <w:bottom w:val="none" w:sz="0" w:space="0" w:color="auto"/>
            <w:right w:val="none" w:sz="0" w:space="0" w:color="auto"/>
          </w:divBdr>
        </w:div>
        <w:div w:id="1093819751">
          <w:marLeft w:val="0"/>
          <w:marRight w:val="0"/>
          <w:marTop w:val="0"/>
          <w:marBottom w:val="0"/>
          <w:divBdr>
            <w:top w:val="none" w:sz="0" w:space="0" w:color="auto"/>
            <w:left w:val="none" w:sz="0" w:space="0" w:color="auto"/>
            <w:bottom w:val="none" w:sz="0" w:space="0" w:color="auto"/>
            <w:right w:val="none" w:sz="0" w:space="0" w:color="auto"/>
          </w:divBdr>
        </w:div>
        <w:div w:id="1272518590">
          <w:marLeft w:val="0"/>
          <w:marRight w:val="0"/>
          <w:marTop w:val="0"/>
          <w:marBottom w:val="0"/>
          <w:divBdr>
            <w:top w:val="none" w:sz="0" w:space="0" w:color="auto"/>
            <w:left w:val="none" w:sz="0" w:space="0" w:color="auto"/>
            <w:bottom w:val="none" w:sz="0" w:space="0" w:color="auto"/>
            <w:right w:val="none" w:sz="0" w:space="0" w:color="auto"/>
          </w:divBdr>
        </w:div>
        <w:div w:id="1314217774">
          <w:marLeft w:val="0"/>
          <w:marRight w:val="0"/>
          <w:marTop w:val="0"/>
          <w:marBottom w:val="0"/>
          <w:divBdr>
            <w:top w:val="none" w:sz="0" w:space="0" w:color="auto"/>
            <w:left w:val="none" w:sz="0" w:space="0" w:color="auto"/>
            <w:bottom w:val="none" w:sz="0" w:space="0" w:color="auto"/>
            <w:right w:val="none" w:sz="0" w:space="0" w:color="auto"/>
          </w:divBdr>
        </w:div>
        <w:div w:id="1508666012">
          <w:marLeft w:val="0"/>
          <w:marRight w:val="0"/>
          <w:marTop w:val="0"/>
          <w:marBottom w:val="0"/>
          <w:divBdr>
            <w:top w:val="none" w:sz="0" w:space="0" w:color="auto"/>
            <w:left w:val="none" w:sz="0" w:space="0" w:color="auto"/>
            <w:bottom w:val="none" w:sz="0" w:space="0" w:color="auto"/>
            <w:right w:val="none" w:sz="0" w:space="0" w:color="auto"/>
          </w:divBdr>
        </w:div>
        <w:div w:id="1553466764">
          <w:marLeft w:val="0"/>
          <w:marRight w:val="0"/>
          <w:marTop w:val="0"/>
          <w:marBottom w:val="0"/>
          <w:divBdr>
            <w:top w:val="none" w:sz="0" w:space="0" w:color="auto"/>
            <w:left w:val="none" w:sz="0" w:space="0" w:color="auto"/>
            <w:bottom w:val="none" w:sz="0" w:space="0" w:color="auto"/>
            <w:right w:val="none" w:sz="0" w:space="0" w:color="auto"/>
          </w:divBdr>
        </w:div>
        <w:div w:id="1825967918">
          <w:marLeft w:val="0"/>
          <w:marRight w:val="0"/>
          <w:marTop w:val="0"/>
          <w:marBottom w:val="0"/>
          <w:divBdr>
            <w:top w:val="none" w:sz="0" w:space="0" w:color="auto"/>
            <w:left w:val="none" w:sz="0" w:space="0" w:color="auto"/>
            <w:bottom w:val="none" w:sz="0" w:space="0" w:color="auto"/>
            <w:right w:val="none" w:sz="0" w:space="0" w:color="auto"/>
          </w:divBdr>
        </w:div>
        <w:div w:id="2008317906">
          <w:marLeft w:val="0"/>
          <w:marRight w:val="0"/>
          <w:marTop w:val="0"/>
          <w:marBottom w:val="0"/>
          <w:divBdr>
            <w:top w:val="none" w:sz="0" w:space="0" w:color="auto"/>
            <w:left w:val="none" w:sz="0" w:space="0" w:color="auto"/>
            <w:bottom w:val="none" w:sz="0" w:space="0" w:color="auto"/>
            <w:right w:val="none" w:sz="0" w:space="0" w:color="auto"/>
          </w:divBdr>
        </w:div>
        <w:div w:id="2057467923">
          <w:marLeft w:val="0"/>
          <w:marRight w:val="0"/>
          <w:marTop w:val="0"/>
          <w:marBottom w:val="0"/>
          <w:divBdr>
            <w:top w:val="none" w:sz="0" w:space="0" w:color="auto"/>
            <w:left w:val="none" w:sz="0" w:space="0" w:color="auto"/>
            <w:bottom w:val="none" w:sz="0" w:space="0" w:color="auto"/>
            <w:right w:val="none" w:sz="0" w:space="0" w:color="auto"/>
          </w:divBdr>
        </w:div>
        <w:div w:id="2134129273">
          <w:marLeft w:val="0"/>
          <w:marRight w:val="0"/>
          <w:marTop w:val="0"/>
          <w:marBottom w:val="0"/>
          <w:divBdr>
            <w:top w:val="none" w:sz="0" w:space="0" w:color="auto"/>
            <w:left w:val="none" w:sz="0" w:space="0" w:color="auto"/>
            <w:bottom w:val="none" w:sz="0" w:space="0" w:color="auto"/>
            <w:right w:val="none" w:sz="0" w:space="0" w:color="auto"/>
          </w:divBdr>
        </w:div>
      </w:divsChild>
    </w:div>
    <w:div w:id="2091148183">
      <w:bodyDiv w:val="1"/>
      <w:marLeft w:val="0"/>
      <w:marRight w:val="0"/>
      <w:marTop w:val="0"/>
      <w:marBottom w:val="0"/>
      <w:divBdr>
        <w:top w:val="none" w:sz="0" w:space="0" w:color="auto"/>
        <w:left w:val="none" w:sz="0" w:space="0" w:color="auto"/>
        <w:bottom w:val="none" w:sz="0" w:space="0" w:color="auto"/>
        <w:right w:val="none" w:sz="0" w:space="0" w:color="auto"/>
      </w:divBdr>
      <w:divsChild>
        <w:div w:id="56826755">
          <w:marLeft w:val="0"/>
          <w:marRight w:val="0"/>
          <w:marTop w:val="0"/>
          <w:marBottom w:val="0"/>
          <w:divBdr>
            <w:top w:val="none" w:sz="0" w:space="0" w:color="auto"/>
            <w:left w:val="none" w:sz="0" w:space="0" w:color="auto"/>
            <w:bottom w:val="none" w:sz="0" w:space="0" w:color="auto"/>
            <w:right w:val="none" w:sz="0" w:space="0" w:color="auto"/>
          </w:divBdr>
        </w:div>
        <w:div w:id="243536894">
          <w:marLeft w:val="0"/>
          <w:marRight w:val="0"/>
          <w:marTop w:val="0"/>
          <w:marBottom w:val="0"/>
          <w:divBdr>
            <w:top w:val="none" w:sz="0" w:space="0" w:color="auto"/>
            <w:left w:val="none" w:sz="0" w:space="0" w:color="auto"/>
            <w:bottom w:val="none" w:sz="0" w:space="0" w:color="auto"/>
            <w:right w:val="none" w:sz="0" w:space="0" w:color="auto"/>
          </w:divBdr>
        </w:div>
        <w:div w:id="318732054">
          <w:marLeft w:val="0"/>
          <w:marRight w:val="0"/>
          <w:marTop w:val="0"/>
          <w:marBottom w:val="0"/>
          <w:divBdr>
            <w:top w:val="none" w:sz="0" w:space="0" w:color="auto"/>
            <w:left w:val="none" w:sz="0" w:space="0" w:color="auto"/>
            <w:bottom w:val="none" w:sz="0" w:space="0" w:color="auto"/>
            <w:right w:val="none" w:sz="0" w:space="0" w:color="auto"/>
          </w:divBdr>
        </w:div>
        <w:div w:id="653990248">
          <w:marLeft w:val="0"/>
          <w:marRight w:val="0"/>
          <w:marTop w:val="0"/>
          <w:marBottom w:val="0"/>
          <w:divBdr>
            <w:top w:val="none" w:sz="0" w:space="0" w:color="auto"/>
            <w:left w:val="none" w:sz="0" w:space="0" w:color="auto"/>
            <w:bottom w:val="none" w:sz="0" w:space="0" w:color="auto"/>
            <w:right w:val="none" w:sz="0" w:space="0" w:color="auto"/>
          </w:divBdr>
        </w:div>
        <w:div w:id="725295516">
          <w:marLeft w:val="0"/>
          <w:marRight w:val="0"/>
          <w:marTop w:val="0"/>
          <w:marBottom w:val="0"/>
          <w:divBdr>
            <w:top w:val="none" w:sz="0" w:space="0" w:color="auto"/>
            <w:left w:val="none" w:sz="0" w:space="0" w:color="auto"/>
            <w:bottom w:val="none" w:sz="0" w:space="0" w:color="auto"/>
            <w:right w:val="none" w:sz="0" w:space="0" w:color="auto"/>
          </w:divBdr>
        </w:div>
        <w:div w:id="784152641">
          <w:marLeft w:val="0"/>
          <w:marRight w:val="0"/>
          <w:marTop w:val="0"/>
          <w:marBottom w:val="0"/>
          <w:divBdr>
            <w:top w:val="none" w:sz="0" w:space="0" w:color="auto"/>
            <w:left w:val="none" w:sz="0" w:space="0" w:color="auto"/>
            <w:bottom w:val="none" w:sz="0" w:space="0" w:color="auto"/>
            <w:right w:val="none" w:sz="0" w:space="0" w:color="auto"/>
          </w:divBdr>
        </w:div>
        <w:div w:id="786895552">
          <w:marLeft w:val="0"/>
          <w:marRight w:val="0"/>
          <w:marTop w:val="0"/>
          <w:marBottom w:val="0"/>
          <w:divBdr>
            <w:top w:val="none" w:sz="0" w:space="0" w:color="auto"/>
            <w:left w:val="none" w:sz="0" w:space="0" w:color="auto"/>
            <w:bottom w:val="none" w:sz="0" w:space="0" w:color="auto"/>
            <w:right w:val="none" w:sz="0" w:space="0" w:color="auto"/>
          </w:divBdr>
        </w:div>
        <w:div w:id="978076509">
          <w:marLeft w:val="0"/>
          <w:marRight w:val="0"/>
          <w:marTop w:val="0"/>
          <w:marBottom w:val="0"/>
          <w:divBdr>
            <w:top w:val="none" w:sz="0" w:space="0" w:color="auto"/>
            <w:left w:val="none" w:sz="0" w:space="0" w:color="auto"/>
            <w:bottom w:val="none" w:sz="0" w:space="0" w:color="auto"/>
            <w:right w:val="none" w:sz="0" w:space="0" w:color="auto"/>
          </w:divBdr>
        </w:div>
        <w:div w:id="1342581786">
          <w:marLeft w:val="0"/>
          <w:marRight w:val="0"/>
          <w:marTop w:val="0"/>
          <w:marBottom w:val="0"/>
          <w:divBdr>
            <w:top w:val="none" w:sz="0" w:space="0" w:color="auto"/>
            <w:left w:val="none" w:sz="0" w:space="0" w:color="auto"/>
            <w:bottom w:val="none" w:sz="0" w:space="0" w:color="auto"/>
            <w:right w:val="none" w:sz="0" w:space="0" w:color="auto"/>
          </w:divBdr>
        </w:div>
        <w:div w:id="1445686024">
          <w:marLeft w:val="0"/>
          <w:marRight w:val="0"/>
          <w:marTop w:val="0"/>
          <w:marBottom w:val="0"/>
          <w:divBdr>
            <w:top w:val="none" w:sz="0" w:space="0" w:color="auto"/>
            <w:left w:val="none" w:sz="0" w:space="0" w:color="auto"/>
            <w:bottom w:val="none" w:sz="0" w:space="0" w:color="auto"/>
            <w:right w:val="none" w:sz="0" w:space="0" w:color="auto"/>
          </w:divBdr>
        </w:div>
        <w:div w:id="1882208616">
          <w:marLeft w:val="0"/>
          <w:marRight w:val="0"/>
          <w:marTop w:val="0"/>
          <w:marBottom w:val="0"/>
          <w:divBdr>
            <w:top w:val="none" w:sz="0" w:space="0" w:color="auto"/>
            <w:left w:val="none" w:sz="0" w:space="0" w:color="auto"/>
            <w:bottom w:val="none" w:sz="0" w:space="0" w:color="auto"/>
            <w:right w:val="none" w:sz="0" w:space="0" w:color="auto"/>
          </w:divBdr>
        </w:div>
        <w:div w:id="1899437519">
          <w:marLeft w:val="0"/>
          <w:marRight w:val="0"/>
          <w:marTop w:val="0"/>
          <w:marBottom w:val="0"/>
          <w:divBdr>
            <w:top w:val="none" w:sz="0" w:space="0" w:color="auto"/>
            <w:left w:val="none" w:sz="0" w:space="0" w:color="auto"/>
            <w:bottom w:val="none" w:sz="0" w:space="0" w:color="auto"/>
            <w:right w:val="none" w:sz="0" w:space="0" w:color="auto"/>
          </w:divBdr>
        </w:div>
        <w:div w:id="1912814039">
          <w:marLeft w:val="0"/>
          <w:marRight w:val="0"/>
          <w:marTop w:val="0"/>
          <w:marBottom w:val="0"/>
          <w:divBdr>
            <w:top w:val="none" w:sz="0" w:space="0" w:color="auto"/>
            <w:left w:val="none" w:sz="0" w:space="0" w:color="auto"/>
            <w:bottom w:val="none" w:sz="0" w:space="0" w:color="auto"/>
            <w:right w:val="none" w:sz="0" w:space="0" w:color="auto"/>
          </w:divBdr>
        </w:div>
        <w:div w:id="2062242331">
          <w:marLeft w:val="0"/>
          <w:marRight w:val="0"/>
          <w:marTop w:val="0"/>
          <w:marBottom w:val="0"/>
          <w:divBdr>
            <w:top w:val="none" w:sz="0" w:space="0" w:color="auto"/>
            <w:left w:val="none" w:sz="0" w:space="0" w:color="auto"/>
            <w:bottom w:val="none" w:sz="0" w:space="0" w:color="auto"/>
            <w:right w:val="none" w:sz="0" w:space="0" w:color="auto"/>
          </w:divBdr>
          <w:divsChild>
            <w:div w:id="9987012">
              <w:marLeft w:val="0"/>
              <w:marRight w:val="0"/>
              <w:marTop w:val="0"/>
              <w:marBottom w:val="0"/>
              <w:divBdr>
                <w:top w:val="none" w:sz="0" w:space="0" w:color="auto"/>
                <w:left w:val="none" w:sz="0" w:space="0" w:color="auto"/>
                <w:bottom w:val="none" w:sz="0" w:space="0" w:color="auto"/>
                <w:right w:val="none" w:sz="0" w:space="0" w:color="auto"/>
              </w:divBdr>
            </w:div>
            <w:div w:id="72430929">
              <w:marLeft w:val="0"/>
              <w:marRight w:val="0"/>
              <w:marTop w:val="0"/>
              <w:marBottom w:val="0"/>
              <w:divBdr>
                <w:top w:val="none" w:sz="0" w:space="0" w:color="auto"/>
                <w:left w:val="none" w:sz="0" w:space="0" w:color="auto"/>
                <w:bottom w:val="none" w:sz="0" w:space="0" w:color="auto"/>
                <w:right w:val="none" w:sz="0" w:space="0" w:color="auto"/>
              </w:divBdr>
            </w:div>
            <w:div w:id="102384204">
              <w:marLeft w:val="0"/>
              <w:marRight w:val="0"/>
              <w:marTop w:val="0"/>
              <w:marBottom w:val="0"/>
              <w:divBdr>
                <w:top w:val="none" w:sz="0" w:space="0" w:color="auto"/>
                <w:left w:val="none" w:sz="0" w:space="0" w:color="auto"/>
                <w:bottom w:val="none" w:sz="0" w:space="0" w:color="auto"/>
                <w:right w:val="none" w:sz="0" w:space="0" w:color="auto"/>
              </w:divBdr>
            </w:div>
            <w:div w:id="10199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fred.stlouisfed.org/series/BAMLC3A0C57YEY" TargetMode="External"/></Relationships>
</file>

<file path=word/documenttasks/documenttasks1.xml><?xml version="1.0" encoding="utf-8"?>
<t:Tasks xmlns:t="http://schemas.microsoft.com/office/tasks/2019/documenttasks" xmlns:oel="http://schemas.microsoft.com/office/2019/extlst">
  <t:Task id="{0A8FADFF-17A4-4D97-A4D5-E2B8B7B9EB51}">
    <t:Anchor>
      <t:Comment id="1851466651"/>
    </t:Anchor>
    <t:History>
      <t:Event id="{6C16C839-9298-4320-817F-F8BF816235AE}" time="2025-03-10T21:32:45.849Z">
        <t:Attribution userId="S::dcurry@3clife.info::ce53bce5-e0f7-4049-a371-eb82f8cd2cd1" userProvider="AD" userName="Donna Curry"/>
        <t:Anchor>
          <t:Comment id="1851466651"/>
        </t:Anchor>
        <t:Create/>
      </t:Event>
      <t:Event id="{F475EBF9-B46C-41B1-A149-BA00268F2031}" time="2025-03-10T21:32:45.849Z">
        <t:Attribution userId="S::dcurry@3clife.info::ce53bce5-e0f7-4049-a371-eb82f8cd2cd1" userProvider="AD" userName="Donna Curry"/>
        <t:Anchor>
          <t:Comment id="1851466651"/>
        </t:Anchor>
        <t:Assign userId="S::atitioura@3clife.info::15b1a7b0-fc97-406c-a53e-2b48439385e6" userProvider="AD" userName="Andrei Titioura"/>
      </t:Event>
      <t:Event id="{DC7232FB-6269-4946-A3F6-BC09433815DD}" time="2025-03-10T21:32:45.849Z">
        <t:Attribution userId="S::dcurry@3clife.info::ce53bce5-e0f7-4049-a371-eb82f8cd2cd1" userProvider="AD" userName="Donna Curry"/>
        <t:Anchor>
          <t:Comment id="1851466651"/>
        </t:Anchor>
        <t:SetTitle title="@Andrei Titioura @Joe Bentivoglio I believe the MYGA landed with last funds to issue. Are we issuing with first funds with FIA? If so, with such a close launch, the two differences may cause confusion in the sales force."/>
      </t:Event>
    </t:History>
  </t:Task>
  <t:Task id="{750034E5-4C56-46F8-A21E-7CD4E75370BD}">
    <t:Anchor>
      <t:Comment id="325139366"/>
    </t:Anchor>
    <t:History>
      <t:Event id="{A266237C-CF44-4A08-AE80-57C8FB9642F1}" time="2025-03-10T21:31:14.196Z">
        <t:Attribution userId="S::dcurry@3clife.info::ce53bce5-e0f7-4049-a371-eb82f8cd2cd1" userProvider="AD" userName="Donna Curry"/>
        <t:Anchor>
          <t:Comment id="325139366"/>
        </t:Anchor>
        <t:Create/>
      </t:Event>
      <t:Event id="{AE164D68-96FE-4F2D-A66B-6167DFE9987E}" time="2025-03-10T21:31:14.196Z">
        <t:Attribution userId="S::dcurry@3clife.info::ce53bce5-e0f7-4049-a371-eb82f8cd2cd1" userProvider="AD" userName="Donna Curry"/>
        <t:Anchor>
          <t:Comment id="325139366"/>
        </t:Anchor>
        <t:Assign userId="S::atitioura@3clife.info::15b1a7b0-fc97-406c-a53e-2b48439385e6" userProvider="AD" userName="Andrei Titioura"/>
      </t:Event>
      <t:Event id="{F24BCADB-10FC-4E40-9879-0DA0F0B07E85}" time="2025-03-10T21:31:14.196Z">
        <t:Attribution userId="S::dcurry@3clife.info::ce53bce5-e0f7-4049-a371-eb82f8cd2cd1" userProvider="AD" userName="Donna Curry"/>
        <t:Anchor>
          <t:Comment id="325139366"/>
        </t:Anchor>
        <t:SetTitle title="@Andrei Titioura @Joe Bentivoglio This is not clear to me. Max issue is $2m for this and the MYGA. In both, we refer to cumulative at $10 but usually this means that a client, for example, can hold 5 policies that total $10m. This sounds like we will …"/>
      </t:Event>
    </t:History>
  </t:Task>
  <t:Task id="{945BC5D9-16CB-4BA3-8343-826FCB6E2C67}">
    <t:Anchor>
      <t:Comment id="866249851"/>
    </t:Anchor>
    <t:History>
      <t:Event id="{1BBB1C79-8379-405C-A6B7-BAB4F367904B}" time="2025-01-07T14:12:31.871Z">
        <t:Attribution userId="S::syiscott@3clife.info::3d9c170e-8ac9-4d08-aa63-05c7762572f8" userProvider="AD" userName="Sophia Yi Scott"/>
        <t:Anchor>
          <t:Comment id="866249851"/>
        </t:Anchor>
        <t:Create/>
      </t:Event>
      <t:Event id="{A2DB0B98-E901-4EE3-A1A4-5808D20DC512}" time="2025-01-07T14:12:31.871Z">
        <t:Attribution userId="S::syiscott@3clife.info::3d9c170e-8ac9-4d08-aa63-05c7762572f8" userProvider="AD" userName="Sophia Yi Scott"/>
        <t:Anchor>
          <t:Comment id="866249851"/>
        </t:Anchor>
        <t:Assign userId="S::atitioura@3clife.info::15b1a7b0-fc97-406c-a53e-2b48439385e6" userProvider="AD" userName="Andrei Titioura"/>
      </t:Event>
      <t:Event id="{032884EC-8BAF-4EDB-966E-6E25E9F173B2}" time="2025-01-07T14:12:31.871Z">
        <t:Attribution userId="S::syiscott@3clife.info::3d9c170e-8ac9-4d08-aa63-05c7762572f8" userProvider="AD" userName="Sophia Yi Scott"/>
        <t:Anchor>
          <t:Comment id="866249851"/>
        </t:Anchor>
        <t:SetTitle title="@Andrei Titioura These two sections are contradictory. The first sentence says the Surrender Chg period starts over if no renewal election is made. The second sentence says the Surrender Chgs no longer apply if no renewal election is made. Can you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710f5870-19a2-46e6-a295-849f0bb26545">
      <UserInfo>
        <DisplayName/>
        <AccountId xsi:nil="true"/>
        <AccountType/>
      </UserInfo>
    </Owner>
    <TaxCatchAll xmlns="3d85f1d6-591f-4d77-92ff-d3f3f52045e2" xsi:nil="true"/>
    <lcf76f155ced4ddcb4097134ff3c332f xmlns="710f5870-19a2-46e6-a295-849f0bb26545">
      <Terms xmlns="http://schemas.microsoft.com/office/infopath/2007/PartnerControls"/>
    </lcf76f155ced4ddcb4097134ff3c332f>
    <Priority xmlns="710f5870-19a2-46e6-a295-849f0bb265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8B753601472442B7CBF84D22D5DD43" ma:contentTypeVersion="15" ma:contentTypeDescription="Create a new document." ma:contentTypeScope="" ma:versionID="e48594761c19afcdebd379e8f7f5c05f">
  <xsd:schema xmlns:xsd="http://www.w3.org/2001/XMLSchema" xmlns:xs="http://www.w3.org/2001/XMLSchema" xmlns:p="http://schemas.microsoft.com/office/2006/metadata/properties" xmlns:ns2="710f5870-19a2-46e6-a295-849f0bb26545" xmlns:ns3="3d85f1d6-591f-4d77-92ff-d3f3f52045e2" targetNamespace="http://schemas.microsoft.com/office/2006/metadata/properties" ma:root="true" ma:fieldsID="f4b868db0159dcb8750f98f1d8f21ac6" ns2:_="" ns3:_="">
    <xsd:import namespace="710f5870-19a2-46e6-a295-849f0bb26545"/>
    <xsd:import namespace="3d85f1d6-591f-4d77-92ff-d3f3f52045e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Owner" minOccurs="0"/>
                <xsd:element ref="ns2:lcf76f155ced4ddcb4097134ff3c332f" minOccurs="0"/>
                <xsd:element ref="ns3:TaxCatchAll" minOccurs="0"/>
                <xsd:element ref="ns2:MediaServiceOCR" minOccurs="0"/>
                <xsd:element ref="ns2:Prior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f5870-19a2-46e6-a295-849f0bb26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Owner" ma:index="16"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c0b82f3-ca0f-4d95-8649-291498f0b77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Priority" ma:index="21" nillable="true" ma:displayName="Priority" ma:format="Dropdown" ma:internalName="Priorit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85f1d6-591f-4d77-92ff-d3f3f52045e2"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3dd1015a-aa8a-487a-9bd3-f036a67e608c}" ma:internalName="TaxCatchAll" ma:showField="CatchAllData" ma:web="3d85f1d6-591f-4d77-92ff-d3f3f52045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E7E49-5885-4AD9-A102-EC9594AE1991}">
  <ds:schemaRefs>
    <ds:schemaRef ds:uri="http://schemas.microsoft.com/office/2006/metadata/properties"/>
    <ds:schemaRef ds:uri="http://schemas.microsoft.com/office/infopath/2007/PartnerControls"/>
    <ds:schemaRef ds:uri="710f5870-19a2-46e6-a295-849f0bb26545"/>
    <ds:schemaRef ds:uri="3d85f1d6-591f-4d77-92ff-d3f3f52045e2"/>
  </ds:schemaRefs>
</ds:datastoreItem>
</file>

<file path=customXml/itemProps2.xml><?xml version="1.0" encoding="utf-8"?>
<ds:datastoreItem xmlns:ds="http://schemas.openxmlformats.org/officeDocument/2006/customXml" ds:itemID="{87A308C0-4F0E-4BD0-B14E-05F3CD0C11EF}">
  <ds:schemaRefs>
    <ds:schemaRef ds:uri="http://schemas.microsoft.com/sharepoint/v3/contenttype/forms"/>
  </ds:schemaRefs>
</ds:datastoreItem>
</file>

<file path=customXml/itemProps3.xml><?xml version="1.0" encoding="utf-8"?>
<ds:datastoreItem xmlns:ds="http://schemas.openxmlformats.org/officeDocument/2006/customXml" ds:itemID="{5BF252DF-8958-4FFC-81D9-7A49BFB610B0}"/>
</file>

<file path=customXml/itemProps4.xml><?xml version="1.0" encoding="utf-8"?>
<ds:datastoreItem xmlns:ds="http://schemas.openxmlformats.org/officeDocument/2006/customXml" ds:itemID="{6C197FA8-F6EB-C14B-9E0A-6864728D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10201</Words>
  <Characters>58150</Characters>
  <Application>Microsoft Office Word</Application>
  <DocSecurity>0</DocSecurity>
  <Lines>484</Lines>
  <Paragraphs>136</Paragraphs>
  <ScaleCrop>false</ScaleCrop>
  <Company/>
  <LinksUpToDate>false</LinksUpToDate>
  <CharactersWithSpaces>68215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Titioura</dc:creator>
  <cp:keywords/>
  <dc:description/>
  <cp:lastModifiedBy>Andrei Titioura</cp:lastModifiedBy>
  <cp:revision>5</cp:revision>
  <dcterms:created xsi:type="dcterms:W3CDTF">2025-04-14T21:41:00Z</dcterms:created>
  <dcterms:modified xsi:type="dcterms:W3CDTF">2025-04-14T21:51:00Z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0x010100698B753601472442B7CBF84D22D5DD43</vt:lpwstr>
  </property>
  <property fmtid="{D5CDD505-2E9C-101B-9397-08002B2CF9AE}" pid="3" name="MediaServiceImageTags">
    <vt:lpwstr/>
  </property>
  <property fmtid="{D5CDD505-2E9C-101B-9397-08002B2CF9AE}" pid="4" name="MSIP_Label_defa4170-0d19-0005-0004-bc88714345d2_Enabled">
    <vt:lpwstr>true</vt:lpwstr>
  </property>
  <property fmtid="{D5CDD505-2E9C-101B-9397-08002B2CF9AE}" pid="5" name="MSIP_Label_defa4170-0d19-0005-0004-bc88714345d2_SetDate">
    <vt:lpwstr>2025-04-14T21:41:39Z</vt:lpwstr>
  </property>
  <property fmtid="{D5CDD505-2E9C-101B-9397-08002B2CF9AE}" pid="6" name="MSIP_Label_defa4170-0d19-0005-0004-bc88714345d2_Method">
    <vt:lpwstr>Privileged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6a49b8e7-eff0-4ccd-b34b-fafd43fdf0c9</vt:lpwstr>
  </property>
  <property fmtid="{D5CDD505-2E9C-101B-9397-08002B2CF9AE}" pid="9" name="MSIP_Label_defa4170-0d19-0005-0004-bc88714345d2_ActionId">
    <vt:lpwstr>4581cf86-4eaf-4687-9899-86f4f2fa8c92</vt:lpwstr>
  </property>
  <property fmtid="{D5CDD505-2E9C-101B-9397-08002B2CF9AE}" pid="10" name="MSIP_Label_defa4170-0d19-0005-0004-bc88714345d2_ContentBits">
    <vt:lpwstr>0</vt:lpwstr>
  </property>
  <property fmtid="{D5CDD505-2E9C-101B-9397-08002B2CF9AE}" pid="11" name="MSIP_Label_defa4170-0d19-0005-0004-bc88714345d2_Tag">
    <vt:lpwstr>50, 0, 1, 1</vt:lpwstr>
  </property>
</Properties>
</file>