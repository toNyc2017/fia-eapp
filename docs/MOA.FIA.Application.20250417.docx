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4281" w14:textId="2648A8D8" w:rsidR="00B1793B" w:rsidRPr="0089389C" w:rsidRDefault="00361DBD" w:rsidP="00B1793B">
      <w:pPr>
        <w:pStyle w:val="Header"/>
        <w:rPr>
          <w:rFonts w:ascii="Arial" w:hAnsi="Arial" w:cs="Arial"/>
          <w:b/>
          <w:bCs/>
          <w:sz w:val="32"/>
          <w:szCs w:val="32"/>
        </w:rPr>
      </w:pPr>
      <w:r w:rsidRPr="0089389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5CFB42" wp14:editId="364E5BEB">
                <wp:simplePos x="0" y="0"/>
                <wp:positionH relativeFrom="column">
                  <wp:posOffset>-133350</wp:posOffset>
                </wp:positionH>
                <wp:positionV relativeFrom="paragraph">
                  <wp:posOffset>-66675</wp:posOffset>
                </wp:positionV>
                <wp:extent cx="1771650" cy="641350"/>
                <wp:effectExtent l="0" t="0" r="19050" b="2540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413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type w14:anchorId="219B4BD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-10.5pt;margin-top:-5.25pt;width:139.5pt;height:50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" strokecolor="#4472c4 [3204]" strokeweight=".5pt">
                <v:stroke joinstyle="miter"/>
              </v:shape>
            </w:pict>
          </mc:Fallback>
        </mc:AlternateContent>
      </w:r>
      <w:r w:rsidRPr="008938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1" locked="0" layoutInCell="1" allowOverlap="1" wp14:anchorId="6CAEC589" wp14:editId="602CDECA">
            <wp:simplePos x="0" y="0"/>
            <wp:positionH relativeFrom="margin">
              <wp:posOffset>-53975</wp:posOffset>
            </wp:positionH>
            <wp:positionV relativeFrom="paragraph">
              <wp:posOffset>9525</wp:posOffset>
            </wp:positionV>
            <wp:extent cx="1628775" cy="490286"/>
            <wp:effectExtent l="0" t="0" r="0" b="5080"/>
            <wp:wrapNone/>
            <wp:docPr id="89470383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03831" name="Picture 1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9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CE250" w14:textId="6D5AA574" w:rsidR="00AC2320" w:rsidRPr="0089389C" w:rsidRDefault="00AC2320" w:rsidP="00B1793B">
      <w:pPr>
        <w:pStyle w:val="Header"/>
        <w:rPr>
          <w:rFonts w:ascii="Arial" w:hAnsi="Arial" w:cs="Arial"/>
          <w:b/>
          <w:bCs/>
          <w:sz w:val="32"/>
          <w:szCs w:val="32"/>
        </w:rPr>
      </w:pPr>
    </w:p>
    <w:p w14:paraId="3212D6D2" w14:textId="77777777" w:rsidR="00361DBD" w:rsidRPr="0089389C" w:rsidRDefault="00361DBD" w:rsidP="00361DBD">
      <w:pPr>
        <w:pStyle w:val="Header"/>
        <w:spacing w:after="240"/>
        <w:jc w:val="both"/>
        <w:rPr>
          <w:rFonts w:ascii="Arial" w:hAnsi="Arial" w:cs="Arial"/>
          <w:b/>
          <w:bCs/>
          <w:sz w:val="32"/>
          <w:szCs w:val="32"/>
        </w:rPr>
      </w:pPr>
    </w:p>
    <w:p w14:paraId="53750A5B" w14:textId="5335A8CE" w:rsidR="00CC3F4E" w:rsidRDefault="00CC3F4E" w:rsidP="2E01963B">
      <w:pPr>
        <w:pStyle w:val="Header"/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APPLICATION FOR </w:t>
      </w:r>
      <w:r w:rsidR="00A10CC7" w:rsidRPr="0089389C">
        <w:rPr>
          <w:rFonts w:ascii="Arial" w:hAnsi="Arial" w:cs="Arial"/>
          <w:sz w:val="28"/>
          <w:szCs w:val="28"/>
        </w:rPr>
        <w:t>INDIVIDUAL SINGLE PREMIUM DEFERRED ANNUITY</w:t>
      </w:r>
    </w:p>
    <w:p w14:paraId="4DF90C72" w14:textId="4C99C46C" w:rsidR="00A10CC7" w:rsidRPr="0089389C" w:rsidRDefault="00CC3F4E" w:rsidP="2E01963B">
      <w:pPr>
        <w:pStyle w:val="Header"/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 INDEX-LINKED OPTIONS</w:t>
      </w:r>
      <w:r w:rsidR="00A10CC7" w:rsidRPr="0089389C">
        <w:rPr>
          <w:rFonts w:ascii="Arial" w:hAnsi="Arial" w:cs="Arial"/>
          <w:sz w:val="28"/>
          <w:szCs w:val="28"/>
        </w:rPr>
        <w:t xml:space="preserve"> </w:t>
      </w:r>
    </w:p>
    <w:p w14:paraId="5C1475A1" w14:textId="0F657E24" w:rsidR="006178C4" w:rsidRPr="0089389C" w:rsidRDefault="00982CBF" w:rsidP="00A10CC7">
      <w:pPr>
        <w:pStyle w:val="Header"/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proofErr w:type="spellStart"/>
      <w:r w:rsidRPr="0089389C">
        <w:rPr>
          <w:rFonts w:ascii="Arial" w:hAnsi="Arial" w:cs="Arial"/>
          <w:sz w:val="24"/>
          <w:szCs w:val="24"/>
        </w:rPr>
        <w:t>ManhattanLife</w:t>
      </w:r>
      <w:proofErr w:type="spellEnd"/>
      <w:r w:rsidRPr="0089389C">
        <w:rPr>
          <w:rFonts w:ascii="Arial" w:hAnsi="Arial" w:cs="Arial"/>
          <w:sz w:val="24"/>
          <w:szCs w:val="24"/>
        </w:rPr>
        <w:t xml:space="preserve"> of America Insurance Company </w:t>
      </w:r>
      <w:r w:rsidR="003A2F35" w:rsidRPr="0089389C">
        <w:rPr>
          <w:rFonts w:ascii="Arial" w:hAnsi="Arial" w:cs="Arial"/>
          <w:sz w:val="24"/>
          <w:szCs w:val="24"/>
        </w:rPr>
        <w:t xml:space="preserve">(the </w:t>
      </w:r>
      <w:r w:rsidR="004A5D76" w:rsidRPr="0089389C">
        <w:rPr>
          <w:rFonts w:ascii="Arial" w:hAnsi="Arial" w:cs="Arial"/>
          <w:sz w:val="24"/>
          <w:szCs w:val="24"/>
        </w:rPr>
        <w:t>“</w:t>
      </w:r>
      <w:r w:rsidR="003A2F35" w:rsidRPr="0089389C">
        <w:rPr>
          <w:rFonts w:ascii="Arial" w:hAnsi="Arial" w:cs="Arial"/>
          <w:sz w:val="24"/>
          <w:szCs w:val="24"/>
        </w:rPr>
        <w:t>Company”)</w:t>
      </w:r>
    </w:p>
    <w:p w14:paraId="020F4EA7" w14:textId="04F35B9C" w:rsidR="003D79B8" w:rsidRPr="0089389C" w:rsidRDefault="00361DBD" w:rsidP="00A10CC7">
      <w:pPr>
        <w:pStyle w:val="Header"/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 w:rsidRPr="0089389C">
        <w:rPr>
          <w:rFonts w:ascii="Arial" w:hAnsi="Arial" w:cs="Arial"/>
          <w:sz w:val="24"/>
          <w:szCs w:val="24"/>
        </w:rPr>
        <w:t>Home</w:t>
      </w:r>
      <w:r w:rsidR="004A5D76" w:rsidRPr="0089389C">
        <w:rPr>
          <w:rFonts w:ascii="Arial" w:hAnsi="Arial" w:cs="Arial"/>
          <w:sz w:val="24"/>
          <w:szCs w:val="24"/>
        </w:rPr>
        <w:t xml:space="preserve"> Office</w:t>
      </w:r>
      <w:r w:rsidR="00B1793B" w:rsidRPr="0089389C">
        <w:rPr>
          <w:rFonts w:ascii="Arial" w:hAnsi="Arial" w:cs="Arial"/>
          <w:sz w:val="24"/>
          <w:szCs w:val="24"/>
        </w:rPr>
        <w:t xml:space="preserve"> Address: </w:t>
      </w:r>
      <w:r w:rsidR="00642796" w:rsidRPr="0089389C">
        <w:rPr>
          <w:rFonts w:ascii="Arial" w:hAnsi="Arial" w:cs="Arial"/>
          <w:sz w:val="24"/>
          <w:szCs w:val="24"/>
        </w:rPr>
        <w:t>[</w:t>
      </w:r>
      <w:r w:rsidR="00982CBF" w:rsidRPr="0089389C">
        <w:rPr>
          <w:rFonts w:ascii="Arial" w:hAnsi="Arial" w:cs="Arial"/>
          <w:sz w:val="24"/>
          <w:szCs w:val="24"/>
        </w:rPr>
        <w:t>10777 Northwest Freeway, Houston, TX 77092</w:t>
      </w:r>
      <w:r w:rsidR="00A10CC7" w:rsidRPr="0089389C">
        <w:rPr>
          <w:rFonts w:ascii="Arial" w:hAnsi="Arial" w:cs="Arial"/>
          <w:sz w:val="24"/>
          <w:szCs w:val="24"/>
        </w:rPr>
        <w:t>]</w:t>
      </w:r>
    </w:p>
    <w:p w14:paraId="206683A9" w14:textId="77777777" w:rsidR="004E4C76" w:rsidRDefault="00B1793B" w:rsidP="00FE7264">
      <w:pPr>
        <w:spacing w:after="0"/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 xml:space="preserve">1. </w:t>
      </w:r>
      <w:r w:rsidR="005A7F19" w:rsidRPr="0089389C">
        <w:rPr>
          <w:rFonts w:ascii="Arial" w:hAnsi="Arial" w:cs="Arial"/>
          <w:b/>
          <w:bCs/>
        </w:rPr>
        <w:t>[</w:t>
      </w:r>
      <w:proofErr w:type="gramStart"/>
      <w:r w:rsidR="0079768E" w:rsidRPr="0089389C">
        <w:rPr>
          <w:rFonts w:ascii="Arial" w:hAnsi="Arial" w:cs="Arial"/>
          <w:b/>
          <w:bCs/>
        </w:rPr>
        <w:t>Product</w:t>
      </w:r>
      <w:r w:rsidR="00EA090F" w:rsidRPr="0089389C">
        <w:rPr>
          <w:rFonts w:ascii="Arial" w:hAnsi="Arial" w:cs="Arial"/>
          <w:b/>
          <w:bCs/>
        </w:rPr>
        <w:t xml:space="preserve">:     </w:t>
      </w:r>
      <w:r w:rsidR="00EA090F" w:rsidRPr="0089389C">
        <w:rPr>
          <w:rFonts w:ascii="Arial" w:hAnsi="Arial" w:cs="Arial"/>
        </w:rPr>
        <w:t>_</w:t>
      </w:r>
      <w:proofErr w:type="gramEnd"/>
      <w:r w:rsidR="00EA090F" w:rsidRPr="0089389C">
        <w:rPr>
          <w:rFonts w:ascii="Arial" w:hAnsi="Arial" w:cs="Arial"/>
        </w:rPr>
        <w:t>____________</w:t>
      </w:r>
      <w:r w:rsidR="005A7F19" w:rsidRPr="0089389C">
        <w:rPr>
          <w:rFonts w:ascii="Arial" w:hAnsi="Arial" w:cs="Arial"/>
        </w:rPr>
        <w:t>]</w:t>
      </w:r>
    </w:p>
    <w:p w14:paraId="6FDE6ED2" w14:textId="75EA4762" w:rsidR="003E5685" w:rsidRPr="0089389C" w:rsidRDefault="00F20CE1" w:rsidP="00FE7264">
      <w:pPr>
        <w:spacing w:after="0"/>
        <w:ind w:firstLine="270"/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>[</w:t>
      </w:r>
      <w:r w:rsidR="003E5685" w:rsidRPr="0089389C">
        <w:rPr>
          <w:rFonts w:ascii="Arial" w:hAnsi="Arial" w:cs="Arial"/>
          <w:b/>
          <w:bCs/>
        </w:rPr>
        <w:t xml:space="preserve">Jurisdiction: </w:t>
      </w:r>
      <w:r w:rsidR="003E5685" w:rsidRPr="0089389C">
        <w:rPr>
          <w:rFonts w:ascii="Arial" w:hAnsi="Arial" w:cs="Arial"/>
          <w:sz w:val="18"/>
          <w:szCs w:val="18"/>
        </w:rPr>
        <w:t>___________]</w:t>
      </w:r>
      <w:r w:rsidR="003E5685" w:rsidRPr="0089389C">
        <w:tab/>
      </w:r>
      <w:r w:rsidR="0079768E" w:rsidRPr="0089389C">
        <w:rPr>
          <w:rFonts w:ascii="Arial" w:hAnsi="Arial" w:cs="Arial"/>
          <w:b/>
          <w:bCs/>
        </w:rPr>
        <w:t>Term Selection:</w:t>
      </w:r>
      <w:r w:rsidR="0079768E" w:rsidRPr="0089389C">
        <w:rPr>
          <w:rFonts w:ascii="Arial" w:hAnsi="Arial" w:cs="Arial"/>
          <w:sz w:val="18"/>
          <w:szCs w:val="18"/>
        </w:rPr>
        <w:t xml:space="preserve"> [</w:t>
      </w:r>
      <w:r w:rsidR="00527624" w:rsidRPr="0089389C">
        <w:rPr>
          <w:noProof/>
        </w:rPr>
        <w:drawing>
          <wp:inline distT="0" distB="0" distL="0" distR="0" wp14:anchorId="2BA607B2" wp14:editId="7464E085">
            <wp:extent cx="115570" cy="115570"/>
            <wp:effectExtent l="0" t="0" r="0" b="0"/>
            <wp:docPr id="1749435690" name="Picture 174943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4356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624" w:rsidRPr="0089389C">
        <w:rPr>
          <w:rFonts w:ascii="Arial" w:hAnsi="Arial" w:cs="Arial"/>
          <w:sz w:val="18"/>
          <w:szCs w:val="18"/>
        </w:rPr>
        <w:t xml:space="preserve"> 10 Years</w:t>
      </w:r>
      <w:r w:rsidR="0079768E" w:rsidRPr="0089389C">
        <w:rPr>
          <w:rFonts w:ascii="Arial" w:hAnsi="Arial" w:cs="Arial"/>
          <w:sz w:val="18"/>
          <w:szCs w:val="18"/>
        </w:rPr>
        <w:t>]</w:t>
      </w:r>
    </w:p>
    <w:p w14:paraId="596BD0CC" w14:textId="0C2B9FBF" w:rsidR="00B1793B" w:rsidRPr="0089389C" w:rsidRDefault="004E4C76" w:rsidP="00FE7264">
      <w:pPr>
        <w:spacing w:before="240"/>
        <w:ind w:firstLine="27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</w:rPr>
        <w:t>T</w:t>
      </w:r>
      <w:r w:rsidR="0079768E" w:rsidRPr="0089389C">
        <w:rPr>
          <w:rFonts w:ascii="Arial" w:hAnsi="Arial" w:cs="Arial"/>
          <w:b/>
          <w:bCs/>
        </w:rPr>
        <w:t xml:space="preserve">ype of </w:t>
      </w:r>
      <w:r w:rsidR="00B1793B" w:rsidRPr="0089389C">
        <w:rPr>
          <w:rFonts w:ascii="Arial" w:hAnsi="Arial" w:cs="Arial"/>
          <w:b/>
          <w:bCs/>
        </w:rPr>
        <w:t>Owner</w:t>
      </w:r>
      <w:r w:rsidR="0079768E" w:rsidRPr="0089389C">
        <w:rPr>
          <w:rFonts w:ascii="Arial" w:hAnsi="Arial" w:cs="Arial"/>
          <w:b/>
          <w:bCs/>
        </w:rPr>
        <w:t>ship</w:t>
      </w:r>
      <w:r w:rsidR="00B1793B" w:rsidRPr="0089389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3793CCC" w14:textId="7CDE79D8" w:rsidR="00B1793B" w:rsidRPr="0089389C" w:rsidRDefault="0090017F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noProof/>
        </w:rPr>
        <w:drawing>
          <wp:inline distT="0" distB="0" distL="0" distR="0" wp14:anchorId="0F56C3CC" wp14:editId="71C8419F">
            <wp:extent cx="115570" cy="115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3B" w:rsidRPr="0089389C">
        <w:rPr>
          <w:rFonts w:ascii="Arial" w:hAnsi="Arial" w:cs="Arial"/>
          <w:sz w:val="20"/>
          <w:szCs w:val="20"/>
        </w:rPr>
        <w:t xml:space="preserve"> </w:t>
      </w:r>
      <w:r w:rsidR="00256580" w:rsidRPr="0089389C">
        <w:rPr>
          <w:rFonts w:ascii="Arial" w:hAnsi="Arial" w:cs="Arial"/>
          <w:sz w:val="18"/>
          <w:szCs w:val="18"/>
        </w:rPr>
        <w:t xml:space="preserve">Natural Person </w:t>
      </w:r>
      <w:r w:rsidR="00870CD4" w:rsidRPr="0089389C">
        <w:rPr>
          <w:rFonts w:ascii="Arial" w:hAnsi="Arial" w:cs="Arial"/>
          <w:sz w:val="18"/>
          <w:szCs w:val="18"/>
        </w:rPr>
        <w:t>[</w:t>
      </w:r>
      <w:r w:rsidR="00256580" w:rsidRPr="0089389C">
        <w:rPr>
          <w:rFonts w:ascii="Arial" w:hAnsi="Arial" w:cs="Arial"/>
          <w:sz w:val="18"/>
          <w:szCs w:val="18"/>
        </w:rPr>
        <w:t xml:space="preserve"> </w:t>
      </w:r>
      <w:r w:rsidR="008C22B8" w:rsidRPr="0089389C">
        <w:rPr>
          <w:noProof/>
        </w:rPr>
        <w:drawing>
          <wp:inline distT="0" distB="0" distL="0" distR="0" wp14:anchorId="13506677" wp14:editId="38928496">
            <wp:extent cx="115570" cy="11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2B8" w:rsidRPr="0089389C">
        <w:rPr>
          <w:rFonts w:ascii="Arial" w:hAnsi="Arial" w:cs="Arial"/>
          <w:sz w:val="18"/>
          <w:szCs w:val="18"/>
        </w:rPr>
        <w:t xml:space="preserve"> </w:t>
      </w:r>
      <w:proofErr w:type="gramStart"/>
      <w:r w:rsidR="008C22B8" w:rsidRPr="0089389C">
        <w:rPr>
          <w:rFonts w:ascii="Arial" w:hAnsi="Arial" w:cs="Arial"/>
          <w:sz w:val="18"/>
          <w:szCs w:val="18"/>
        </w:rPr>
        <w:t>Joint</w:t>
      </w:r>
      <w:r w:rsidR="00870CD4" w:rsidRPr="0089389C">
        <w:rPr>
          <w:rFonts w:ascii="Arial" w:hAnsi="Arial" w:cs="Arial"/>
          <w:sz w:val="18"/>
          <w:szCs w:val="18"/>
        </w:rPr>
        <w:t>]</w:t>
      </w:r>
      <w:r w:rsidR="000B6150" w:rsidRPr="0089389C">
        <w:rPr>
          <w:rFonts w:ascii="Arial" w:hAnsi="Arial" w:cs="Arial"/>
          <w:sz w:val="18"/>
          <w:szCs w:val="18"/>
        </w:rPr>
        <w:t xml:space="preserve">  </w:t>
      </w:r>
      <w:r w:rsidR="00414BD3">
        <w:rPr>
          <w:rFonts w:ascii="Arial" w:hAnsi="Arial" w:cs="Arial"/>
          <w:sz w:val="18"/>
          <w:szCs w:val="18"/>
        </w:rPr>
        <w:t>[</w:t>
      </w:r>
      <w:proofErr w:type="gramEnd"/>
      <w:r w:rsidRPr="0089389C">
        <w:rPr>
          <w:noProof/>
        </w:rPr>
        <w:drawing>
          <wp:inline distT="0" distB="0" distL="0" distR="0" wp14:anchorId="207A5B14" wp14:editId="1FB7EE0C">
            <wp:extent cx="115570" cy="115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150" w:rsidRPr="0089389C">
        <w:rPr>
          <w:rFonts w:ascii="Arial" w:hAnsi="Arial" w:cs="Arial"/>
          <w:sz w:val="18"/>
          <w:szCs w:val="18"/>
        </w:rPr>
        <w:t xml:space="preserve"> </w:t>
      </w:r>
      <w:proofErr w:type="gramStart"/>
      <w:r w:rsidR="000B6150" w:rsidRPr="0089389C">
        <w:rPr>
          <w:rFonts w:ascii="Arial" w:hAnsi="Arial" w:cs="Arial"/>
          <w:sz w:val="18"/>
          <w:szCs w:val="18"/>
        </w:rPr>
        <w:t>Trust</w:t>
      </w:r>
      <w:r w:rsidR="00611788">
        <w:rPr>
          <w:rFonts w:ascii="Arial" w:hAnsi="Arial" w:cs="Arial"/>
          <w:sz w:val="18"/>
          <w:szCs w:val="18"/>
        </w:rPr>
        <w:t>]</w:t>
      </w:r>
      <w:r w:rsidR="000B6150" w:rsidRPr="0089389C">
        <w:rPr>
          <w:rFonts w:ascii="Arial" w:hAnsi="Arial" w:cs="Arial"/>
          <w:sz w:val="18"/>
          <w:szCs w:val="18"/>
        </w:rPr>
        <w:t xml:space="preserve"> </w:t>
      </w:r>
      <w:r w:rsidR="000B6150" w:rsidRPr="0089389C">
        <w:rPr>
          <w:rFonts w:ascii="Arial" w:hAnsi="Arial" w:cs="Arial"/>
          <w:sz w:val="20"/>
          <w:szCs w:val="20"/>
        </w:rPr>
        <w:t xml:space="preserve"> </w:t>
      </w:r>
      <w:r w:rsidRPr="0089389C">
        <w:rPr>
          <w:rFonts w:ascii="Arial" w:hAnsi="Arial" w:cs="Arial"/>
          <w:sz w:val="20"/>
          <w:szCs w:val="20"/>
        </w:rPr>
        <w:t xml:space="preserve"> </w:t>
      </w:r>
      <w:proofErr w:type="gramEnd"/>
      <w:r w:rsidR="00CB536D" w:rsidRPr="0089389C">
        <w:rPr>
          <w:rFonts w:ascii="Arial" w:hAnsi="Arial" w:cs="Arial"/>
          <w:sz w:val="20"/>
          <w:szCs w:val="20"/>
        </w:rPr>
        <w:t>[</w:t>
      </w:r>
      <w:r w:rsidRPr="0089389C">
        <w:rPr>
          <w:noProof/>
        </w:rPr>
        <w:drawing>
          <wp:inline distT="0" distB="0" distL="0" distR="0" wp14:anchorId="7663735D" wp14:editId="408C398E">
            <wp:extent cx="115570" cy="115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150" w:rsidRPr="0089389C">
        <w:rPr>
          <w:rFonts w:ascii="Arial" w:hAnsi="Arial" w:cs="Arial"/>
          <w:sz w:val="20"/>
          <w:szCs w:val="20"/>
        </w:rPr>
        <w:t xml:space="preserve"> </w:t>
      </w:r>
      <w:r w:rsidR="000B6150" w:rsidRPr="0089389C">
        <w:rPr>
          <w:rFonts w:ascii="Arial" w:hAnsi="Arial" w:cs="Arial"/>
          <w:sz w:val="18"/>
          <w:szCs w:val="18"/>
        </w:rPr>
        <w:t xml:space="preserve">Corporation- State or County of </w:t>
      </w:r>
      <w:proofErr w:type="gramStart"/>
      <w:r w:rsidR="000B6150" w:rsidRPr="0089389C">
        <w:rPr>
          <w:rFonts w:ascii="Arial" w:hAnsi="Arial" w:cs="Arial"/>
          <w:sz w:val="18"/>
          <w:szCs w:val="18"/>
        </w:rPr>
        <w:t>Incorporation:</w:t>
      </w:r>
      <w:r w:rsidRPr="0089389C">
        <w:rPr>
          <w:rFonts w:ascii="Arial" w:hAnsi="Arial" w:cs="Arial"/>
          <w:sz w:val="18"/>
          <w:szCs w:val="18"/>
        </w:rPr>
        <w:t xml:space="preserve"> </w:t>
      </w:r>
      <w:r w:rsidR="000B6150" w:rsidRPr="0089389C">
        <w:rPr>
          <w:rFonts w:ascii="Arial" w:hAnsi="Arial" w:cs="Arial"/>
          <w:sz w:val="18"/>
          <w:szCs w:val="18"/>
        </w:rPr>
        <w:t>__</w:t>
      </w:r>
      <w:proofErr w:type="gramEnd"/>
      <w:r w:rsidR="000B6150" w:rsidRPr="0089389C">
        <w:rPr>
          <w:rFonts w:ascii="Arial" w:hAnsi="Arial" w:cs="Arial"/>
          <w:sz w:val="18"/>
          <w:szCs w:val="18"/>
        </w:rPr>
        <w:t>_________</w:t>
      </w:r>
      <w:r w:rsidR="00CB536D" w:rsidRPr="0089389C">
        <w:rPr>
          <w:rFonts w:ascii="Arial" w:hAnsi="Arial" w:cs="Arial"/>
          <w:sz w:val="18"/>
          <w:szCs w:val="18"/>
        </w:rPr>
        <w:t>]</w:t>
      </w:r>
    </w:p>
    <w:p w14:paraId="1B900CBE" w14:textId="2064BB5A" w:rsidR="00F45D60" w:rsidRPr="0089389C" w:rsidRDefault="00CB536D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79768E" w:rsidRPr="0089389C">
        <w:rPr>
          <w:rFonts w:ascii="Arial" w:hAnsi="Arial" w:cs="Arial"/>
          <w:sz w:val="18"/>
          <w:szCs w:val="18"/>
        </w:rPr>
        <w:t xml:space="preserve"> </w:t>
      </w:r>
      <w:r w:rsidR="0090017F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A93E161" wp14:editId="725FD08D">
            <wp:extent cx="115570" cy="115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5D60" w:rsidRPr="0089389C">
        <w:rPr>
          <w:rFonts w:ascii="Arial" w:hAnsi="Arial" w:cs="Arial"/>
          <w:sz w:val="18"/>
          <w:szCs w:val="18"/>
        </w:rPr>
        <w:t xml:space="preserve"> </w:t>
      </w:r>
      <w:r w:rsidR="0090017F" w:rsidRPr="0089389C">
        <w:rPr>
          <w:rFonts w:ascii="Arial" w:hAnsi="Arial" w:cs="Arial"/>
          <w:sz w:val="18"/>
          <w:szCs w:val="18"/>
        </w:rPr>
        <w:t xml:space="preserve"> Other</w:t>
      </w:r>
      <w:r w:rsidR="00256580" w:rsidRPr="0089389C">
        <w:rPr>
          <w:rFonts w:ascii="Arial" w:hAnsi="Arial" w:cs="Arial"/>
          <w:sz w:val="18"/>
          <w:szCs w:val="18"/>
        </w:rPr>
        <w:t xml:space="preserve"> Entity</w:t>
      </w:r>
      <w:r w:rsidR="0090017F" w:rsidRPr="0089389C">
        <w:rPr>
          <w:rFonts w:ascii="Arial" w:hAnsi="Arial" w:cs="Arial"/>
          <w:sz w:val="18"/>
          <w:szCs w:val="18"/>
        </w:rPr>
        <w:t xml:space="preserve"> _______________________________</w:t>
      </w:r>
      <w:proofErr w:type="gramStart"/>
      <w:r w:rsidR="0090017F" w:rsidRPr="0089389C">
        <w:rPr>
          <w:rFonts w:ascii="Arial" w:hAnsi="Arial" w:cs="Arial"/>
          <w:sz w:val="18"/>
          <w:szCs w:val="18"/>
        </w:rPr>
        <w:t>_</w:t>
      </w:r>
      <w:r w:rsidR="0079768E"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]</w:t>
      </w:r>
      <w:proofErr w:type="gramEnd"/>
    </w:p>
    <w:p w14:paraId="3340E054" w14:textId="170E0C6D" w:rsidR="0079768E" w:rsidRPr="0089389C" w:rsidRDefault="0079768E" w:rsidP="00FE7264">
      <w:pPr>
        <w:spacing w:after="0"/>
        <w:ind w:firstLine="270"/>
        <w:rPr>
          <w:rFonts w:ascii="Arial" w:hAnsi="Arial" w:cs="Arial"/>
          <w:sz w:val="16"/>
          <w:szCs w:val="16"/>
        </w:rPr>
      </w:pPr>
      <w:r w:rsidRPr="0089389C">
        <w:rPr>
          <w:rFonts w:ascii="Arial" w:hAnsi="Arial" w:cs="Arial"/>
          <w:b/>
          <w:bCs/>
        </w:rPr>
        <w:t xml:space="preserve">Plan Type   </w:t>
      </w:r>
      <w:r w:rsidRPr="0089389C">
        <w:rPr>
          <w:rFonts w:ascii="Arial" w:hAnsi="Arial" w:cs="Arial"/>
        </w:rPr>
        <w:t>[</w:t>
      </w:r>
      <w:r w:rsidRPr="0089389C">
        <w:rPr>
          <w:rFonts w:ascii="Arial" w:hAnsi="Arial" w:cs="Arial"/>
          <w:sz w:val="16"/>
          <w:szCs w:val="16"/>
        </w:rPr>
        <w:t>Please select your new plan type</w:t>
      </w:r>
      <w:r w:rsidRPr="0089389C">
        <w:rPr>
          <w:rFonts w:ascii="Arial" w:hAnsi="Arial" w:cs="Arial"/>
        </w:rPr>
        <w:t>]</w:t>
      </w:r>
    </w:p>
    <w:p w14:paraId="0EDB1FDD" w14:textId="77777777" w:rsidR="0079768E" w:rsidRPr="0089389C" w:rsidRDefault="0079768E" w:rsidP="00FE7264">
      <w:pPr>
        <w:spacing w:after="0"/>
        <w:ind w:firstLine="270"/>
        <w:rPr>
          <w:rFonts w:ascii="Arial" w:hAnsi="Arial" w:cs="Arial"/>
          <w:b/>
          <w:bCs/>
          <w:sz w:val="18"/>
          <w:szCs w:val="18"/>
        </w:rPr>
      </w:pPr>
    </w:p>
    <w:p w14:paraId="4F547900" w14:textId="17EB6079" w:rsidR="0079768E" w:rsidRPr="0089389C" w:rsidRDefault="0079768E" w:rsidP="00FE7264">
      <w:pPr>
        <w:spacing w:after="0"/>
        <w:ind w:firstLine="270"/>
        <w:rPr>
          <w:rFonts w:ascii="Arial" w:hAnsi="Arial" w:cs="Arial"/>
          <w:b/>
          <w:bCs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[ </w:t>
      </w:r>
      <w:r w:rsidRPr="0089389C">
        <w:rPr>
          <w:noProof/>
        </w:rPr>
        <w:drawing>
          <wp:inline distT="0" distB="0" distL="0" distR="0" wp14:anchorId="33F8F7CA" wp14:editId="7146C64A">
            <wp:extent cx="114300" cy="114300"/>
            <wp:effectExtent l="0" t="0" r="0" b="0"/>
            <wp:docPr id="918573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</w:t>
      </w:r>
      <w:r w:rsidR="00C6312F" w:rsidRPr="0089389C">
        <w:rPr>
          <w:rFonts w:ascii="Arial" w:hAnsi="Arial" w:cs="Arial"/>
          <w:sz w:val="18"/>
          <w:szCs w:val="18"/>
        </w:rPr>
        <w:t>Nonqualified]</w:t>
      </w:r>
      <w:r w:rsidRPr="0089389C">
        <w:rPr>
          <w:rFonts w:ascii="Arial" w:hAnsi="Arial" w:cs="Arial"/>
          <w:sz w:val="18"/>
          <w:szCs w:val="18"/>
        </w:rPr>
        <w:tab/>
        <w:t xml:space="preserve">[Qualified:  </w:t>
      </w:r>
      <w:r w:rsidRPr="0089389C">
        <w:rPr>
          <w:noProof/>
        </w:rPr>
        <w:drawing>
          <wp:inline distT="0" distB="0" distL="0" distR="0" wp14:anchorId="6434F219" wp14:editId="5E38A16A">
            <wp:extent cx="115570" cy="1155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IRA</w:t>
      </w:r>
      <w:bookmarkStart w:id="0" w:name="_Hlk175128781"/>
      <w:r w:rsidRPr="0089389C">
        <w:rPr>
          <w:rFonts w:ascii="Arial" w:hAnsi="Arial" w:cs="Arial"/>
          <w:sz w:val="18"/>
          <w:szCs w:val="18"/>
        </w:rPr>
        <w:t xml:space="preserve">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920FADD" wp14:editId="3144D571">
            <wp:extent cx="115570" cy="1155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Roth IRA</w:t>
      </w:r>
      <w:bookmarkEnd w:id="0"/>
      <w:r w:rsidRPr="0089389C">
        <w:rPr>
          <w:rFonts w:ascii="Arial" w:hAnsi="Arial" w:cs="Arial"/>
          <w:sz w:val="18"/>
          <w:szCs w:val="18"/>
        </w:rPr>
        <w:t xml:space="preserve">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4C6F268" wp14:editId="0F4E7ECA">
            <wp:extent cx="115570" cy="115570"/>
            <wp:effectExtent l="0" t="0" r="0" b="0"/>
            <wp:docPr id="1066795831" name="Picture 106679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Inherited IRA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0899BF6" wp14:editId="3A30E131">
            <wp:extent cx="115570" cy="115570"/>
            <wp:effectExtent l="0" t="0" r="0" b="0"/>
            <wp:docPr id="1581751035" name="Picture 158175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Inherited Roth IRA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31C34F8" wp14:editId="3C28D20E">
            <wp:extent cx="115570" cy="115570"/>
            <wp:effectExtent l="0" t="0" r="0" b="0"/>
            <wp:docPr id="549124745" name="Picture 54912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SEP IRA </w:t>
      </w:r>
      <w:r w:rsidR="00B07ED1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058A492" wp14:editId="73AE43B6">
            <wp:extent cx="115570" cy="115570"/>
            <wp:effectExtent l="0" t="0" r="0" b="0"/>
            <wp:docPr id="243801930" name="Picture 24380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07ED1">
        <w:rPr>
          <w:rFonts w:ascii="Arial" w:hAnsi="Arial" w:cs="Arial"/>
          <w:sz w:val="18"/>
          <w:szCs w:val="18"/>
        </w:rPr>
        <w:t xml:space="preserve"> </w:t>
      </w:r>
      <w:r w:rsidR="00B07ED1" w:rsidRPr="00B07ED1">
        <w:rPr>
          <w:rFonts w:ascii="Arial" w:hAnsi="Arial" w:cs="Arial"/>
          <w:sz w:val="18"/>
          <w:szCs w:val="18"/>
        </w:rPr>
        <w:t>SIMPLE IRA</w:t>
      </w:r>
      <w:r w:rsidRPr="0089389C">
        <w:rPr>
          <w:rFonts w:ascii="Arial" w:hAnsi="Arial" w:cs="Arial"/>
          <w:b/>
          <w:bCs/>
          <w:sz w:val="18"/>
          <w:szCs w:val="18"/>
        </w:rPr>
        <w:tab/>
      </w:r>
    </w:p>
    <w:p w14:paraId="66AAC02B" w14:textId="0A3CE43D" w:rsidR="0079768E" w:rsidRPr="0089389C" w:rsidRDefault="0079768E" w:rsidP="00FE7264">
      <w:pPr>
        <w:spacing w:after="0"/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</w:rPr>
        <w:tab/>
      </w:r>
      <w:r w:rsidRPr="0089389C">
        <w:rPr>
          <w:rFonts w:ascii="Arial" w:hAnsi="Arial" w:cs="Arial"/>
          <w:b/>
          <w:bCs/>
          <w:sz w:val="18"/>
          <w:szCs w:val="18"/>
        </w:rPr>
        <w:tab/>
      </w:r>
      <w:r w:rsidRPr="0089389C">
        <w:rPr>
          <w:rFonts w:ascii="Arial" w:hAnsi="Arial" w:cs="Arial"/>
          <w:b/>
          <w:bCs/>
          <w:sz w:val="18"/>
          <w:szCs w:val="18"/>
        </w:rPr>
        <w:tab/>
      </w:r>
      <w:r w:rsidR="00F810BC"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Qualified Plan Sub:</w:t>
      </w:r>
      <w:r w:rsidRPr="0089389C">
        <w:rPr>
          <w:rFonts w:ascii="Arial" w:hAnsi="Arial" w:cs="Arial"/>
          <w:b/>
          <w:bCs/>
          <w:sz w:val="18"/>
          <w:szCs w:val="18"/>
        </w:rPr>
        <w:t xml:space="preserve"> </w:t>
      </w:r>
      <w:r w:rsidRPr="0089389C">
        <w:rPr>
          <w:noProof/>
        </w:rPr>
        <w:drawing>
          <wp:inline distT="0" distB="0" distL="0" distR="0" wp14:anchorId="74ADEE45" wp14:editId="4F9ACFBE">
            <wp:extent cx="115570" cy="115570"/>
            <wp:effectExtent l="0" t="0" r="0" b="0"/>
            <wp:docPr id="324108060" name="Picture 324108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None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1207D7A" wp14:editId="567A4F71">
            <wp:extent cx="115570" cy="115570"/>
            <wp:effectExtent l="0" t="0" r="0" b="0"/>
            <wp:docPr id="1349273122" name="Picture 134927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Inherited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D467CA4" wp14:editId="042875AD">
            <wp:extent cx="115570" cy="115570"/>
            <wp:effectExtent l="0" t="0" r="0" b="0"/>
            <wp:docPr id="1689877863" name="Picture 1689877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</w:t>
      </w:r>
      <w:r w:rsidR="00C6312F" w:rsidRPr="0089389C">
        <w:rPr>
          <w:rFonts w:ascii="Arial" w:hAnsi="Arial" w:cs="Arial"/>
          <w:sz w:val="18"/>
          <w:szCs w:val="18"/>
        </w:rPr>
        <w:t>Spousal]</w:t>
      </w:r>
    </w:p>
    <w:p w14:paraId="2C8911B6" w14:textId="77777777" w:rsidR="00F810BC" w:rsidRPr="0089389C" w:rsidRDefault="00F810BC" w:rsidP="00FE7264">
      <w:pPr>
        <w:spacing w:after="0"/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</w:t>
      </w:r>
    </w:p>
    <w:p w14:paraId="41AE3B8F" w14:textId="1E2E7009" w:rsidR="00F810BC" w:rsidRDefault="00C6312F" w:rsidP="00FE7264">
      <w:pPr>
        <w:spacing w:after="0"/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F810BC" w:rsidRPr="0089389C">
        <w:rPr>
          <w:rFonts w:ascii="Arial" w:hAnsi="Arial" w:cs="Arial"/>
          <w:sz w:val="18"/>
          <w:szCs w:val="18"/>
        </w:rPr>
        <w:t xml:space="preserve">Account Designation: </w:t>
      </w:r>
      <w:r w:rsidR="00F810BC" w:rsidRPr="0089389C">
        <w:rPr>
          <w:noProof/>
        </w:rPr>
        <w:drawing>
          <wp:inline distT="0" distB="0" distL="0" distR="0" wp14:anchorId="4FE1C6F6" wp14:editId="34AFDF61">
            <wp:extent cx="115570" cy="115570"/>
            <wp:effectExtent l="0" t="0" r="0" b="0"/>
            <wp:docPr id="251968376" name="Picture 251968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683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0BC" w:rsidRPr="0089389C">
        <w:rPr>
          <w:rFonts w:ascii="Arial" w:hAnsi="Arial" w:cs="Arial"/>
          <w:sz w:val="18"/>
          <w:szCs w:val="18"/>
        </w:rPr>
        <w:t xml:space="preserve"> None  </w:t>
      </w:r>
      <w:r w:rsidR="00F810BC" w:rsidRPr="0089389C">
        <w:rPr>
          <w:noProof/>
        </w:rPr>
        <w:drawing>
          <wp:inline distT="0" distB="0" distL="0" distR="0" wp14:anchorId="7D64E392" wp14:editId="1A410A02">
            <wp:extent cx="115570" cy="115570"/>
            <wp:effectExtent l="0" t="0" r="0" b="0"/>
            <wp:docPr id="832415921" name="Picture 832415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4159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0BC" w:rsidRPr="0089389C">
        <w:rPr>
          <w:rFonts w:ascii="Arial" w:hAnsi="Arial" w:cs="Arial"/>
          <w:sz w:val="18"/>
          <w:szCs w:val="18"/>
        </w:rPr>
        <w:t xml:space="preserve"> Custodial  </w:t>
      </w:r>
      <w:r w:rsidR="00F810BC" w:rsidRPr="0089389C">
        <w:rPr>
          <w:noProof/>
        </w:rPr>
        <w:drawing>
          <wp:inline distT="0" distB="0" distL="0" distR="0" wp14:anchorId="70E0F519" wp14:editId="0B4D1606">
            <wp:extent cx="115570" cy="115570"/>
            <wp:effectExtent l="0" t="0" r="0" b="0"/>
            <wp:docPr id="1761735741" name="Picture 176173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7357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0BC" w:rsidRPr="0089389C">
        <w:rPr>
          <w:rFonts w:ascii="Arial" w:hAnsi="Arial" w:cs="Arial"/>
          <w:sz w:val="18"/>
          <w:szCs w:val="18"/>
        </w:rPr>
        <w:t xml:space="preserve"> Trust  </w:t>
      </w:r>
      <w:r w:rsidR="00F810BC" w:rsidRPr="0089389C">
        <w:rPr>
          <w:noProof/>
        </w:rPr>
        <w:drawing>
          <wp:inline distT="0" distB="0" distL="0" distR="0" wp14:anchorId="6B8A338A" wp14:editId="6C24AC2B">
            <wp:extent cx="115570" cy="115570"/>
            <wp:effectExtent l="0" t="0" r="0" b="0"/>
            <wp:docPr id="1302507049" name="Picture 130250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5070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0BC" w:rsidRPr="0089389C">
        <w:rPr>
          <w:rFonts w:ascii="Arial" w:hAnsi="Arial" w:cs="Arial"/>
          <w:sz w:val="18"/>
          <w:szCs w:val="18"/>
        </w:rPr>
        <w:t xml:space="preserve"> UGMA/UTM</w:t>
      </w:r>
      <w:r w:rsidR="00A06BA5" w:rsidRPr="0089389C">
        <w:rPr>
          <w:rFonts w:ascii="Arial" w:hAnsi="Arial" w:cs="Arial"/>
          <w:sz w:val="18"/>
          <w:szCs w:val="18"/>
        </w:rPr>
        <w:t>A</w:t>
      </w:r>
      <w:r w:rsidR="00F810BC" w:rsidRPr="0089389C">
        <w:rPr>
          <w:rFonts w:ascii="Arial" w:hAnsi="Arial" w:cs="Arial"/>
          <w:sz w:val="18"/>
          <w:szCs w:val="18"/>
        </w:rPr>
        <w:t xml:space="preserve"> </w:t>
      </w:r>
      <w:r w:rsidR="001B5E18" w:rsidRPr="0089389C">
        <w:rPr>
          <w:rFonts w:ascii="Arial" w:hAnsi="Arial" w:cs="Arial"/>
          <w:sz w:val="18"/>
          <w:szCs w:val="18"/>
        </w:rPr>
        <w:t>]</w:t>
      </w:r>
      <w:r w:rsidR="00F810BC" w:rsidRPr="0089389C">
        <w:rPr>
          <w:rFonts w:ascii="Arial" w:hAnsi="Arial" w:cs="Arial"/>
          <w:sz w:val="18"/>
          <w:szCs w:val="18"/>
        </w:rPr>
        <w:t xml:space="preserve"> </w:t>
      </w:r>
    </w:p>
    <w:p w14:paraId="1AFC9AA3" w14:textId="77777777" w:rsidR="00B63A3A" w:rsidRDefault="00B63A3A" w:rsidP="00FE7264">
      <w:pPr>
        <w:spacing w:after="0"/>
        <w:ind w:firstLine="270"/>
        <w:rPr>
          <w:ins w:id="1" w:author="Beth Casey" w:date="2025-04-17T16:30:00Z" w16du:dateUtc="2025-04-17T20:30:00Z"/>
          <w:rFonts w:ascii="Arial" w:hAnsi="Arial" w:cs="Arial"/>
          <w:sz w:val="18"/>
          <w:szCs w:val="18"/>
        </w:rPr>
      </w:pPr>
    </w:p>
    <w:p w14:paraId="3072A597" w14:textId="26409C10" w:rsidR="00041662" w:rsidRDefault="00041662" w:rsidP="00FE7264">
      <w:pPr>
        <w:spacing w:after="0"/>
        <w:ind w:firstLine="270"/>
        <w:rPr>
          <w:ins w:id="2" w:author="Beth Casey" w:date="2025-04-17T16:30:00Z" w16du:dateUtc="2025-04-17T20:30:00Z"/>
          <w:rFonts w:ascii="Arial" w:hAnsi="Arial" w:cs="Arial"/>
          <w:b/>
          <w:bCs/>
        </w:rPr>
      </w:pPr>
      <w:ins w:id="3" w:author="Beth Casey" w:date="2025-04-17T16:31:00Z" w16du:dateUtc="2025-04-17T20:31:00Z">
        <w:r>
          <w:rPr>
            <w:rFonts w:ascii="Arial" w:hAnsi="Arial" w:cs="Arial"/>
            <w:b/>
            <w:bCs/>
          </w:rPr>
          <w:t>[</w:t>
        </w:r>
      </w:ins>
      <w:ins w:id="4" w:author="Beth Casey" w:date="2025-04-17T16:30:00Z" w16du:dateUtc="2025-04-17T20:30:00Z">
        <w:r w:rsidRPr="00CB0B58">
          <w:rPr>
            <w:rFonts w:ascii="Arial" w:hAnsi="Arial" w:cs="Arial"/>
            <w:b/>
            <w:bCs/>
          </w:rPr>
          <w:t>Rider</w:t>
        </w:r>
      </w:ins>
      <w:ins w:id="5" w:author="Beth Casey" w:date="2025-04-17T16:37:00Z" w16du:dateUtc="2025-04-17T20:37:00Z">
        <w:r w:rsidR="00CB0B58">
          <w:rPr>
            <w:rFonts w:ascii="Arial" w:hAnsi="Arial" w:cs="Arial"/>
            <w:b/>
            <w:bCs/>
          </w:rPr>
          <w:t xml:space="preserve">s </w:t>
        </w:r>
      </w:ins>
    </w:p>
    <w:p w14:paraId="439E0840" w14:textId="77777777" w:rsidR="00CB0B58" w:rsidRDefault="00914E05" w:rsidP="00FE7264">
      <w:pPr>
        <w:spacing w:after="0"/>
        <w:ind w:firstLine="270"/>
        <w:rPr>
          <w:ins w:id="6" w:author="Beth Casey" w:date="2025-04-17T16:38:00Z" w16du:dateUtc="2025-04-17T20:38:00Z"/>
          <w:rFonts w:ascii="Arial" w:hAnsi="Arial" w:cs="Arial"/>
          <w:sz w:val="18"/>
          <w:szCs w:val="18"/>
        </w:rPr>
      </w:pPr>
      <w:ins w:id="7" w:author="Beth Casey" w:date="2025-04-17T16:37:00Z" w16du:dateUtc="2025-04-17T20:37:00Z">
        <w:r>
          <w:pict w14:anchorId="645BF126">
            <v:shape id="_x0000_i1026" type="#_x0000_t75" style="width:9pt;height:9pt;visibility:visible;mso-wrap-style:square" o:bullet="t">
              <v:imagedata r:id="rId14" o:title=""/>
            </v:shape>
          </w:pict>
        </w:r>
        <w:r w:rsidR="00CB0B58" w:rsidRPr="00CB0B58">
          <w:rPr>
            <w:rFonts w:ascii="Arial" w:hAnsi="Arial" w:cs="Arial"/>
            <w:sz w:val="18"/>
            <w:szCs w:val="18"/>
          </w:rPr>
          <w:t xml:space="preserve"> No-Cap Indexed Interest </w:t>
        </w:r>
      </w:ins>
      <w:ins w:id="8" w:author="Beth Casey" w:date="2025-04-17T16:38:00Z" w16du:dateUtc="2025-04-17T20:38:00Z">
        <w:r w:rsidR="00CB0B58" w:rsidRPr="00CB0B58">
          <w:rPr>
            <w:rFonts w:ascii="Arial" w:hAnsi="Arial" w:cs="Arial"/>
            <w:sz w:val="18"/>
            <w:szCs w:val="18"/>
          </w:rPr>
          <w:t>Option Rider</w:t>
        </w:r>
        <w:r w:rsidR="00CB0B58">
          <w:rPr>
            <w:rFonts w:ascii="Arial" w:hAnsi="Arial" w:cs="Arial"/>
            <w:sz w:val="18"/>
            <w:szCs w:val="18"/>
          </w:rPr>
          <w:t xml:space="preserve">  </w:t>
        </w:r>
        <w:r w:rsidR="00CB0B58" w:rsidRPr="0089389C">
          <w:rPr>
            <w:noProof/>
          </w:rPr>
          <w:drawing>
            <wp:inline distT="0" distB="0" distL="0" distR="0" wp14:anchorId="37224156" wp14:editId="38315FA0">
              <wp:extent cx="115570" cy="115570"/>
              <wp:effectExtent l="0" t="0" r="0" b="0"/>
              <wp:docPr id="753502093" name="Picture 7535020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" cy="1155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CB0B58">
          <w:rPr>
            <w:rFonts w:ascii="Arial" w:hAnsi="Arial" w:cs="Arial"/>
            <w:sz w:val="18"/>
            <w:szCs w:val="18"/>
          </w:rPr>
          <w:t xml:space="preserve"> Cap Indexed Option Rider  </w:t>
        </w:r>
        <w:r w:rsidR="00CB0B58" w:rsidRPr="0089389C">
          <w:rPr>
            <w:noProof/>
          </w:rPr>
          <w:drawing>
            <wp:inline distT="0" distB="0" distL="0" distR="0" wp14:anchorId="35C86A16" wp14:editId="649AAB20">
              <wp:extent cx="115570" cy="115570"/>
              <wp:effectExtent l="0" t="0" r="0" b="0"/>
              <wp:docPr id="326191746" name="Picture 3261917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" cy="1155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CB0B58">
          <w:rPr>
            <w:rFonts w:ascii="Arial" w:hAnsi="Arial" w:cs="Arial"/>
            <w:sz w:val="18"/>
            <w:szCs w:val="18"/>
          </w:rPr>
          <w:t xml:space="preserve"> Guaranteed Lifetime Withdrawal Benefit Rider</w:t>
        </w:r>
      </w:ins>
    </w:p>
    <w:p w14:paraId="47EB9F09" w14:textId="45AA4B92" w:rsidR="00CB0B58" w:rsidRDefault="00914E05" w:rsidP="00FE7264">
      <w:pPr>
        <w:spacing w:after="0"/>
        <w:ind w:firstLine="270"/>
        <w:rPr>
          <w:ins w:id="9" w:author="Beth Casey" w:date="2025-04-17T16:39:00Z" w16du:dateUtc="2025-04-17T20:39:00Z"/>
          <w:rFonts w:ascii="Arial" w:hAnsi="Arial" w:cs="Arial"/>
          <w:sz w:val="18"/>
          <w:szCs w:val="18"/>
        </w:rPr>
      </w:pPr>
      <w:ins w:id="10" w:author="Beth Casey" w:date="2025-04-17T16:39:00Z" w16du:dateUtc="2025-04-17T20:39:00Z">
        <w:r>
          <w:pict w14:anchorId="24BC3FA1">
            <v:shape id="_x0000_i1027" type="#_x0000_t75" style="width:9pt;height:9pt;visibility:visible;mso-wrap-style:square">
              <v:imagedata r:id="rId14" o:title=""/>
            </v:shape>
          </w:pict>
        </w:r>
        <w:r w:rsidR="00CB0B58">
          <w:rPr>
            <w:rFonts w:ascii="Arial" w:hAnsi="Arial" w:cs="Arial"/>
            <w:sz w:val="18"/>
            <w:szCs w:val="18"/>
          </w:rPr>
          <w:t xml:space="preserve"> Interest-Only Withdrawal Rider  </w:t>
        </w:r>
        <w:r w:rsidR="00CB0B58" w:rsidRPr="0089389C">
          <w:rPr>
            <w:noProof/>
          </w:rPr>
          <w:drawing>
            <wp:inline distT="0" distB="0" distL="0" distR="0" wp14:anchorId="155F5FFA" wp14:editId="06F1B252">
              <wp:extent cx="115570" cy="115570"/>
              <wp:effectExtent l="0" t="0" r="0" b="0"/>
              <wp:docPr id="1979656946" name="Picture 19796569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" cy="1155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CB0B58">
          <w:rPr>
            <w:rFonts w:ascii="Arial" w:hAnsi="Arial" w:cs="Arial"/>
            <w:sz w:val="18"/>
            <w:szCs w:val="18"/>
          </w:rPr>
          <w:t xml:space="preserve"> Market Value Adjustment Rider  </w:t>
        </w:r>
        <w:r w:rsidR="00CB0B58" w:rsidRPr="0089389C">
          <w:rPr>
            <w:noProof/>
          </w:rPr>
          <w:drawing>
            <wp:inline distT="0" distB="0" distL="0" distR="0" wp14:anchorId="569F31D3" wp14:editId="34474B56">
              <wp:extent cx="115570" cy="115570"/>
              <wp:effectExtent l="0" t="0" r="0" b="0"/>
              <wp:docPr id="597993504" name="Picture 59799350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" cy="1155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CB0B58">
          <w:rPr>
            <w:rFonts w:ascii="Arial" w:hAnsi="Arial" w:cs="Arial"/>
            <w:sz w:val="18"/>
            <w:szCs w:val="18"/>
          </w:rPr>
          <w:t xml:space="preserve"> Free Partial Surrender Rider  </w:t>
        </w:r>
      </w:ins>
    </w:p>
    <w:p w14:paraId="7103BA86" w14:textId="6B15F33E" w:rsidR="00CB0B58" w:rsidRDefault="00914E05" w:rsidP="00FE7264">
      <w:pPr>
        <w:spacing w:after="0"/>
        <w:ind w:firstLine="270"/>
        <w:rPr>
          <w:ins w:id="11" w:author="Beth Casey" w:date="2025-04-17T16:40:00Z" w16du:dateUtc="2025-04-17T20:40:00Z"/>
          <w:rFonts w:ascii="Arial" w:hAnsi="Arial" w:cs="Arial"/>
          <w:sz w:val="18"/>
          <w:szCs w:val="18"/>
        </w:rPr>
      </w:pPr>
      <w:ins w:id="12" w:author="Beth Casey" w:date="2025-04-17T16:39:00Z" w16du:dateUtc="2025-04-17T20:39:00Z">
        <w:r>
          <w:pict w14:anchorId="31E150C3">
            <v:shape id="_x0000_i1028" type="#_x0000_t75" style="width:9pt;height:9pt;visibility:visible;mso-wrap-style:square">
              <v:imagedata r:id="rId14" o:title=""/>
            </v:shape>
          </w:pict>
        </w:r>
        <w:r w:rsidR="00CB0B58">
          <w:rPr>
            <w:rFonts w:ascii="Arial" w:hAnsi="Arial" w:cs="Arial"/>
            <w:sz w:val="18"/>
            <w:szCs w:val="18"/>
          </w:rPr>
          <w:t xml:space="preserve">  Waiver of Surrender Charge for Nursing Home </w:t>
        </w:r>
      </w:ins>
      <w:ins w:id="13" w:author="Beth Casey" w:date="2025-04-17T16:40:00Z" w16du:dateUtc="2025-04-17T20:40:00Z">
        <w:r w:rsidR="00CB0B58">
          <w:rPr>
            <w:rFonts w:ascii="Arial" w:hAnsi="Arial" w:cs="Arial"/>
            <w:sz w:val="18"/>
            <w:szCs w:val="18"/>
          </w:rPr>
          <w:t xml:space="preserve">Confinement Rider  </w:t>
        </w:r>
        <w:r w:rsidR="00CB0B58" w:rsidRPr="0089389C">
          <w:rPr>
            <w:noProof/>
          </w:rPr>
          <w:drawing>
            <wp:inline distT="0" distB="0" distL="0" distR="0" wp14:anchorId="23A7D974" wp14:editId="794E05AA">
              <wp:extent cx="115570" cy="115570"/>
              <wp:effectExtent l="0" t="0" r="0" b="0"/>
              <wp:docPr id="1450930116" name="Picture 14509301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" cy="1155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CB0B58">
          <w:rPr>
            <w:rFonts w:ascii="Arial" w:hAnsi="Arial" w:cs="Arial"/>
            <w:sz w:val="18"/>
            <w:szCs w:val="18"/>
          </w:rPr>
          <w:t xml:space="preserve"> Premium Bonus Credit Rider</w:t>
        </w:r>
      </w:ins>
    </w:p>
    <w:p w14:paraId="56ECB225" w14:textId="06461A2F" w:rsidR="00041662" w:rsidRPr="00CB0B58" w:rsidRDefault="00914E05" w:rsidP="00FE7264">
      <w:pPr>
        <w:spacing w:after="0"/>
        <w:ind w:firstLine="270"/>
        <w:rPr>
          <w:ins w:id="14" w:author="Beth Casey" w:date="2025-04-17T16:30:00Z" w16du:dateUtc="2025-04-17T20:30:00Z"/>
          <w:rFonts w:ascii="Arial" w:hAnsi="Arial" w:cs="Arial"/>
          <w:sz w:val="18"/>
          <w:szCs w:val="18"/>
        </w:rPr>
      </w:pPr>
      <w:ins w:id="15" w:author="Beth Casey" w:date="2025-04-17T16:40:00Z" w16du:dateUtc="2025-04-17T20:40:00Z">
        <w:r>
          <w:pict w14:anchorId="500A6CC5">
            <v:shape id="_x0000_i1029" type="#_x0000_t75" style="width:9pt;height:9pt;visibility:visible;mso-wrap-style:square">
              <v:imagedata r:id="rId14" o:title=""/>
            </v:shape>
          </w:pict>
        </w:r>
        <w:r w:rsidR="00CB0B58">
          <w:rPr>
            <w:rFonts w:ascii="Arial" w:hAnsi="Arial" w:cs="Arial"/>
            <w:sz w:val="18"/>
            <w:szCs w:val="18"/>
          </w:rPr>
          <w:t xml:space="preserve"> Waiver of Surrender Charge for Terminal Condition </w:t>
        </w:r>
        <w:proofErr w:type="gramStart"/>
        <w:r w:rsidR="00CB0B58">
          <w:rPr>
            <w:rFonts w:ascii="Arial" w:hAnsi="Arial" w:cs="Arial"/>
            <w:sz w:val="18"/>
            <w:szCs w:val="18"/>
          </w:rPr>
          <w:t>Rider ]</w:t>
        </w:r>
      </w:ins>
      <w:proofErr w:type="gramEnd"/>
      <w:ins w:id="16" w:author="Beth Casey" w:date="2025-04-17T16:38:00Z" w16du:dateUtc="2025-04-17T20:38:00Z">
        <w:r w:rsidR="00CB0B58">
          <w:rPr>
            <w:rFonts w:ascii="Arial" w:hAnsi="Arial" w:cs="Arial"/>
            <w:sz w:val="18"/>
            <w:szCs w:val="18"/>
          </w:rPr>
          <w:tab/>
        </w:r>
        <w:r w:rsidR="00CB0B58">
          <w:rPr>
            <w:rFonts w:ascii="Arial" w:hAnsi="Arial" w:cs="Arial"/>
            <w:sz w:val="18"/>
            <w:szCs w:val="18"/>
          </w:rPr>
          <w:tab/>
        </w:r>
        <w:r w:rsidR="00CB0B58">
          <w:rPr>
            <w:rFonts w:ascii="Arial" w:hAnsi="Arial" w:cs="Arial"/>
            <w:sz w:val="18"/>
            <w:szCs w:val="18"/>
          </w:rPr>
          <w:tab/>
        </w:r>
      </w:ins>
    </w:p>
    <w:p w14:paraId="61534D4C" w14:textId="77777777" w:rsidR="00041662" w:rsidRDefault="00041662" w:rsidP="00FE7264">
      <w:pPr>
        <w:spacing w:after="0"/>
        <w:ind w:firstLine="270"/>
        <w:rPr>
          <w:rFonts w:ascii="Arial" w:hAnsi="Arial" w:cs="Arial"/>
          <w:sz w:val="18"/>
          <w:szCs w:val="18"/>
        </w:rPr>
      </w:pPr>
    </w:p>
    <w:p w14:paraId="117B9EAB" w14:textId="105861FC" w:rsidR="00B63A3A" w:rsidRDefault="00B63A3A" w:rsidP="00FE7264">
      <w:pPr>
        <w:spacing w:after="0"/>
        <w:ind w:firstLine="27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</w:rPr>
        <w:t>Premium</w:t>
      </w:r>
      <w:r w:rsidRPr="0089389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Allocation </w:t>
      </w:r>
      <w:r w:rsidRPr="0089389C">
        <w:rPr>
          <w:rFonts w:ascii="Arial" w:hAnsi="Arial" w:cs="Arial"/>
          <w:b/>
          <w:bCs/>
        </w:rPr>
        <w:t xml:space="preserve">   </w:t>
      </w:r>
      <w:r w:rsidRPr="00B63A3A">
        <w:rPr>
          <w:rFonts w:ascii="Arial" w:hAnsi="Arial" w:cs="Arial"/>
          <w:sz w:val="16"/>
          <w:szCs w:val="16"/>
        </w:rPr>
        <w:t xml:space="preserve">Whole percentages only. </w:t>
      </w:r>
      <w:proofErr w:type="gramStart"/>
      <w:r w:rsidRPr="00B63A3A">
        <w:rPr>
          <w:rFonts w:ascii="Arial" w:hAnsi="Arial" w:cs="Arial"/>
          <w:sz w:val="16"/>
          <w:szCs w:val="16"/>
        </w:rPr>
        <w:t>Combined</w:t>
      </w:r>
      <w:proofErr w:type="gramEnd"/>
      <w:r w:rsidRPr="00B63A3A">
        <w:rPr>
          <w:rFonts w:ascii="Arial" w:hAnsi="Arial" w:cs="Arial"/>
          <w:sz w:val="16"/>
          <w:szCs w:val="16"/>
        </w:rPr>
        <w:t xml:space="preserve"> total of the fixed Account and all Index Options must equal 100%.</w:t>
      </w:r>
    </w:p>
    <w:p w14:paraId="3DB1F80F" w14:textId="77777777" w:rsidR="00B63A3A" w:rsidRDefault="00B63A3A" w:rsidP="00FE7264">
      <w:pPr>
        <w:spacing w:after="0"/>
        <w:ind w:firstLine="270"/>
        <w:rPr>
          <w:rFonts w:ascii="Arial" w:hAnsi="Arial" w:cs="Arial"/>
          <w:sz w:val="16"/>
          <w:szCs w:val="16"/>
        </w:rPr>
      </w:pPr>
    </w:p>
    <w:p w14:paraId="0B096AF4" w14:textId="3C910DDB" w:rsidR="00B63A3A" w:rsidRDefault="00B63A3A" w:rsidP="00FE7264">
      <w:pPr>
        <w:spacing w:after="0"/>
        <w:ind w:firstLine="270"/>
        <w:rPr>
          <w:rFonts w:ascii="Arial" w:hAnsi="Arial" w:cs="Arial"/>
          <w:sz w:val="18"/>
          <w:szCs w:val="18"/>
        </w:rPr>
      </w:pPr>
      <w:r w:rsidRPr="00B63A3A">
        <w:rPr>
          <w:rFonts w:ascii="Arial" w:hAnsi="Arial" w:cs="Arial"/>
          <w:sz w:val="18"/>
          <w:szCs w:val="18"/>
        </w:rPr>
        <w:t xml:space="preserve">[Fixed </w:t>
      </w:r>
      <w:proofErr w:type="gramStart"/>
      <w:r w:rsidRPr="00B63A3A">
        <w:rPr>
          <w:rFonts w:ascii="Arial" w:hAnsi="Arial" w:cs="Arial"/>
          <w:sz w:val="18"/>
          <w:szCs w:val="18"/>
        </w:rPr>
        <w:t>Account</w:t>
      </w:r>
      <w:r w:rsidR="002538BF">
        <w:rPr>
          <w:rFonts w:ascii="Arial" w:hAnsi="Arial" w:cs="Arial"/>
          <w:sz w:val="18"/>
          <w:szCs w:val="18"/>
        </w:rPr>
        <w:t>: _</w:t>
      </w:r>
      <w:proofErr w:type="gramEnd"/>
      <w:r w:rsidR="002538BF">
        <w:rPr>
          <w:rFonts w:ascii="Arial" w:hAnsi="Arial" w:cs="Arial"/>
          <w:sz w:val="18"/>
          <w:szCs w:val="18"/>
        </w:rPr>
        <w:t>_____</w:t>
      </w:r>
      <w:proofErr w:type="gramStart"/>
      <w:r w:rsidR="002538BF">
        <w:rPr>
          <w:rFonts w:ascii="Arial" w:hAnsi="Arial" w:cs="Arial"/>
          <w:sz w:val="18"/>
          <w:szCs w:val="18"/>
        </w:rPr>
        <w:t>%</w:t>
      </w:r>
      <w:r w:rsidRPr="00B63A3A">
        <w:rPr>
          <w:rFonts w:ascii="Arial" w:hAnsi="Arial" w:cs="Arial"/>
          <w:sz w:val="18"/>
          <w:szCs w:val="18"/>
        </w:rPr>
        <w:t xml:space="preserve"> ]</w:t>
      </w:r>
      <w:proofErr w:type="gramEnd"/>
    </w:p>
    <w:p w14:paraId="6AB3D53E" w14:textId="77777777" w:rsidR="00B63A3A" w:rsidRDefault="00B63A3A" w:rsidP="00FE7264">
      <w:pPr>
        <w:spacing w:after="0"/>
        <w:ind w:firstLine="270"/>
        <w:rPr>
          <w:rFonts w:ascii="Arial" w:hAnsi="Arial" w:cs="Arial"/>
          <w:sz w:val="18"/>
          <w:szCs w:val="18"/>
        </w:rPr>
      </w:pPr>
    </w:p>
    <w:p w14:paraId="294EA284" w14:textId="300CD793" w:rsidR="00B63A3A" w:rsidRPr="00B63A3A" w:rsidRDefault="00B63A3A" w:rsidP="00B63A3A">
      <w:pPr>
        <w:ind w:firstLine="270"/>
        <w:rPr>
          <w:rFonts w:ascii="Arial" w:hAnsi="Arial" w:cs="Arial"/>
          <w:sz w:val="18"/>
          <w:szCs w:val="18"/>
        </w:rPr>
      </w:pPr>
      <w:r w:rsidRPr="00B63A3A">
        <w:rPr>
          <w:rFonts w:ascii="Arial" w:hAnsi="Arial" w:cs="Arial"/>
          <w:sz w:val="18"/>
          <w:szCs w:val="18"/>
        </w:rPr>
        <w:t>Index Options</w:t>
      </w:r>
      <w:r w:rsidR="002538BF">
        <w:rPr>
          <w:rFonts w:ascii="Arial" w:hAnsi="Arial" w:cs="Arial"/>
          <w:sz w:val="18"/>
          <w:szCs w:val="18"/>
        </w:rPr>
        <w:t>:</w:t>
      </w:r>
    </w:p>
    <w:p w14:paraId="640ABA40" w14:textId="3E558B0A" w:rsidR="00B63A3A" w:rsidRPr="002538BF" w:rsidRDefault="00B63A3A" w:rsidP="00B63A3A">
      <w:pPr>
        <w:rPr>
          <w:rFonts w:ascii="Arial" w:hAnsi="Arial" w:cs="Arial"/>
          <w:sz w:val="18"/>
          <w:szCs w:val="18"/>
        </w:rPr>
      </w:pPr>
      <w:r w:rsidRPr="002538BF">
        <w:rPr>
          <w:rFonts w:ascii="Arial" w:hAnsi="Arial" w:cs="Arial"/>
          <w:b/>
          <w:bCs/>
          <w:sz w:val="18"/>
          <w:szCs w:val="18"/>
        </w:rPr>
        <w:t xml:space="preserve">                 </w:t>
      </w:r>
      <w:r w:rsidRPr="002538BF">
        <w:rPr>
          <w:rFonts w:ascii="Arial" w:hAnsi="Arial" w:cs="Arial"/>
          <w:sz w:val="18"/>
          <w:szCs w:val="18"/>
        </w:rPr>
        <w:t xml:space="preserve"> [</w:t>
      </w:r>
      <w:r w:rsidRPr="002538BF">
        <w:rPr>
          <w:rFonts w:ascii="Arial" w:hAnsi="Arial" w:cs="Arial"/>
          <w:b/>
          <w:bCs/>
          <w:sz w:val="18"/>
          <w:szCs w:val="18"/>
        </w:rPr>
        <w:t xml:space="preserve">   </w:t>
      </w:r>
      <w:r w:rsidRPr="002538BF">
        <w:rPr>
          <w:rFonts w:ascii="Arial" w:hAnsi="Arial" w:cs="Arial"/>
          <w:sz w:val="18"/>
          <w:szCs w:val="18"/>
        </w:rPr>
        <w:t xml:space="preserve"> ______</w:t>
      </w:r>
      <w:r w:rsidRPr="002538BF">
        <w:rPr>
          <w:rFonts w:ascii="Arial" w:hAnsi="Arial" w:cs="Arial"/>
          <w:sz w:val="18"/>
          <w:szCs w:val="18"/>
          <w:u w:val="single"/>
        </w:rPr>
        <w:t>%</w:t>
      </w:r>
      <w:r w:rsidRPr="002538BF">
        <w:rPr>
          <w:rFonts w:ascii="Arial" w:hAnsi="Arial" w:cs="Arial"/>
          <w:sz w:val="18"/>
          <w:szCs w:val="18"/>
        </w:rPr>
        <w:t xml:space="preserve">    S&amp;P 500 Index 1 Year Point-to-Point w/ Cap</w:t>
      </w:r>
      <w:bookmarkStart w:id="17" w:name="OLE_LINK1"/>
    </w:p>
    <w:p w14:paraId="0A980AA9" w14:textId="5A4763B4" w:rsidR="00B63A3A" w:rsidRPr="002538BF" w:rsidRDefault="00B63A3A" w:rsidP="00B63A3A">
      <w:pPr>
        <w:rPr>
          <w:rFonts w:ascii="Arial" w:hAnsi="Arial" w:cs="Arial"/>
          <w:sz w:val="18"/>
          <w:szCs w:val="18"/>
        </w:rPr>
      </w:pPr>
      <w:r w:rsidRPr="002538BF">
        <w:rPr>
          <w:rFonts w:ascii="Arial" w:hAnsi="Arial" w:cs="Arial"/>
          <w:b/>
          <w:bCs/>
          <w:sz w:val="18"/>
          <w:szCs w:val="18"/>
        </w:rPr>
        <w:t xml:space="preserve">                     </w:t>
      </w:r>
      <w:r w:rsidRPr="002538BF">
        <w:rPr>
          <w:rFonts w:ascii="Arial" w:hAnsi="Arial" w:cs="Arial"/>
          <w:sz w:val="18"/>
          <w:szCs w:val="18"/>
        </w:rPr>
        <w:t xml:space="preserve">  ______</w:t>
      </w:r>
      <w:r w:rsidRPr="002538BF">
        <w:rPr>
          <w:rFonts w:ascii="Arial" w:hAnsi="Arial" w:cs="Arial"/>
          <w:sz w:val="18"/>
          <w:szCs w:val="18"/>
          <w:u w:val="single"/>
        </w:rPr>
        <w:t>%</w:t>
      </w:r>
      <w:r w:rsidRPr="002538BF">
        <w:rPr>
          <w:rFonts w:ascii="Arial" w:hAnsi="Arial" w:cs="Arial"/>
          <w:sz w:val="18"/>
          <w:szCs w:val="18"/>
        </w:rPr>
        <w:t xml:space="preserve">    S&amp;P 500 Index </w:t>
      </w:r>
      <w:bookmarkStart w:id="18" w:name="OLE_LINK3"/>
      <w:r w:rsidRPr="002538BF">
        <w:rPr>
          <w:rFonts w:ascii="Arial" w:hAnsi="Arial" w:cs="Arial"/>
          <w:sz w:val="18"/>
          <w:szCs w:val="18"/>
        </w:rPr>
        <w:t>1 Year Point-to-Point w/ Par</w:t>
      </w:r>
      <w:bookmarkEnd w:id="18"/>
    </w:p>
    <w:p w14:paraId="55E06125" w14:textId="15E9824E" w:rsidR="00B63A3A" w:rsidRPr="002538BF" w:rsidRDefault="00B63A3A" w:rsidP="00B63A3A">
      <w:pPr>
        <w:rPr>
          <w:rFonts w:ascii="Arial" w:hAnsi="Arial" w:cs="Arial"/>
          <w:sz w:val="18"/>
          <w:szCs w:val="18"/>
        </w:rPr>
      </w:pPr>
      <w:r w:rsidRPr="002538BF">
        <w:rPr>
          <w:rFonts w:ascii="Arial" w:hAnsi="Arial" w:cs="Arial"/>
          <w:b/>
          <w:bCs/>
          <w:sz w:val="18"/>
          <w:szCs w:val="18"/>
        </w:rPr>
        <w:t xml:space="preserve">                     </w:t>
      </w:r>
      <w:r w:rsidRPr="002538BF">
        <w:rPr>
          <w:rFonts w:ascii="Arial" w:hAnsi="Arial" w:cs="Arial"/>
          <w:sz w:val="18"/>
          <w:szCs w:val="18"/>
        </w:rPr>
        <w:t xml:space="preserve">  ______</w:t>
      </w:r>
      <w:r w:rsidRPr="002538BF">
        <w:rPr>
          <w:rFonts w:ascii="Arial" w:hAnsi="Arial" w:cs="Arial"/>
          <w:sz w:val="18"/>
          <w:szCs w:val="18"/>
          <w:u w:val="single"/>
        </w:rPr>
        <w:t>%</w:t>
      </w:r>
      <w:r w:rsidRPr="002538BF">
        <w:rPr>
          <w:rFonts w:ascii="Arial" w:hAnsi="Arial" w:cs="Arial"/>
          <w:sz w:val="18"/>
          <w:szCs w:val="18"/>
        </w:rPr>
        <w:t xml:space="preserve">    Marc 5 Index 1 Year Point-to-Point w/ Par</w:t>
      </w:r>
    </w:p>
    <w:bookmarkEnd w:id="17"/>
    <w:p w14:paraId="28491893" w14:textId="49D54007" w:rsidR="00B63A3A" w:rsidRPr="002538BF" w:rsidRDefault="00B63A3A" w:rsidP="00B63A3A">
      <w:pPr>
        <w:rPr>
          <w:rFonts w:ascii="Arial" w:hAnsi="Arial" w:cs="Arial"/>
          <w:sz w:val="18"/>
          <w:szCs w:val="18"/>
        </w:rPr>
      </w:pPr>
      <w:r w:rsidRPr="002538BF">
        <w:rPr>
          <w:rFonts w:ascii="Arial" w:hAnsi="Arial" w:cs="Arial"/>
          <w:b/>
          <w:bCs/>
          <w:sz w:val="18"/>
          <w:szCs w:val="18"/>
        </w:rPr>
        <w:t xml:space="preserve">                     </w:t>
      </w:r>
      <w:r w:rsidRPr="002538BF">
        <w:rPr>
          <w:rFonts w:ascii="Arial" w:hAnsi="Arial" w:cs="Arial"/>
          <w:sz w:val="18"/>
          <w:szCs w:val="18"/>
        </w:rPr>
        <w:t xml:space="preserve">  ______</w:t>
      </w:r>
      <w:r w:rsidRPr="002538BF">
        <w:rPr>
          <w:rFonts w:ascii="Arial" w:hAnsi="Arial" w:cs="Arial"/>
          <w:sz w:val="18"/>
          <w:szCs w:val="18"/>
          <w:u w:val="single"/>
        </w:rPr>
        <w:t>%</w:t>
      </w:r>
      <w:r w:rsidRPr="002538BF">
        <w:rPr>
          <w:rFonts w:ascii="Arial" w:hAnsi="Arial" w:cs="Arial"/>
          <w:sz w:val="18"/>
          <w:szCs w:val="18"/>
        </w:rPr>
        <w:t xml:space="preserve">    Dynamic </w:t>
      </w:r>
      <w:proofErr w:type="spellStart"/>
      <w:r w:rsidRPr="002538BF">
        <w:rPr>
          <w:rFonts w:ascii="Arial" w:hAnsi="Arial" w:cs="Arial"/>
          <w:sz w:val="18"/>
          <w:szCs w:val="18"/>
        </w:rPr>
        <w:t>Interday</w:t>
      </w:r>
      <w:proofErr w:type="spellEnd"/>
      <w:r w:rsidRPr="002538BF">
        <w:rPr>
          <w:rFonts w:ascii="Arial" w:hAnsi="Arial" w:cs="Arial"/>
          <w:sz w:val="18"/>
          <w:szCs w:val="18"/>
        </w:rPr>
        <w:t xml:space="preserve"> Index 1 Year Point-to-Point w/ Par]</w:t>
      </w:r>
    </w:p>
    <w:p w14:paraId="3A9FE788" w14:textId="513AC138" w:rsidR="00B63A3A" w:rsidRPr="002538BF" w:rsidRDefault="00B63A3A" w:rsidP="00B63A3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2538BF">
        <w:rPr>
          <w:rFonts w:ascii="Arial" w:hAnsi="Arial" w:cs="Arial"/>
          <w:sz w:val="16"/>
          <w:szCs w:val="16"/>
        </w:rPr>
        <w:t xml:space="preserve">       </w:t>
      </w:r>
      <w:r w:rsidRPr="002538BF">
        <w:rPr>
          <w:rFonts w:ascii="Arial" w:hAnsi="Arial" w:cs="Arial"/>
          <w:sz w:val="18"/>
          <w:szCs w:val="18"/>
        </w:rPr>
        <w:t>Index Options</w:t>
      </w:r>
      <w:r w:rsidR="002538BF" w:rsidRPr="002538BF">
        <w:rPr>
          <w:rFonts w:ascii="Arial" w:hAnsi="Arial" w:cs="Arial"/>
          <w:sz w:val="18"/>
          <w:szCs w:val="18"/>
        </w:rPr>
        <w:t>:</w:t>
      </w:r>
      <w:r w:rsidR="002538BF">
        <w:rPr>
          <w:rFonts w:ascii="Arial" w:hAnsi="Arial" w:cs="Arial"/>
          <w:sz w:val="18"/>
          <w:szCs w:val="18"/>
        </w:rPr>
        <w:t xml:space="preserve"> </w:t>
      </w:r>
      <w:r w:rsidR="002538BF" w:rsidRPr="002538BF">
        <w:rPr>
          <w:rFonts w:ascii="Arial" w:hAnsi="Arial" w:cs="Arial"/>
          <w:sz w:val="18"/>
          <w:szCs w:val="18"/>
        </w:rPr>
        <w:t>______%</w:t>
      </w:r>
    </w:p>
    <w:p w14:paraId="23820DBF" w14:textId="77777777" w:rsidR="00B63A3A" w:rsidRDefault="00B63A3A" w:rsidP="00B63A3A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18"/>
          <w:szCs w:val="18"/>
        </w:rPr>
      </w:pPr>
    </w:p>
    <w:p w14:paraId="4F561AD9" w14:textId="5666845B" w:rsidR="00B63A3A" w:rsidRPr="002538BF" w:rsidRDefault="00B63A3A" w:rsidP="00B63A3A">
      <w:pPr>
        <w:pBdr>
          <w:bottom w:val="single" w:sz="6" w:space="1" w:color="auto"/>
        </w:pBdr>
        <w:spacing w:after="0"/>
        <w:rPr>
          <w:rFonts w:ascii="Arial" w:hAnsi="Arial" w:cs="Arial"/>
          <w:sz w:val="18"/>
          <w:szCs w:val="18"/>
        </w:rPr>
      </w:pPr>
      <w:r w:rsidRPr="002538BF">
        <w:rPr>
          <w:rFonts w:ascii="Arial" w:hAnsi="Arial" w:cs="Arial"/>
          <w:sz w:val="18"/>
          <w:szCs w:val="18"/>
        </w:rPr>
        <w:t xml:space="preserve">    </w:t>
      </w:r>
      <w:r w:rsidR="002538BF" w:rsidRPr="002538BF">
        <w:rPr>
          <w:rFonts w:ascii="Arial" w:hAnsi="Arial" w:cs="Arial"/>
          <w:sz w:val="18"/>
          <w:szCs w:val="18"/>
        </w:rPr>
        <w:t xml:space="preserve">   </w:t>
      </w:r>
      <w:r w:rsidRPr="002538BF">
        <w:rPr>
          <w:rFonts w:ascii="Arial" w:hAnsi="Arial" w:cs="Arial"/>
          <w:sz w:val="18"/>
          <w:szCs w:val="18"/>
        </w:rPr>
        <w:t>TOTAL</w:t>
      </w:r>
      <w:r w:rsidR="002538BF" w:rsidRPr="002538BF">
        <w:rPr>
          <w:rFonts w:ascii="Arial" w:hAnsi="Arial" w:cs="Arial"/>
          <w:sz w:val="18"/>
          <w:szCs w:val="18"/>
        </w:rPr>
        <w:t>: _______%</w:t>
      </w:r>
    </w:p>
    <w:p w14:paraId="352A0D57" w14:textId="77777777" w:rsidR="00B63A3A" w:rsidRPr="00B63A3A" w:rsidRDefault="00B63A3A" w:rsidP="00FE7264">
      <w:pPr>
        <w:spacing w:after="0"/>
        <w:ind w:firstLine="270"/>
        <w:rPr>
          <w:rFonts w:ascii="Arial" w:hAnsi="Arial" w:cs="Arial"/>
          <w:sz w:val="18"/>
          <w:szCs w:val="18"/>
        </w:rPr>
      </w:pPr>
    </w:p>
    <w:p w14:paraId="7BBFFF08" w14:textId="77777777" w:rsidR="00F810BC" w:rsidRPr="0089389C" w:rsidRDefault="00F810BC" w:rsidP="00F810BC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14:paraId="1A7E1F37" w14:textId="768CCCA1" w:rsidR="00F810BC" w:rsidRPr="0089389C" w:rsidRDefault="00F810BC" w:rsidP="00F810BC">
      <w:pPr>
        <w:spacing w:after="0"/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 xml:space="preserve">2. </w:t>
      </w:r>
      <w:r w:rsidR="008F3E6B" w:rsidRPr="0089389C">
        <w:rPr>
          <w:rFonts w:ascii="Arial" w:hAnsi="Arial" w:cs="Arial"/>
          <w:b/>
          <w:bCs/>
        </w:rPr>
        <w:t xml:space="preserve">Owner </w:t>
      </w:r>
      <w:r w:rsidR="00946A7E" w:rsidRPr="0089389C">
        <w:rPr>
          <w:rFonts w:ascii="Arial" w:hAnsi="Arial" w:cs="Arial"/>
          <w:b/>
          <w:bCs/>
        </w:rPr>
        <w:t>Information</w:t>
      </w:r>
    </w:p>
    <w:p w14:paraId="6CF37335" w14:textId="45C0D88E" w:rsidR="00F810BC" w:rsidRPr="0089389C" w:rsidRDefault="009F3A2D" w:rsidP="00FE7264">
      <w:pPr>
        <w:spacing w:after="0"/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6"/>
          <w:szCs w:val="16"/>
        </w:rPr>
        <w:t xml:space="preserve">[You will receive all correspondence at </w:t>
      </w:r>
      <w:r w:rsidR="00DA5F45" w:rsidRPr="0089389C">
        <w:rPr>
          <w:rFonts w:ascii="Arial" w:hAnsi="Arial" w:cs="Arial"/>
          <w:sz w:val="16"/>
          <w:szCs w:val="16"/>
        </w:rPr>
        <w:t xml:space="preserve">the </w:t>
      </w:r>
      <w:r w:rsidRPr="0089389C">
        <w:rPr>
          <w:rFonts w:ascii="Arial" w:hAnsi="Arial" w:cs="Arial"/>
          <w:sz w:val="16"/>
          <w:szCs w:val="16"/>
        </w:rPr>
        <w:t>mailing address.]</w:t>
      </w:r>
    </w:p>
    <w:p w14:paraId="4D32DE2E" w14:textId="1240AC9C" w:rsidR="00F810BC" w:rsidRPr="0089389C" w:rsidRDefault="00F810BC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lastRenderedPageBreak/>
        <w:t xml:space="preserve">Is the Owner a U.S. Citizen or a </w:t>
      </w:r>
      <w:r w:rsidR="00AE0338" w:rsidRPr="0089389C">
        <w:rPr>
          <w:rFonts w:ascii="Arial" w:hAnsi="Arial" w:cs="Arial"/>
          <w:sz w:val="18"/>
          <w:szCs w:val="18"/>
        </w:rPr>
        <w:t xml:space="preserve">Resident </w:t>
      </w:r>
      <w:proofErr w:type="gramStart"/>
      <w:r w:rsidR="00AE0338" w:rsidRPr="0089389C">
        <w:rPr>
          <w:rFonts w:ascii="Arial" w:hAnsi="Arial" w:cs="Arial"/>
          <w:sz w:val="18"/>
          <w:szCs w:val="18"/>
        </w:rPr>
        <w:t>Alien</w:t>
      </w:r>
      <w:r w:rsidRPr="0089389C">
        <w:rPr>
          <w:rFonts w:ascii="Arial" w:hAnsi="Arial" w:cs="Arial"/>
          <w:sz w:val="18"/>
          <w:szCs w:val="18"/>
        </w:rPr>
        <w:t>?: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E124850" wp14:editId="2E6D093E">
            <wp:extent cx="115570" cy="115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80863BF" wp14:editId="64E75028">
            <wp:extent cx="115570" cy="115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2D304EDA" w14:textId="562A9B29" w:rsidR="0079768E" w:rsidRPr="0089389C" w:rsidRDefault="00F810BC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Date of Birth</w:t>
      </w:r>
      <w:r w:rsidR="00BD474A" w:rsidRPr="0089389C">
        <w:rPr>
          <w:rFonts w:ascii="Arial" w:hAnsi="Arial" w:cs="Arial"/>
          <w:sz w:val="18"/>
          <w:szCs w:val="18"/>
        </w:rPr>
        <w:t>/Formation Date:</w:t>
      </w:r>
      <w:r w:rsidRPr="0089389C">
        <w:rPr>
          <w:rFonts w:ascii="Arial" w:hAnsi="Arial" w:cs="Arial"/>
          <w:sz w:val="18"/>
          <w:szCs w:val="18"/>
        </w:rPr>
        <w:t xml:space="preserve"> __________________  Gender: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BE6BE74" wp14:editId="0E25675F">
            <wp:extent cx="115570" cy="115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Male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BFB6B79" wp14:editId="0756D122">
            <wp:extent cx="115570" cy="115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Femal</w:t>
      </w:r>
      <w:r w:rsidR="003D0743">
        <w:rPr>
          <w:rFonts w:ascii="Arial" w:hAnsi="Arial" w:cs="Arial"/>
          <w:sz w:val="18"/>
          <w:szCs w:val="18"/>
        </w:rPr>
        <w:t>e</w:t>
      </w:r>
      <w:r w:rsidRPr="0089389C">
        <w:rPr>
          <w:rFonts w:ascii="Arial" w:hAnsi="Arial" w:cs="Arial"/>
          <w:sz w:val="18"/>
          <w:szCs w:val="18"/>
        </w:rPr>
        <w:t xml:space="preserve"> </w:t>
      </w:r>
      <w:r w:rsidR="003D0743">
        <w:rPr>
          <w:rFonts w:ascii="Arial" w:hAnsi="Arial" w:cs="Arial"/>
          <w:sz w:val="18"/>
          <w:szCs w:val="18"/>
        </w:rPr>
        <w:t xml:space="preserve">  </w:t>
      </w:r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8A1C677" wp14:editId="61479726">
            <wp:extent cx="115570" cy="115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SSN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27E776E" wp14:editId="18B87CA6">
            <wp:extent cx="115570" cy="115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EIN/TIN _____________________    </w:t>
      </w:r>
    </w:p>
    <w:p w14:paraId="783C3962" w14:textId="067496A4" w:rsidR="00075E9D" w:rsidRPr="0089389C" w:rsidRDefault="008671BD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075E9D" w:rsidRPr="0089389C">
        <w:rPr>
          <w:rFonts w:ascii="Arial" w:hAnsi="Arial" w:cs="Arial"/>
          <w:sz w:val="18"/>
          <w:szCs w:val="18"/>
        </w:rPr>
        <w:t xml:space="preserve">Prefix _____ </w:t>
      </w:r>
      <w:r w:rsidR="00FE0DBB" w:rsidRPr="0089389C">
        <w:rPr>
          <w:rFonts w:ascii="Arial" w:hAnsi="Arial" w:cs="Arial"/>
          <w:sz w:val="18"/>
          <w:szCs w:val="18"/>
        </w:rPr>
        <w:t>]</w:t>
      </w:r>
      <w:r w:rsidR="00AE5357" w:rsidRPr="0089389C">
        <w:rPr>
          <w:rFonts w:ascii="Arial" w:hAnsi="Arial" w:cs="Arial"/>
          <w:sz w:val="18"/>
          <w:szCs w:val="18"/>
        </w:rPr>
        <w:t xml:space="preserve"> </w:t>
      </w:r>
      <w:r w:rsidR="00BD360E" w:rsidRPr="0089389C">
        <w:rPr>
          <w:rFonts w:ascii="Arial" w:hAnsi="Arial" w:cs="Arial"/>
          <w:sz w:val="18"/>
          <w:szCs w:val="18"/>
        </w:rPr>
        <w:t xml:space="preserve"> First </w:t>
      </w:r>
      <w:r w:rsidR="00075E9D" w:rsidRPr="0089389C">
        <w:rPr>
          <w:rFonts w:ascii="Arial" w:hAnsi="Arial" w:cs="Arial"/>
          <w:sz w:val="18"/>
          <w:szCs w:val="18"/>
        </w:rPr>
        <w:t>Name</w:t>
      </w:r>
      <w:r w:rsidR="00AD7A2A" w:rsidRPr="0089389C">
        <w:rPr>
          <w:rFonts w:ascii="Arial" w:hAnsi="Arial" w:cs="Arial"/>
          <w:sz w:val="18"/>
          <w:szCs w:val="18"/>
        </w:rPr>
        <w:t>, Middle Name</w:t>
      </w:r>
      <w:r w:rsidR="00FD0C37" w:rsidRPr="0089389C">
        <w:rPr>
          <w:rFonts w:ascii="Arial" w:hAnsi="Arial" w:cs="Arial"/>
          <w:sz w:val="18"/>
          <w:szCs w:val="18"/>
        </w:rPr>
        <w:t>, Last Name and Suffix</w:t>
      </w:r>
      <w:r w:rsidR="00075E9D" w:rsidRPr="0089389C">
        <w:rPr>
          <w:rFonts w:ascii="Arial" w:hAnsi="Arial" w:cs="Arial"/>
          <w:sz w:val="18"/>
          <w:szCs w:val="18"/>
        </w:rPr>
        <w:t xml:space="preserve"> _____________________________________________________  </w:t>
      </w:r>
    </w:p>
    <w:p w14:paraId="532902F6" w14:textId="0F2EF2F8" w:rsidR="00107949" w:rsidRPr="0089389C" w:rsidRDefault="00416B4E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E3228D" w:rsidRPr="0089389C">
        <w:rPr>
          <w:rFonts w:ascii="Arial" w:hAnsi="Arial" w:cs="Arial"/>
          <w:sz w:val="18"/>
          <w:szCs w:val="18"/>
        </w:rPr>
        <w:t xml:space="preserve">(enter </w:t>
      </w:r>
      <w:r w:rsidR="00A86E5C" w:rsidRPr="0089389C">
        <w:rPr>
          <w:rFonts w:ascii="Arial" w:hAnsi="Arial" w:cs="Arial"/>
          <w:sz w:val="18"/>
          <w:szCs w:val="18"/>
        </w:rPr>
        <w:t>Trust</w:t>
      </w:r>
      <w:r w:rsidR="001A42FB" w:rsidRPr="0089389C">
        <w:rPr>
          <w:rFonts w:ascii="Arial" w:hAnsi="Arial" w:cs="Arial"/>
          <w:sz w:val="18"/>
          <w:szCs w:val="18"/>
        </w:rPr>
        <w:t>, Corporation</w:t>
      </w:r>
      <w:r w:rsidR="00DD2A08" w:rsidRPr="0089389C">
        <w:rPr>
          <w:rFonts w:ascii="Arial" w:hAnsi="Arial" w:cs="Arial"/>
          <w:sz w:val="18"/>
          <w:szCs w:val="18"/>
        </w:rPr>
        <w:t xml:space="preserve"> or Other Entity name if </w:t>
      </w:r>
      <w:r w:rsidR="00F4554E" w:rsidRPr="0089389C">
        <w:rPr>
          <w:rFonts w:ascii="Arial" w:hAnsi="Arial" w:cs="Arial"/>
          <w:sz w:val="18"/>
          <w:szCs w:val="18"/>
        </w:rPr>
        <w:t>owner is not a natural person)</w:t>
      </w:r>
      <w:r w:rsidRPr="0089389C">
        <w:rPr>
          <w:rFonts w:ascii="Arial" w:hAnsi="Arial" w:cs="Arial"/>
          <w:sz w:val="18"/>
          <w:szCs w:val="18"/>
        </w:rPr>
        <w:t>]</w:t>
      </w:r>
    </w:p>
    <w:p w14:paraId="4017B9DF" w14:textId="03C252AA" w:rsidR="00FE0DBB" w:rsidRPr="0089389C" w:rsidRDefault="00546A29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FE0DBB" w:rsidRPr="0089389C">
        <w:rPr>
          <w:rFonts w:ascii="Arial" w:hAnsi="Arial" w:cs="Arial"/>
          <w:sz w:val="18"/>
          <w:szCs w:val="18"/>
        </w:rPr>
        <w:t>Marital Status</w:t>
      </w:r>
      <w:r w:rsidR="00932DEA" w:rsidRPr="0089389C">
        <w:rPr>
          <w:rFonts w:ascii="Arial" w:hAnsi="Arial" w:cs="Arial"/>
          <w:sz w:val="18"/>
          <w:szCs w:val="18"/>
        </w:rPr>
        <w:t xml:space="preserve">:  </w:t>
      </w:r>
      <w:r w:rsidR="00932DEA" w:rsidRPr="0089389C">
        <w:rPr>
          <w:noProof/>
        </w:rPr>
        <w:drawing>
          <wp:inline distT="0" distB="0" distL="0" distR="0" wp14:anchorId="2A0F22DA" wp14:editId="2453CD36">
            <wp:extent cx="115570" cy="115570"/>
            <wp:effectExtent l="0" t="0" r="0" b="0"/>
            <wp:docPr id="1862834610" name="Picture 186283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8346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DEA" w:rsidRPr="0089389C">
        <w:rPr>
          <w:rFonts w:ascii="Arial" w:hAnsi="Arial" w:cs="Arial"/>
          <w:sz w:val="18"/>
          <w:szCs w:val="18"/>
        </w:rPr>
        <w:t xml:space="preserve"> Married </w:t>
      </w:r>
      <w:r w:rsidR="00932DEA" w:rsidRPr="0089389C">
        <w:rPr>
          <w:noProof/>
        </w:rPr>
        <w:drawing>
          <wp:inline distT="0" distB="0" distL="0" distR="0" wp14:anchorId="6715CA58" wp14:editId="3B50307B">
            <wp:extent cx="115570" cy="115570"/>
            <wp:effectExtent l="0" t="0" r="0" b="0"/>
            <wp:docPr id="1221614487" name="Picture 1221614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6144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DEA" w:rsidRPr="0089389C">
        <w:rPr>
          <w:rFonts w:ascii="Arial" w:hAnsi="Arial" w:cs="Arial"/>
          <w:sz w:val="18"/>
          <w:szCs w:val="18"/>
        </w:rPr>
        <w:t xml:space="preserve"> Single </w:t>
      </w:r>
      <w:r w:rsidR="00932DEA" w:rsidRPr="0089389C">
        <w:rPr>
          <w:noProof/>
        </w:rPr>
        <w:drawing>
          <wp:inline distT="0" distB="0" distL="0" distR="0" wp14:anchorId="56B3269F" wp14:editId="13C602A4">
            <wp:extent cx="115570" cy="115570"/>
            <wp:effectExtent l="0" t="0" r="0" b="0"/>
            <wp:docPr id="852210011" name="Picture 85221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2100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DEA" w:rsidRPr="0089389C">
        <w:rPr>
          <w:rFonts w:ascii="Arial" w:hAnsi="Arial" w:cs="Arial"/>
          <w:sz w:val="18"/>
          <w:szCs w:val="18"/>
        </w:rPr>
        <w:t xml:space="preserve"> Divorced </w:t>
      </w:r>
      <w:r w:rsidR="00932DEA" w:rsidRPr="0089389C">
        <w:rPr>
          <w:noProof/>
        </w:rPr>
        <w:drawing>
          <wp:inline distT="0" distB="0" distL="0" distR="0" wp14:anchorId="25F0C613" wp14:editId="78C87C9E">
            <wp:extent cx="115570" cy="115570"/>
            <wp:effectExtent l="0" t="0" r="0" b="0"/>
            <wp:docPr id="805447140" name="Picture 805447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4471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DEA" w:rsidRPr="0089389C">
        <w:rPr>
          <w:rFonts w:ascii="Arial" w:hAnsi="Arial" w:cs="Arial"/>
          <w:sz w:val="18"/>
          <w:szCs w:val="18"/>
        </w:rPr>
        <w:t xml:space="preserve"> Separated</w:t>
      </w:r>
      <w:r w:rsidR="00377DD1" w:rsidRPr="0089389C">
        <w:rPr>
          <w:rFonts w:ascii="Arial" w:hAnsi="Arial" w:cs="Arial"/>
          <w:sz w:val="18"/>
          <w:szCs w:val="18"/>
        </w:rPr>
        <w:t xml:space="preserve"> </w:t>
      </w:r>
      <w:r w:rsidR="00377DD1" w:rsidRPr="0089389C">
        <w:rPr>
          <w:noProof/>
        </w:rPr>
        <w:drawing>
          <wp:inline distT="0" distB="0" distL="0" distR="0" wp14:anchorId="2C401E2F" wp14:editId="2B9B994D">
            <wp:extent cx="115570" cy="115570"/>
            <wp:effectExtent l="0" t="0" r="0" b="0"/>
            <wp:docPr id="810685459" name="Picture 81068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6854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D1" w:rsidRPr="0089389C">
        <w:rPr>
          <w:rFonts w:ascii="Arial" w:hAnsi="Arial" w:cs="Arial"/>
          <w:sz w:val="18"/>
          <w:szCs w:val="18"/>
        </w:rPr>
        <w:t xml:space="preserve"> Widowed</w:t>
      </w:r>
      <w:r w:rsidRPr="0089389C">
        <w:rPr>
          <w:rFonts w:ascii="Arial" w:hAnsi="Arial" w:cs="Arial"/>
          <w:sz w:val="18"/>
          <w:szCs w:val="18"/>
        </w:rPr>
        <w:t>]</w:t>
      </w:r>
    </w:p>
    <w:p w14:paraId="560AC0FE" w14:textId="50EA0638" w:rsidR="0090017F" w:rsidRPr="0089389C" w:rsidRDefault="0090017F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__________________________________________________________________________________________________</w:t>
      </w:r>
    </w:p>
    <w:p w14:paraId="22AAB2C7" w14:textId="0DB2818A" w:rsidR="0090017F" w:rsidRPr="0089389C" w:rsidRDefault="0090017F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</w:t>
      </w:r>
      <w:r w:rsidR="001D5FDD" w:rsidRPr="0089389C">
        <w:rPr>
          <w:rFonts w:ascii="Arial" w:hAnsi="Arial" w:cs="Arial"/>
          <w:sz w:val="18"/>
          <w:szCs w:val="18"/>
        </w:rPr>
        <w:t xml:space="preserve">  </w:t>
      </w:r>
      <w:r w:rsidR="00FE7264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736FD847" w14:textId="6A984D89" w:rsidR="0090017F" w:rsidRPr="0089389C" w:rsidRDefault="0090017F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</w:t>
      </w:r>
      <w:r w:rsidR="00A56B55" w:rsidRPr="0089389C">
        <w:rPr>
          <w:rFonts w:ascii="Arial" w:hAnsi="Arial" w:cs="Arial"/>
          <w:sz w:val="18"/>
          <w:szCs w:val="18"/>
        </w:rPr>
        <w:t xml:space="preserve">      </w:t>
      </w:r>
      <w:r w:rsidR="00FE7264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  State __________  Zip __________</w:t>
      </w:r>
      <w:r w:rsidR="00A56B55" w:rsidRPr="0089389C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</w:t>
      </w:r>
    </w:p>
    <w:p w14:paraId="629FF84A" w14:textId="61D5B11D" w:rsidR="0090017F" w:rsidRPr="0089389C" w:rsidRDefault="001D2FAF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Is Mailing Address </w:t>
      </w:r>
      <w:proofErr w:type="gramStart"/>
      <w:r w:rsidRPr="0089389C">
        <w:rPr>
          <w:rFonts w:ascii="Arial" w:hAnsi="Arial" w:cs="Arial"/>
          <w:sz w:val="18"/>
          <w:szCs w:val="18"/>
        </w:rPr>
        <w:t>same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as </w:t>
      </w:r>
      <w:r w:rsidR="00283CC1" w:rsidRPr="0089389C">
        <w:rPr>
          <w:rFonts w:ascii="Arial" w:hAnsi="Arial" w:cs="Arial"/>
          <w:sz w:val="18"/>
          <w:szCs w:val="18"/>
        </w:rPr>
        <w:t xml:space="preserve">the </w:t>
      </w:r>
      <w:proofErr w:type="gramStart"/>
      <w:r w:rsidR="009F3A2D" w:rsidRPr="0089389C">
        <w:rPr>
          <w:rFonts w:ascii="Arial" w:hAnsi="Arial" w:cs="Arial"/>
          <w:sz w:val="18"/>
          <w:szCs w:val="18"/>
        </w:rPr>
        <w:t>Address</w:t>
      </w:r>
      <w:r w:rsidR="006D0209" w:rsidRPr="0089389C">
        <w:rPr>
          <w:rFonts w:ascii="Arial" w:hAnsi="Arial" w:cs="Arial"/>
          <w:sz w:val="18"/>
          <w:szCs w:val="18"/>
        </w:rPr>
        <w:t>?</w:t>
      </w:r>
      <w:r w:rsidRPr="0089389C">
        <w:rPr>
          <w:rFonts w:ascii="Arial" w:hAnsi="Arial" w:cs="Arial"/>
          <w:sz w:val="18"/>
          <w:szCs w:val="18"/>
        </w:rPr>
        <w:t>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C525D46" wp14:editId="6ED11D92">
            <wp:extent cx="115570" cy="115570"/>
            <wp:effectExtent l="0" t="0" r="0" b="0"/>
            <wp:docPr id="1264491512" name="Picture 126449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7684D64" wp14:editId="276DF023">
            <wp:extent cx="115570" cy="115570"/>
            <wp:effectExtent l="0" t="0" r="0" b="0"/>
            <wp:docPr id="657373656" name="Picture 65737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  <w:r w:rsidRPr="0089389C">
        <w:rPr>
          <w:rFonts w:ascii="Arial" w:hAnsi="Arial" w:cs="Arial"/>
          <w:sz w:val="18"/>
          <w:szCs w:val="18"/>
        </w:rPr>
        <w:tab/>
      </w:r>
    </w:p>
    <w:p w14:paraId="44169181" w14:textId="5DF89853" w:rsidR="007E3E74" w:rsidRPr="0089389C" w:rsidRDefault="007E3E74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If </w:t>
      </w:r>
      <w:r w:rsidR="00F810BC" w:rsidRPr="0089389C">
        <w:rPr>
          <w:rFonts w:ascii="Arial" w:hAnsi="Arial" w:cs="Arial"/>
          <w:sz w:val="18"/>
          <w:szCs w:val="18"/>
        </w:rPr>
        <w:t>No</w:t>
      </w:r>
      <w:r w:rsidRPr="0089389C">
        <w:rPr>
          <w:rFonts w:ascii="Arial" w:hAnsi="Arial" w:cs="Arial"/>
          <w:sz w:val="18"/>
          <w:szCs w:val="18"/>
        </w:rPr>
        <w:t>:</w:t>
      </w:r>
    </w:p>
    <w:p w14:paraId="7C6A4A0D" w14:textId="7CB6F6A3" w:rsidR="007E3E74" w:rsidRPr="0089389C" w:rsidRDefault="007E3E74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</w:t>
      </w:r>
      <w:r w:rsidR="00FE7264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___________________________</w:t>
      </w:r>
      <w:r w:rsidR="00FE7264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______________________________________________</w:t>
      </w:r>
    </w:p>
    <w:p w14:paraId="14A7C9FD" w14:textId="6E975B8D" w:rsidR="007E3E74" w:rsidRPr="0089389C" w:rsidRDefault="007E3E74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 _______________________________________________</w:t>
      </w:r>
      <w:r w:rsidR="00FE7264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________________________________________________</w:t>
      </w:r>
    </w:p>
    <w:p w14:paraId="03FCACBB" w14:textId="280F7799" w:rsidR="007E3E74" w:rsidRPr="0089389C" w:rsidRDefault="007E3E74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      </w:t>
      </w:r>
      <w:r w:rsidR="00FE7264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  State __________  Zip __________________</w:t>
      </w:r>
    </w:p>
    <w:p w14:paraId="20143C89" w14:textId="15EF0C00" w:rsidR="00373FBD" w:rsidRPr="0089389C" w:rsidRDefault="00373FBD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Phone # _______________________     </w:t>
      </w:r>
      <w:del w:id="19" w:author="Beth Casey" w:date="2025-04-17T14:31:00Z" w16du:dateUtc="2025-04-17T18:31:00Z">
        <w:r w:rsidR="00626951" w:rsidRPr="0089389C" w:rsidDel="00051117">
          <w:rPr>
            <w:rFonts w:ascii="Arial" w:hAnsi="Arial" w:cs="Arial"/>
            <w:sz w:val="18"/>
            <w:szCs w:val="18"/>
          </w:rPr>
          <w:delText>[</w:delText>
        </w:r>
      </w:del>
      <w:commentRangeStart w:id="20"/>
      <w:r w:rsidRPr="0089389C">
        <w:rPr>
          <w:rFonts w:ascii="Arial" w:hAnsi="Arial" w:cs="Arial"/>
          <w:sz w:val="18"/>
          <w:szCs w:val="18"/>
        </w:rPr>
        <w:t>Phone</w:t>
      </w:r>
      <w:commentRangeEnd w:id="20"/>
      <w:r w:rsidR="00051117">
        <w:rPr>
          <w:rStyle w:val="CommentReference"/>
        </w:rPr>
        <w:commentReference w:id="20"/>
      </w:r>
      <w:r w:rsidRPr="0089389C">
        <w:rPr>
          <w:rFonts w:ascii="Arial" w:hAnsi="Arial" w:cs="Arial"/>
          <w:sz w:val="18"/>
          <w:szCs w:val="18"/>
        </w:rPr>
        <w:t xml:space="preserve"> # ____________________</w:t>
      </w:r>
      <w:del w:id="21" w:author="Beth Casey" w:date="2025-04-17T14:31:00Z" w16du:dateUtc="2025-04-17T18:31:00Z">
        <w:r w:rsidR="00626951" w:rsidRPr="0089389C" w:rsidDel="00051117">
          <w:rPr>
            <w:rFonts w:ascii="Arial" w:hAnsi="Arial" w:cs="Arial"/>
            <w:sz w:val="18"/>
            <w:szCs w:val="18"/>
          </w:rPr>
          <w:delText>]</w:delText>
        </w:r>
      </w:del>
    </w:p>
    <w:p w14:paraId="3C4FC227" w14:textId="1220D1CA" w:rsidR="00373FBD" w:rsidRPr="0089389C" w:rsidRDefault="00373FBD" w:rsidP="00FE7264">
      <w:pPr>
        <w:ind w:firstLine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E-mail Address ____________________________________________________________________________________________</w:t>
      </w:r>
    </w:p>
    <w:p w14:paraId="01F742ED" w14:textId="1DCCC46E" w:rsidR="00373FBD" w:rsidRPr="0089389C" w:rsidRDefault="00C6312F" w:rsidP="00373FBD">
      <w:pPr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>[</w:t>
      </w:r>
      <w:r w:rsidR="00373FBD" w:rsidRPr="0089389C">
        <w:rPr>
          <w:rFonts w:ascii="Arial" w:hAnsi="Arial" w:cs="Arial"/>
          <w:b/>
          <w:bCs/>
        </w:rPr>
        <w:t>Joint Owner</w:t>
      </w:r>
      <w:r w:rsidR="00373FBD" w:rsidRPr="0089389C">
        <w:rPr>
          <w:rFonts w:ascii="Arial" w:hAnsi="Arial" w:cs="Arial"/>
          <w:b/>
          <w:bCs/>
          <w:sz w:val="24"/>
          <w:szCs w:val="24"/>
        </w:rPr>
        <w:t xml:space="preserve"> </w:t>
      </w:r>
      <w:r w:rsidR="00373FBD" w:rsidRPr="0089389C">
        <w:rPr>
          <w:rFonts w:ascii="Arial" w:hAnsi="Arial" w:cs="Arial"/>
          <w:sz w:val="16"/>
          <w:szCs w:val="16"/>
        </w:rPr>
        <w:t>(Optional)</w:t>
      </w:r>
    </w:p>
    <w:p w14:paraId="3CA66170" w14:textId="77777777" w:rsidR="00E92B36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Is the </w:t>
      </w:r>
      <w:r w:rsidR="00626951" w:rsidRPr="0089389C">
        <w:rPr>
          <w:rFonts w:ascii="Arial" w:hAnsi="Arial" w:cs="Arial"/>
          <w:sz w:val="18"/>
          <w:szCs w:val="18"/>
        </w:rPr>
        <w:t xml:space="preserve">Joint </w:t>
      </w:r>
      <w:r w:rsidRPr="0089389C">
        <w:rPr>
          <w:rFonts w:ascii="Arial" w:hAnsi="Arial" w:cs="Arial"/>
          <w:sz w:val="18"/>
          <w:szCs w:val="18"/>
        </w:rPr>
        <w:t xml:space="preserve">Owner a U.S. Citizen or a </w:t>
      </w:r>
      <w:r w:rsidR="00AE0338" w:rsidRPr="0089389C">
        <w:rPr>
          <w:rFonts w:ascii="Arial" w:hAnsi="Arial" w:cs="Arial"/>
          <w:sz w:val="18"/>
          <w:szCs w:val="18"/>
        </w:rPr>
        <w:t xml:space="preserve">Resident </w:t>
      </w:r>
      <w:proofErr w:type="gramStart"/>
      <w:r w:rsidR="00AE0338" w:rsidRPr="0089389C">
        <w:rPr>
          <w:rFonts w:ascii="Arial" w:hAnsi="Arial" w:cs="Arial"/>
          <w:sz w:val="18"/>
          <w:szCs w:val="18"/>
        </w:rPr>
        <w:t>Alien</w:t>
      </w:r>
      <w:r w:rsidRPr="0089389C">
        <w:rPr>
          <w:rFonts w:ascii="Arial" w:hAnsi="Arial" w:cs="Arial"/>
          <w:sz w:val="18"/>
          <w:szCs w:val="18"/>
        </w:rPr>
        <w:t>?: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noProof/>
        </w:rPr>
        <w:drawing>
          <wp:inline distT="0" distB="0" distL="0" distR="0" wp14:anchorId="43B1D12D" wp14:editId="4A1EAF75">
            <wp:extent cx="115570" cy="115570"/>
            <wp:effectExtent l="0" t="0" r="0" b="0"/>
            <wp:docPr id="1268662380" name="Picture 126866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6623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 </w:t>
      </w:r>
      <w:r w:rsidRPr="0089389C">
        <w:rPr>
          <w:noProof/>
        </w:rPr>
        <w:drawing>
          <wp:inline distT="0" distB="0" distL="0" distR="0" wp14:anchorId="345F0E9F" wp14:editId="37C47F46">
            <wp:extent cx="115570" cy="115570"/>
            <wp:effectExtent l="0" t="0" r="0" b="0"/>
            <wp:docPr id="2115625139" name="Picture 211562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6251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66211F39" w14:textId="31BE2405" w:rsidR="00F810BC" w:rsidRPr="0089389C" w:rsidRDefault="00E92B36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[Relationship to Owner:______________________]</w:t>
      </w:r>
      <w:r w:rsidR="00B1309E" w:rsidRPr="0089389C">
        <w:tab/>
      </w:r>
      <w:r w:rsidR="00B1309E" w:rsidRPr="0089389C">
        <w:rPr>
          <w:rFonts w:ascii="Arial" w:hAnsi="Arial" w:cs="Arial"/>
          <w:sz w:val="18"/>
          <w:szCs w:val="18"/>
        </w:rPr>
        <w:t xml:space="preserve"> </w:t>
      </w:r>
    </w:p>
    <w:p w14:paraId="1FB7B1AA" w14:textId="75B9D5F1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Date of Birth ___________________           Gender: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72B1BF9" wp14:editId="3BDCE43E">
            <wp:extent cx="115570" cy="115570"/>
            <wp:effectExtent l="0" t="0" r="0" b="0"/>
            <wp:docPr id="710479987" name="Picture 71047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Male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42CEEA0" wp14:editId="6ACB2A44">
            <wp:extent cx="115570" cy="115570"/>
            <wp:effectExtent l="0" t="0" r="0" b="0"/>
            <wp:docPr id="1077655926" name="Picture 107765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Female</w:t>
      </w:r>
      <w:r w:rsidRPr="0089389C">
        <w:rPr>
          <w:rFonts w:ascii="Arial" w:hAnsi="Arial" w:cs="Arial"/>
          <w:sz w:val="18"/>
          <w:szCs w:val="18"/>
        </w:rPr>
        <w:tab/>
        <w:t xml:space="preserve">      SSN  _______________________    </w:t>
      </w:r>
    </w:p>
    <w:p w14:paraId="2F226788" w14:textId="52A681CA" w:rsidR="003D0743" w:rsidRDefault="003E5A43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075E9D" w:rsidRPr="0089389C">
        <w:rPr>
          <w:rFonts w:ascii="Arial" w:hAnsi="Arial" w:cs="Arial"/>
          <w:sz w:val="18"/>
          <w:szCs w:val="18"/>
        </w:rPr>
        <w:t>Prefix _____</w:t>
      </w:r>
      <w:r w:rsidR="009D1946" w:rsidRPr="0089389C">
        <w:rPr>
          <w:rFonts w:ascii="Arial" w:hAnsi="Arial" w:cs="Arial"/>
          <w:sz w:val="18"/>
          <w:szCs w:val="18"/>
        </w:rPr>
        <w:t>]</w:t>
      </w:r>
      <w:r w:rsidR="00075E9D" w:rsidRPr="0089389C">
        <w:rPr>
          <w:rFonts w:ascii="Arial" w:hAnsi="Arial" w:cs="Arial"/>
          <w:sz w:val="18"/>
          <w:szCs w:val="18"/>
        </w:rPr>
        <w:t xml:space="preserve"> </w:t>
      </w:r>
      <w:r w:rsidR="00D52A5D" w:rsidRPr="0089389C">
        <w:rPr>
          <w:rFonts w:ascii="Arial" w:hAnsi="Arial" w:cs="Arial"/>
          <w:sz w:val="18"/>
          <w:szCs w:val="18"/>
        </w:rPr>
        <w:t>First Name, Middle Name, Last Name and Suffix _____________________________________________________</w:t>
      </w:r>
      <w:r w:rsidR="00F810BC" w:rsidRPr="0089389C">
        <w:rPr>
          <w:rFonts w:ascii="Arial" w:hAnsi="Arial" w:cs="Arial"/>
          <w:sz w:val="18"/>
          <w:szCs w:val="18"/>
        </w:rPr>
        <w:t xml:space="preserve">    </w:t>
      </w:r>
      <w:r w:rsidR="003D0743">
        <w:rPr>
          <w:rFonts w:ascii="Arial" w:hAnsi="Arial" w:cs="Arial"/>
          <w:sz w:val="18"/>
          <w:szCs w:val="18"/>
        </w:rPr>
        <w:t xml:space="preserve">  </w:t>
      </w:r>
    </w:p>
    <w:p w14:paraId="384F4D09" w14:textId="58CE0D9B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__________________________________________________________________________________________________</w:t>
      </w:r>
    </w:p>
    <w:p w14:paraId="554B2CB5" w14:textId="524E0F49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</w:t>
      </w:r>
      <w:r w:rsidR="00FE7264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</w:t>
      </w:r>
      <w:r w:rsidR="00FE7264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</w:t>
      </w:r>
    </w:p>
    <w:p w14:paraId="3FFEFECF" w14:textId="73ECCA5F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City       ____________________________________________________________  State __________  Zip __________________</w:t>
      </w:r>
    </w:p>
    <w:p w14:paraId="22250DFF" w14:textId="494C37D4" w:rsidR="002E55FD" w:rsidRPr="0089389C" w:rsidRDefault="002E55F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[Marital Status:  </w:t>
      </w:r>
      <w:r w:rsidRPr="0089389C">
        <w:rPr>
          <w:noProof/>
        </w:rPr>
        <w:drawing>
          <wp:inline distT="0" distB="0" distL="0" distR="0" wp14:anchorId="51902689" wp14:editId="69BCE2B3">
            <wp:extent cx="115570" cy="115570"/>
            <wp:effectExtent l="0" t="0" r="0" b="0"/>
            <wp:docPr id="1321430215" name="Picture 132143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430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Married </w:t>
      </w:r>
      <w:r w:rsidRPr="0089389C">
        <w:rPr>
          <w:noProof/>
        </w:rPr>
        <w:drawing>
          <wp:inline distT="0" distB="0" distL="0" distR="0" wp14:anchorId="05E4CADA" wp14:editId="5C396956">
            <wp:extent cx="115570" cy="115570"/>
            <wp:effectExtent l="0" t="0" r="0" b="0"/>
            <wp:docPr id="1677201935" name="Picture 167720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2019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Single </w:t>
      </w:r>
      <w:r w:rsidRPr="0089389C">
        <w:rPr>
          <w:noProof/>
        </w:rPr>
        <w:drawing>
          <wp:inline distT="0" distB="0" distL="0" distR="0" wp14:anchorId="543E242D" wp14:editId="5B35960A">
            <wp:extent cx="115570" cy="115570"/>
            <wp:effectExtent l="0" t="0" r="0" b="0"/>
            <wp:docPr id="1444734265" name="Picture 1444734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734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Divorced </w:t>
      </w:r>
      <w:r w:rsidRPr="0089389C">
        <w:rPr>
          <w:noProof/>
        </w:rPr>
        <w:drawing>
          <wp:inline distT="0" distB="0" distL="0" distR="0" wp14:anchorId="29F523A6" wp14:editId="3B8264D1">
            <wp:extent cx="115570" cy="115570"/>
            <wp:effectExtent l="0" t="0" r="0" b="0"/>
            <wp:docPr id="1563855048" name="Picture 156385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855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Separated </w:t>
      </w:r>
      <w:r w:rsidRPr="0089389C">
        <w:rPr>
          <w:noProof/>
        </w:rPr>
        <w:drawing>
          <wp:inline distT="0" distB="0" distL="0" distR="0" wp14:anchorId="6AD503B9" wp14:editId="1BA43F16">
            <wp:extent cx="115570" cy="115570"/>
            <wp:effectExtent l="0" t="0" r="0" b="0"/>
            <wp:docPr id="1660244873" name="Picture 1660244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2448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Widowed  ]</w:t>
      </w:r>
      <w:r w:rsidR="00335434" w:rsidRPr="0089389C">
        <w:rPr>
          <w:rFonts w:ascii="Arial" w:hAnsi="Arial" w:cs="Arial"/>
          <w:sz w:val="18"/>
          <w:szCs w:val="18"/>
        </w:rPr>
        <w:t xml:space="preserve">   </w:t>
      </w:r>
    </w:p>
    <w:p w14:paraId="348229FC" w14:textId="1931EBBA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Is Mailing Address same as </w:t>
      </w:r>
      <w:del w:id="22" w:author="Laura Helvey" w:date="2025-04-17T18:36:00Z" w16du:dateUtc="2025-04-17T22:36:00Z">
        <w:r w:rsidR="00D461B9" w:rsidRPr="0089389C" w:rsidDel="006F0BB4">
          <w:rPr>
            <w:rFonts w:ascii="Arial" w:hAnsi="Arial" w:cs="Arial"/>
            <w:sz w:val="18"/>
            <w:szCs w:val="18"/>
          </w:rPr>
          <w:delText xml:space="preserve"> </w:delText>
        </w:r>
      </w:del>
      <w:r w:rsidR="00D461B9" w:rsidRPr="0089389C">
        <w:rPr>
          <w:rFonts w:ascii="Arial" w:hAnsi="Arial" w:cs="Arial"/>
          <w:sz w:val="18"/>
          <w:szCs w:val="18"/>
        </w:rPr>
        <w:t xml:space="preserve">the </w:t>
      </w:r>
      <w:proofErr w:type="gramStart"/>
      <w:r w:rsidR="009F3A2D" w:rsidRPr="0089389C">
        <w:rPr>
          <w:rFonts w:ascii="Arial" w:hAnsi="Arial" w:cs="Arial"/>
          <w:sz w:val="18"/>
          <w:szCs w:val="18"/>
        </w:rPr>
        <w:t>Address</w:t>
      </w:r>
      <w:r w:rsidR="00451176" w:rsidRPr="0089389C">
        <w:rPr>
          <w:rFonts w:ascii="Arial" w:hAnsi="Arial" w:cs="Arial"/>
          <w:sz w:val="18"/>
          <w:szCs w:val="18"/>
        </w:rPr>
        <w:t>?</w:t>
      </w:r>
      <w:r w:rsidRPr="0089389C">
        <w:rPr>
          <w:rFonts w:ascii="Arial" w:hAnsi="Arial" w:cs="Arial"/>
          <w:sz w:val="18"/>
          <w:szCs w:val="18"/>
        </w:rPr>
        <w:t>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noProof/>
        </w:rPr>
        <w:drawing>
          <wp:inline distT="0" distB="0" distL="0" distR="0" wp14:anchorId="65169573" wp14:editId="0CE58437">
            <wp:extent cx="115570" cy="115570"/>
            <wp:effectExtent l="0" t="0" r="0" b="0"/>
            <wp:docPr id="1517815364" name="Picture 151781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8153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 </w:t>
      </w:r>
      <w:r w:rsidRPr="0089389C">
        <w:rPr>
          <w:noProof/>
        </w:rPr>
        <w:drawing>
          <wp:inline distT="0" distB="0" distL="0" distR="0" wp14:anchorId="2470001A" wp14:editId="74B83874">
            <wp:extent cx="115570" cy="115570"/>
            <wp:effectExtent l="0" t="0" r="0" b="0"/>
            <wp:docPr id="1835793783" name="Picture 1835793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7937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  <w:r w:rsidRPr="0089389C">
        <w:tab/>
      </w:r>
    </w:p>
    <w:p w14:paraId="009179C6" w14:textId="4BF95DF5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If No:</w:t>
      </w:r>
    </w:p>
    <w:p w14:paraId="67F95082" w14:textId="38966DED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__________________________________________________________________________________________________</w:t>
      </w:r>
    </w:p>
    <w:p w14:paraId="6292722D" w14:textId="5E1F0E52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 </w:t>
      </w:r>
      <w:r w:rsidR="00FE7264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273323AE" w14:textId="42490607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      </w:t>
      </w:r>
      <w:r w:rsidR="00FE7264">
        <w:rPr>
          <w:rFonts w:ascii="Arial" w:hAnsi="Arial" w:cs="Arial"/>
          <w:sz w:val="18"/>
          <w:szCs w:val="18"/>
        </w:rPr>
        <w:t xml:space="preserve"> </w:t>
      </w:r>
      <w:r w:rsidR="00D42A96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  State __________  Zip __________________</w:t>
      </w:r>
    </w:p>
    <w:p w14:paraId="6FECA34C" w14:textId="76146A2A" w:rsidR="00F810BC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Phone # _______________________     </w:t>
      </w:r>
      <w:del w:id="23" w:author="Beth Casey" w:date="2025-04-17T14:31:00Z" w16du:dateUtc="2025-04-17T18:31:00Z">
        <w:r w:rsidR="00626951" w:rsidRPr="0089389C" w:rsidDel="00051117">
          <w:rPr>
            <w:rFonts w:ascii="Arial" w:hAnsi="Arial" w:cs="Arial"/>
            <w:sz w:val="18"/>
            <w:szCs w:val="18"/>
          </w:rPr>
          <w:delText>[</w:delText>
        </w:r>
      </w:del>
      <w:r w:rsidRPr="0089389C">
        <w:rPr>
          <w:rFonts w:ascii="Arial" w:hAnsi="Arial" w:cs="Arial"/>
          <w:sz w:val="18"/>
          <w:szCs w:val="18"/>
        </w:rPr>
        <w:t xml:space="preserve">Phone # ____________________  </w:t>
      </w:r>
      <w:del w:id="24" w:author="Beth Casey" w:date="2025-04-17T14:31:00Z" w16du:dateUtc="2025-04-17T18:31:00Z">
        <w:r w:rsidR="00626951" w:rsidRPr="0089389C" w:rsidDel="00051117">
          <w:rPr>
            <w:rFonts w:ascii="Arial" w:hAnsi="Arial" w:cs="Arial"/>
            <w:sz w:val="18"/>
            <w:szCs w:val="18"/>
          </w:rPr>
          <w:delText>]</w:delText>
        </w:r>
      </w:del>
    </w:p>
    <w:p w14:paraId="013C3586" w14:textId="75F6D2B9" w:rsidR="00373FBD" w:rsidRPr="0089389C" w:rsidRDefault="00F810BC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E-mail Address ___________________________________________________________________________________________</w:t>
      </w:r>
      <w:r w:rsidR="00C6312F" w:rsidRPr="0089389C">
        <w:rPr>
          <w:rFonts w:ascii="Arial" w:hAnsi="Arial" w:cs="Arial"/>
          <w:sz w:val="18"/>
          <w:szCs w:val="18"/>
        </w:rPr>
        <w:t>]</w:t>
      </w:r>
    </w:p>
    <w:p w14:paraId="711E1722" w14:textId="485004C9" w:rsidR="0005403C" w:rsidRPr="0089389C" w:rsidRDefault="0005403C" w:rsidP="0005403C">
      <w:pPr>
        <w:rPr>
          <w:rFonts w:ascii="Arial" w:hAnsi="Arial" w:cs="Arial"/>
          <w:sz w:val="16"/>
          <w:szCs w:val="16"/>
        </w:rPr>
      </w:pPr>
      <w:r w:rsidRPr="0089389C">
        <w:rPr>
          <w:rFonts w:ascii="Arial" w:hAnsi="Arial" w:cs="Arial"/>
          <w:b/>
          <w:bCs/>
        </w:rPr>
        <w:t xml:space="preserve">Annuitant </w:t>
      </w:r>
      <w:r w:rsidRPr="0089389C">
        <w:rPr>
          <w:rFonts w:ascii="Arial" w:hAnsi="Arial" w:cs="Arial"/>
          <w:sz w:val="16"/>
          <w:szCs w:val="16"/>
        </w:rPr>
        <w:t>Complete only if different from Owner.</w:t>
      </w:r>
    </w:p>
    <w:p w14:paraId="1B43A69F" w14:textId="4CAF16A9" w:rsidR="00F80509" w:rsidRPr="0089389C" w:rsidRDefault="00AF021A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F80509" w:rsidRPr="0089389C">
        <w:rPr>
          <w:rFonts w:ascii="Arial" w:hAnsi="Arial" w:cs="Arial"/>
          <w:sz w:val="18"/>
          <w:szCs w:val="18"/>
        </w:rPr>
        <w:t>Is the annuitant</w:t>
      </w:r>
      <w:r w:rsidR="00416B4E" w:rsidRPr="0089389C">
        <w:rPr>
          <w:rFonts w:ascii="Arial" w:hAnsi="Arial" w:cs="Arial"/>
          <w:sz w:val="18"/>
          <w:szCs w:val="18"/>
        </w:rPr>
        <w:t xml:space="preserve"> the</w:t>
      </w:r>
      <w:r w:rsidR="00F80509" w:rsidRPr="0089389C">
        <w:rPr>
          <w:rFonts w:ascii="Arial" w:hAnsi="Arial" w:cs="Arial"/>
          <w:sz w:val="18"/>
          <w:szCs w:val="18"/>
        </w:rPr>
        <w:t xml:space="preserve"> Owner</w:t>
      </w:r>
      <w:r w:rsidRPr="0089389C">
        <w:rPr>
          <w:rFonts w:ascii="Arial" w:hAnsi="Arial" w:cs="Arial"/>
          <w:sz w:val="18"/>
          <w:szCs w:val="18"/>
        </w:rPr>
        <w:t>,</w:t>
      </w:r>
      <w:r w:rsidR="00F80509" w:rsidRPr="0089389C">
        <w:rPr>
          <w:rFonts w:ascii="Arial" w:hAnsi="Arial" w:cs="Arial"/>
          <w:sz w:val="18"/>
          <w:szCs w:val="18"/>
        </w:rPr>
        <w:t xml:space="preserve"> </w:t>
      </w:r>
      <w:r w:rsidR="00416B4E" w:rsidRPr="0089389C">
        <w:rPr>
          <w:rFonts w:ascii="Arial" w:hAnsi="Arial" w:cs="Arial"/>
          <w:sz w:val="18"/>
          <w:szCs w:val="18"/>
        </w:rPr>
        <w:t xml:space="preserve">the </w:t>
      </w:r>
      <w:r w:rsidR="00F80509" w:rsidRPr="0089389C">
        <w:rPr>
          <w:rFonts w:ascii="Arial" w:hAnsi="Arial" w:cs="Arial"/>
          <w:sz w:val="18"/>
          <w:szCs w:val="18"/>
        </w:rPr>
        <w:t>Joint</w:t>
      </w:r>
      <w:r w:rsidR="003C02AB" w:rsidRPr="0089389C">
        <w:rPr>
          <w:rFonts w:ascii="Arial" w:hAnsi="Arial" w:cs="Arial"/>
          <w:sz w:val="18"/>
          <w:szCs w:val="18"/>
        </w:rPr>
        <w:t xml:space="preserve"> </w:t>
      </w:r>
      <w:r w:rsidR="00F80509" w:rsidRPr="0089389C">
        <w:rPr>
          <w:rFonts w:ascii="Arial" w:hAnsi="Arial" w:cs="Arial"/>
          <w:sz w:val="18"/>
          <w:szCs w:val="18"/>
        </w:rPr>
        <w:t>Owner</w:t>
      </w:r>
      <w:r w:rsidRPr="0089389C">
        <w:rPr>
          <w:rFonts w:ascii="Arial" w:hAnsi="Arial" w:cs="Arial"/>
          <w:sz w:val="18"/>
          <w:szCs w:val="18"/>
        </w:rPr>
        <w:t xml:space="preserve"> or </w:t>
      </w:r>
      <w:proofErr w:type="gramStart"/>
      <w:r w:rsidRPr="0089389C">
        <w:rPr>
          <w:rFonts w:ascii="Arial" w:hAnsi="Arial" w:cs="Arial"/>
          <w:sz w:val="18"/>
          <w:szCs w:val="18"/>
        </w:rPr>
        <w:t>Other</w:t>
      </w:r>
      <w:r w:rsidR="00F80509" w:rsidRPr="0089389C">
        <w:rPr>
          <w:rFonts w:ascii="Arial" w:hAnsi="Arial" w:cs="Arial"/>
          <w:sz w:val="18"/>
          <w:szCs w:val="18"/>
        </w:rPr>
        <w:t>?</w:t>
      </w:r>
      <w:r w:rsidR="00075E9D" w:rsidRPr="0089389C">
        <w:rPr>
          <w:rFonts w:ascii="Arial" w:hAnsi="Arial" w:cs="Arial"/>
          <w:sz w:val="18"/>
          <w:szCs w:val="18"/>
        </w:rPr>
        <w:t>:</w:t>
      </w:r>
      <w:proofErr w:type="gramEnd"/>
      <w:r w:rsidR="00075E9D" w:rsidRPr="0089389C">
        <w:rPr>
          <w:rFonts w:ascii="Arial" w:hAnsi="Arial" w:cs="Arial"/>
          <w:sz w:val="18"/>
          <w:szCs w:val="18"/>
        </w:rPr>
        <w:t xml:space="preserve"> </w:t>
      </w:r>
      <w:r w:rsidR="00F80509" w:rsidRPr="0089389C">
        <w:rPr>
          <w:rFonts w:ascii="Arial" w:hAnsi="Arial" w:cs="Arial"/>
          <w:sz w:val="16"/>
          <w:szCs w:val="16"/>
        </w:rPr>
        <w:t xml:space="preserve"> </w:t>
      </w:r>
      <w:r w:rsidR="00F80509" w:rsidRPr="0089389C">
        <w:rPr>
          <w:noProof/>
        </w:rPr>
        <w:drawing>
          <wp:inline distT="0" distB="0" distL="0" distR="0" wp14:anchorId="2B4DA137" wp14:editId="0B32FE49">
            <wp:extent cx="115570" cy="115570"/>
            <wp:effectExtent l="0" t="0" r="0" b="0"/>
            <wp:docPr id="927162791" name="Picture 92716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1627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09" w:rsidRPr="0089389C">
        <w:rPr>
          <w:rFonts w:ascii="Arial" w:hAnsi="Arial" w:cs="Arial"/>
          <w:sz w:val="18"/>
          <w:szCs w:val="18"/>
        </w:rPr>
        <w:t xml:space="preserve"> </w:t>
      </w:r>
      <w:r w:rsidR="00F34000" w:rsidRPr="0089389C">
        <w:rPr>
          <w:rFonts w:ascii="Arial" w:hAnsi="Arial" w:cs="Arial"/>
          <w:sz w:val="18"/>
          <w:szCs w:val="18"/>
        </w:rPr>
        <w:t xml:space="preserve">Owner  </w:t>
      </w:r>
      <w:r w:rsidR="00F80509" w:rsidRPr="0089389C">
        <w:rPr>
          <w:noProof/>
        </w:rPr>
        <w:drawing>
          <wp:inline distT="0" distB="0" distL="0" distR="0" wp14:anchorId="02048E7B" wp14:editId="11D605D3">
            <wp:extent cx="115570" cy="115570"/>
            <wp:effectExtent l="0" t="0" r="0" b="0"/>
            <wp:docPr id="1381746892" name="Picture 1381746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7468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09" w:rsidRPr="0089389C">
        <w:rPr>
          <w:rFonts w:ascii="Arial" w:hAnsi="Arial" w:cs="Arial"/>
          <w:sz w:val="18"/>
          <w:szCs w:val="18"/>
        </w:rPr>
        <w:t xml:space="preserve"> </w:t>
      </w:r>
      <w:r w:rsidR="00F34000" w:rsidRPr="0089389C">
        <w:rPr>
          <w:rFonts w:ascii="Arial" w:hAnsi="Arial" w:cs="Arial"/>
          <w:sz w:val="18"/>
          <w:szCs w:val="18"/>
        </w:rPr>
        <w:t>Joint</w:t>
      </w:r>
      <w:r w:rsidR="006F5724" w:rsidRPr="0089389C">
        <w:rPr>
          <w:rFonts w:ascii="Arial" w:hAnsi="Arial" w:cs="Arial"/>
          <w:sz w:val="18"/>
          <w:szCs w:val="18"/>
        </w:rPr>
        <w:t xml:space="preserve"> </w:t>
      </w:r>
      <w:r w:rsidR="00F34000" w:rsidRPr="0089389C">
        <w:rPr>
          <w:rFonts w:ascii="Arial" w:hAnsi="Arial" w:cs="Arial"/>
          <w:sz w:val="18"/>
          <w:szCs w:val="18"/>
        </w:rPr>
        <w:t>Owner</w:t>
      </w:r>
      <w:r w:rsidR="005C6F48" w:rsidRPr="0089389C">
        <w:rPr>
          <w:rFonts w:ascii="Arial" w:hAnsi="Arial" w:cs="Arial"/>
          <w:sz w:val="18"/>
          <w:szCs w:val="18"/>
        </w:rPr>
        <w:t xml:space="preserve"> </w:t>
      </w:r>
      <w:r w:rsidR="00F34000" w:rsidRPr="0089389C">
        <w:rPr>
          <w:rFonts w:ascii="Arial" w:hAnsi="Arial" w:cs="Arial"/>
          <w:sz w:val="18"/>
          <w:szCs w:val="18"/>
        </w:rPr>
        <w:t xml:space="preserve"> </w:t>
      </w:r>
      <w:r w:rsidR="00F34000" w:rsidRPr="0089389C">
        <w:rPr>
          <w:noProof/>
        </w:rPr>
        <w:drawing>
          <wp:inline distT="0" distB="0" distL="0" distR="0" wp14:anchorId="079B7129" wp14:editId="2070AD8C">
            <wp:extent cx="115570" cy="115570"/>
            <wp:effectExtent l="0" t="0" r="0" b="0"/>
            <wp:docPr id="1961881539" name="Picture 196188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8815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000" w:rsidRPr="0089389C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34000" w:rsidRPr="0089389C">
        <w:rPr>
          <w:rFonts w:ascii="Arial" w:hAnsi="Arial" w:cs="Arial"/>
          <w:sz w:val="18"/>
          <w:szCs w:val="18"/>
        </w:rPr>
        <w:t xml:space="preserve">Other </w:t>
      </w:r>
      <w:r w:rsidRPr="0089389C">
        <w:rPr>
          <w:rFonts w:ascii="Arial" w:hAnsi="Arial" w:cs="Arial"/>
          <w:sz w:val="18"/>
          <w:szCs w:val="18"/>
        </w:rPr>
        <w:t>]</w:t>
      </w:r>
      <w:proofErr w:type="gramEnd"/>
    </w:p>
    <w:p w14:paraId="5C97F642" w14:textId="740531D3" w:rsidR="00626951" w:rsidRPr="0089389C" w:rsidRDefault="00626951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lastRenderedPageBreak/>
        <w:t xml:space="preserve">Is the Annuitant a U.S. Citizen or a </w:t>
      </w:r>
      <w:r w:rsidR="00BB3314" w:rsidRPr="0089389C">
        <w:rPr>
          <w:rFonts w:ascii="Arial" w:hAnsi="Arial" w:cs="Arial"/>
          <w:sz w:val="18"/>
          <w:szCs w:val="18"/>
        </w:rPr>
        <w:t>R</w:t>
      </w:r>
      <w:r w:rsidRPr="0089389C">
        <w:rPr>
          <w:rFonts w:ascii="Arial" w:hAnsi="Arial" w:cs="Arial"/>
          <w:sz w:val="18"/>
          <w:szCs w:val="18"/>
        </w:rPr>
        <w:t xml:space="preserve">esident </w:t>
      </w:r>
      <w:proofErr w:type="gramStart"/>
      <w:r w:rsidR="00646002" w:rsidRPr="0089389C">
        <w:rPr>
          <w:rFonts w:ascii="Arial" w:hAnsi="Arial" w:cs="Arial"/>
          <w:sz w:val="18"/>
          <w:szCs w:val="18"/>
        </w:rPr>
        <w:t>A</w:t>
      </w:r>
      <w:r w:rsidRPr="0089389C">
        <w:rPr>
          <w:rFonts w:ascii="Arial" w:hAnsi="Arial" w:cs="Arial"/>
          <w:sz w:val="18"/>
          <w:szCs w:val="18"/>
        </w:rPr>
        <w:t>lien?: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noProof/>
        </w:rPr>
        <w:drawing>
          <wp:inline distT="0" distB="0" distL="0" distR="0" wp14:anchorId="69581BEF" wp14:editId="74348473">
            <wp:extent cx="115570" cy="115570"/>
            <wp:effectExtent l="0" t="0" r="0" b="0"/>
            <wp:docPr id="1908221305" name="Picture 190822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6623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 </w:t>
      </w:r>
      <w:r w:rsidRPr="0089389C">
        <w:rPr>
          <w:noProof/>
        </w:rPr>
        <w:drawing>
          <wp:inline distT="0" distB="0" distL="0" distR="0" wp14:anchorId="1DCA2DCF" wp14:editId="704C25C1">
            <wp:extent cx="115570" cy="115570"/>
            <wp:effectExtent l="0" t="0" r="0" b="0"/>
            <wp:docPr id="820567807" name="Picture 82056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6251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  <w:r w:rsidRPr="0089389C">
        <w:tab/>
      </w:r>
    </w:p>
    <w:p w14:paraId="07666A3E" w14:textId="5604BD6F" w:rsidR="00075E9D" w:rsidRPr="0089389C" w:rsidRDefault="005355F3" w:rsidP="00FE7264">
      <w:pPr>
        <w:ind w:left="27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>Rel</w:t>
      </w:r>
      <w:r w:rsidR="00075E9D" w:rsidRPr="0089389C">
        <w:rPr>
          <w:rFonts w:ascii="Arial" w:hAnsi="Arial" w:cs="Arial"/>
          <w:sz w:val="18"/>
          <w:szCs w:val="18"/>
        </w:rPr>
        <w:t>ationship to Owner: __________________________________</w:t>
      </w:r>
    </w:p>
    <w:p w14:paraId="38D178D7" w14:textId="0EE43461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Date of Birth ___________________           Gender: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773DAC8" wp14:editId="029CCE8D">
            <wp:extent cx="115570" cy="115570"/>
            <wp:effectExtent l="0" t="0" r="0" b="0"/>
            <wp:docPr id="1507886300" name="Picture 150788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Male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4ACAAEC" wp14:editId="7F26064F">
            <wp:extent cx="115570" cy="115570"/>
            <wp:effectExtent l="0" t="0" r="0" b="0"/>
            <wp:docPr id="928780822" name="Picture 92878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Female</w:t>
      </w:r>
      <w:r w:rsidRPr="0089389C">
        <w:rPr>
          <w:rFonts w:ascii="Arial" w:hAnsi="Arial" w:cs="Arial"/>
          <w:sz w:val="18"/>
          <w:szCs w:val="18"/>
        </w:rPr>
        <w:tab/>
        <w:t xml:space="preserve">      SSN  _______________________    </w:t>
      </w:r>
    </w:p>
    <w:p w14:paraId="534A4C1E" w14:textId="7491B4A7" w:rsidR="007250AB" w:rsidRDefault="00377DD1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075E9D" w:rsidRPr="0089389C">
        <w:rPr>
          <w:rFonts w:ascii="Arial" w:hAnsi="Arial" w:cs="Arial"/>
          <w:sz w:val="18"/>
          <w:szCs w:val="18"/>
        </w:rPr>
        <w:t>Prefix _____</w:t>
      </w:r>
      <w:r w:rsidRPr="0089389C">
        <w:rPr>
          <w:rFonts w:ascii="Arial" w:hAnsi="Arial" w:cs="Arial"/>
          <w:sz w:val="18"/>
          <w:szCs w:val="18"/>
        </w:rPr>
        <w:t>]</w:t>
      </w:r>
      <w:r w:rsidR="00075E9D" w:rsidRPr="0089389C">
        <w:rPr>
          <w:rFonts w:ascii="Arial" w:hAnsi="Arial" w:cs="Arial"/>
          <w:sz w:val="18"/>
          <w:szCs w:val="18"/>
        </w:rPr>
        <w:t xml:space="preserve"> </w:t>
      </w:r>
      <w:r w:rsidR="00B26F21" w:rsidRPr="0089389C">
        <w:rPr>
          <w:rFonts w:ascii="Arial" w:hAnsi="Arial" w:cs="Arial"/>
          <w:sz w:val="18"/>
          <w:szCs w:val="18"/>
        </w:rPr>
        <w:t>First Name, Middle Name, Last Name and Suffix _____________________________________________________</w:t>
      </w:r>
      <w:r w:rsidR="00075E9D" w:rsidRPr="0089389C">
        <w:rPr>
          <w:rFonts w:ascii="Arial" w:hAnsi="Arial" w:cs="Arial"/>
          <w:sz w:val="18"/>
          <w:szCs w:val="18"/>
        </w:rPr>
        <w:t xml:space="preserve">    </w:t>
      </w:r>
    </w:p>
    <w:p w14:paraId="71B8C207" w14:textId="14CC5E96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__________________________________________________________________________________________________</w:t>
      </w:r>
    </w:p>
    <w:p w14:paraId="57F87D3A" w14:textId="15786825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_</w:t>
      </w:r>
      <w:r w:rsidR="00D42A96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72E90F7B" w14:textId="19A40463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      </w:t>
      </w:r>
      <w:r w:rsidR="00D42A96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  State __________  Zip __________________</w:t>
      </w:r>
    </w:p>
    <w:p w14:paraId="3C9BBB7F" w14:textId="4CD992BE" w:rsidR="00377DD1" w:rsidRPr="0089389C" w:rsidRDefault="00546A29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377DD1" w:rsidRPr="0089389C">
        <w:rPr>
          <w:rFonts w:ascii="Arial" w:hAnsi="Arial" w:cs="Arial"/>
          <w:sz w:val="18"/>
          <w:szCs w:val="18"/>
        </w:rPr>
        <w:t xml:space="preserve">Marital Status:  </w:t>
      </w:r>
      <w:r w:rsidR="00377DD1" w:rsidRPr="0089389C">
        <w:rPr>
          <w:noProof/>
        </w:rPr>
        <w:drawing>
          <wp:inline distT="0" distB="0" distL="0" distR="0" wp14:anchorId="515AC58F" wp14:editId="365D9BC2">
            <wp:extent cx="115570" cy="115570"/>
            <wp:effectExtent l="0" t="0" r="0" b="0"/>
            <wp:docPr id="34389561" name="Picture 3438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95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D1" w:rsidRPr="0089389C">
        <w:rPr>
          <w:rFonts w:ascii="Arial" w:hAnsi="Arial" w:cs="Arial"/>
          <w:sz w:val="18"/>
          <w:szCs w:val="18"/>
        </w:rPr>
        <w:t xml:space="preserve"> Married </w:t>
      </w:r>
      <w:r w:rsidR="00377DD1" w:rsidRPr="0089389C">
        <w:rPr>
          <w:noProof/>
        </w:rPr>
        <w:drawing>
          <wp:inline distT="0" distB="0" distL="0" distR="0" wp14:anchorId="62EF39DA" wp14:editId="03D2C49E">
            <wp:extent cx="115570" cy="115570"/>
            <wp:effectExtent l="0" t="0" r="0" b="0"/>
            <wp:docPr id="196067554" name="Picture 19606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675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D1" w:rsidRPr="0089389C">
        <w:rPr>
          <w:rFonts w:ascii="Arial" w:hAnsi="Arial" w:cs="Arial"/>
          <w:sz w:val="18"/>
          <w:szCs w:val="18"/>
        </w:rPr>
        <w:t xml:space="preserve"> Single </w:t>
      </w:r>
      <w:r w:rsidR="00377DD1" w:rsidRPr="0089389C">
        <w:rPr>
          <w:noProof/>
        </w:rPr>
        <w:drawing>
          <wp:inline distT="0" distB="0" distL="0" distR="0" wp14:anchorId="7936DD27" wp14:editId="36B89F64">
            <wp:extent cx="115570" cy="115570"/>
            <wp:effectExtent l="0" t="0" r="0" b="0"/>
            <wp:docPr id="1863970013" name="Picture 186397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9700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D1" w:rsidRPr="0089389C">
        <w:rPr>
          <w:rFonts w:ascii="Arial" w:hAnsi="Arial" w:cs="Arial"/>
          <w:sz w:val="18"/>
          <w:szCs w:val="18"/>
        </w:rPr>
        <w:t xml:space="preserve"> Divorced </w:t>
      </w:r>
      <w:r w:rsidR="00377DD1" w:rsidRPr="0089389C">
        <w:rPr>
          <w:noProof/>
        </w:rPr>
        <w:drawing>
          <wp:inline distT="0" distB="0" distL="0" distR="0" wp14:anchorId="35B20B0A" wp14:editId="7F68C99B">
            <wp:extent cx="115570" cy="115570"/>
            <wp:effectExtent l="0" t="0" r="0" b="0"/>
            <wp:docPr id="486012723" name="Picture 4860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127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D1" w:rsidRPr="0089389C">
        <w:rPr>
          <w:rFonts w:ascii="Arial" w:hAnsi="Arial" w:cs="Arial"/>
          <w:sz w:val="18"/>
          <w:szCs w:val="18"/>
        </w:rPr>
        <w:t xml:space="preserve"> Separated </w:t>
      </w:r>
      <w:r w:rsidR="00377DD1" w:rsidRPr="0089389C">
        <w:rPr>
          <w:noProof/>
        </w:rPr>
        <w:drawing>
          <wp:inline distT="0" distB="0" distL="0" distR="0" wp14:anchorId="30309FD5" wp14:editId="69FD75A4">
            <wp:extent cx="115570" cy="115570"/>
            <wp:effectExtent l="0" t="0" r="0" b="0"/>
            <wp:docPr id="401917035" name="Picture 401917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170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D1" w:rsidRPr="0089389C">
        <w:rPr>
          <w:rFonts w:ascii="Arial" w:hAnsi="Arial" w:cs="Arial"/>
          <w:sz w:val="18"/>
          <w:szCs w:val="18"/>
        </w:rPr>
        <w:t xml:space="preserve"> Widowed</w:t>
      </w:r>
      <w:r w:rsidR="00075E9D" w:rsidRPr="0089389C">
        <w:rPr>
          <w:rFonts w:ascii="Arial" w:hAnsi="Arial" w:cs="Arial"/>
          <w:sz w:val="18"/>
          <w:szCs w:val="18"/>
        </w:rPr>
        <w:t xml:space="preserve">  </w:t>
      </w:r>
      <w:r w:rsidRPr="0089389C">
        <w:rPr>
          <w:rFonts w:ascii="Arial" w:hAnsi="Arial" w:cs="Arial"/>
          <w:sz w:val="18"/>
          <w:szCs w:val="18"/>
        </w:rPr>
        <w:t>]</w:t>
      </w:r>
    </w:p>
    <w:p w14:paraId="7203D3B9" w14:textId="51DF5F2F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Is Mailing Address </w:t>
      </w:r>
      <w:proofErr w:type="gramStart"/>
      <w:r w:rsidRPr="0089389C">
        <w:rPr>
          <w:rFonts w:ascii="Arial" w:hAnsi="Arial" w:cs="Arial"/>
          <w:sz w:val="18"/>
          <w:szCs w:val="18"/>
        </w:rPr>
        <w:t>same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as </w:t>
      </w:r>
      <w:r w:rsidR="00D461B9" w:rsidRPr="0089389C">
        <w:rPr>
          <w:rFonts w:ascii="Arial" w:hAnsi="Arial" w:cs="Arial"/>
          <w:sz w:val="18"/>
          <w:szCs w:val="18"/>
        </w:rPr>
        <w:t xml:space="preserve">the </w:t>
      </w:r>
      <w:proofErr w:type="gramStart"/>
      <w:r w:rsidR="009F3A2D" w:rsidRPr="0089389C">
        <w:rPr>
          <w:rFonts w:ascii="Arial" w:hAnsi="Arial" w:cs="Arial"/>
          <w:sz w:val="18"/>
          <w:szCs w:val="18"/>
        </w:rPr>
        <w:t>Address</w:t>
      </w:r>
      <w:r w:rsidR="00451176" w:rsidRPr="0089389C">
        <w:rPr>
          <w:rFonts w:ascii="Arial" w:hAnsi="Arial" w:cs="Arial"/>
          <w:sz w:val="18"/>
          <w:szCs w:val="18"/>
        </w:rPr>
        <w:t>?</w:t>
      </w:r>
      <w:r w:rsidRPr="0089389C">
        <w:rPr>
          <w:rFonts w:ascii="Arial" w:hAnsi="Arial" w:cs="Arial"/>
          <w:sz w:val="18"/>
          <w:szCs w:val="18"/>
        </w:rPr>
        <w:t>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4136490" wp14:editId="5705D5B5">
            <wp:extent cx="115570" cy="115570"/>
            <wp:effectExtent l="0" t="0" r="0" b="0"/>
            <wp:docPr id="1739772862" name="Picture 173977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5E46217" wp14:editId="7593BDF4">
            <wp:extent cx="115570" cy="115570"/>
            <wp:effectExtent l="0" t="0" r="0" b="0"/>
            <wp:docPr id="1030864082" name="Picture 103086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  <w:r w:rsidRPr="0089389C">
        <w:rPr>
          <w:rFonts w:ascii="Arial" w:hAnsi="Arial" w:cs="Arial"/>
          <w:sz w:val="18"/>
          <w:szCs w:val="18"/>
        </w:rPr>
        <w:tab/>
      </w:r>
    </w:p>
    <w:p w14:paraId="17DE4BBB" w14:textId="015377F4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If No:</w:t>
      </w:r>
    </w:p>
    <w:p w14:paraId="460C1196" w14:textId="7A2D7200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__________________________________________________________________________________________________</w:t>
      </w:r>
    </w:p>
    <w:p w14:paraId="580B7A5D" w14:textId="311BB4DF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__________________________________________________________________________________________________</w:t>
      </w:r>
    </w:p>
    <w:p w14:paraId="4B621794" w14:textId="0EF6A2C9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      </w:t>
      </w:r>
      <w:r w:rsidR="00D42A96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  State __________  Zip __________________</w:t>
      </w:r>
    </w:p>
    <w:p w14:paraId="0D2F61C9" w14:textId="65A62A2D" w:rsidR="00075E9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Phone # _______________________     </w:t>
      </w:r>
      <w:del w:id="25" w:author="Beth Casey" w:date="2025-04-17T14:31:00Z" w16du:dateUtc="2025-04-17T18:31:00Z">
        <w:r w:rsidR="00626951" w:rsidRPr="0089389C" w:rsidDel="00051117">
          <w:rPr>
            <w:rFonts w:ascii="Arial" w:hAnsi="Arial" w:cs="Arial"/>
            <w:sz w:val="18"/>
            <w:szCs w:val="18"/>
          </w:rPr>
          <w:delText>[</w:delText>
        </w:r>
      </w:del>
      <w:r w:rsidRPr="0089389C">
        <w:rPr>
          <w:rFonts w:ascii="Arial" w:hAnsi="Arial" w:cs="Arial"/>
          <w:sz w:val="18"/>
          <w:szCs w:val="18"/>
        </w:rPr>
        <w:t xml:space="preserve">Phone # ____________________  </w:t>
      </w:r>
      <w:del w:id="26" w:author="Beth Casey" w:date="2025-04-17T14:31:00Z" w16du:dateUtc="2025-04-17T18:31:00Z">
        <w:r w:rsidR="00626951" w:rsidRPr="0089389C" w:rsidDel="00051117">
          <w:rPr>
            <w:rFonts w:ascii="Arial" w:hAnsi="Arial" w:cs="Arial"/>
            <w:sz w:val="18"/>
            <w:szCs w:val="18"/>
          </w:rPr>
          <w:delText>]</w:delText>
        </w:r>
      </w:del>
    </w:p>
    <w:p w14:paraId="67F43DB2" w14:textId="26CFAF58" w:rsidR="00373FBD" w:rsidRPr="0089389C" w:rsidRDefault="00075E9D" w:rsidP="00FE7264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E-mail Address ____________________________________________________________________________________________</w:t>
      </w:r>
    </w:p>
    <w:p w14:paraId="736478DE" w14:textId="408397EA" w:rsidR="0005403C" w:rsidRPr="0089389C" w:rsidRDefault="00C6312F" w:rsidP="0005403C">
      <w:pPr>
        <w:rPr>
          <w:rFonts w:ascii="Arial" w:hAnsi="Arial" w:cs="Arial"/>
        </w:rPr>
      </w:pPr>
      <w:r w:rsidRPr="0089389C">
        <w:rPr>
          <w:rFonts w:ascii="Arial" w:hAnsi="Arial" w:cs="Arial"/>
          <w:b/>
          <w:bCs/>
        </w:rPr>
        <w:t>[</w:t>
      </w:r>
      <w:r w:rsidR="0005403C" w:rsidRPr="0089389C">
        <w:rPr>
          <w:rFonts w:ascii="Arial" w:hAnsi="Arial" w:cs="Arial"/>
          <w:b/>
          <w:bCs/>
        </w:rPr>
        <w:t>Joint Annuitant</w:t>
      </w:r>
      <w:r w:rsidR="0005403C" w:rsidRPr="0089389C">
        <w:rPr>
          <w:rFonts w:ascii="Arial" w:hAnsi="Arial" w:cs="Arial"/>
        </w:rPr>
        <w:t xml:space="preserve"> (Optional)</w:t>
      </w:r>
    </w:p>
    <w:p w14:paraId="2D769D0A" w14:textId="68857E94" w:rsidR="00BB4BB6" w:rsidRPr="0089389C" w:rsidRDefault="00BB4BB6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[Is the </w:t>
      </w:r>
      <w:r w:rsidR="553A3195" w:rsidRPr="0089389C">
        <w:rPr>
          <w:rFonts w:ascii="Arial" w:hAnsi="Arial" w:cs="Arial"/>
          <w:sz w:val="18"/>
          <w:szCs w:val="18"/>
        </w:rPr>
        <w:t>Joint A</w:t>
      </w:r>
      <w:r w:rsidRPr="0089389C">
        <w:rPr>
          <w:rFonts w:ascii="Arial" w:hAnsi="Arial" w:cs="Arial"/>
          <w:sz w:val="18"/>
          <w:szCs w:val="18"/>
        </w:rPr>
        <w:t xml:space="preserve">nnuitant </w:t>
      </w:r>
      <w:r w:rsidR="00866FD0" w:rsidRPr="0089389C">
        <w:rPr>
          <w:rFonts w:ascii="Arial" w:hAnsi="Arial" w:cs="Arial"/>
          <w:sz w:val="18"/>
          <w:szCs w:val="18"/>
        </w:rPr>
        <w:t xml:space="preserve">the </w:t>
      </w:r>
      <w:r w:rsidRPr="0089389C">
        <w:rPr>
          <w:rFonts w:ascii="Arial" w:hAnsi="Arial" w:cs="Arial"/>
          <w:sz w:val="18"/>
          <w:szCs w:val="18"/>
        </w:rPr>
        <w:t xml:space="preserve">Owner, </w:t>
      </w:r>
      <w:r w:rsidR="00866FD0" w:rsidRPr="0089389C">
        <w:rPr>
          <w:rFonts w:ascii="Arial" w:hAnsi="Arial" w:cs="Arial"/>
          <w:sz w:val="18"/>
          <w:szCs w:val="18"/>
        </w:rPr>
        <w:t xml:space="preserve">the </w:t>
      </w:r>
      <w:r w:rsidR="00600354" w:rsidRPr="0089389C">
        <w:rPr>
          <w:rFonts w:ascii="Arial" w:hAnsi="Arial" w:cs="Arial"/>
          <w:sz w:val="18"/>
          <w:szCs w:val="18"/>
        </w:rPr>
        <w:t xml:space="preserve">Joint </w:t>
      </w:r>
      <w:r w:rsidRPr="0089389C">
        <w:rPr>
          <w:rFonts w:ascii="Arial" w:hAnsi="Arial" w:cs="Arial"/>
          <w:sz w:val="18"/>
          <w:szCs w:val="18"/>
        </w:rPr>
        <w:t xml:space="preserve">Owner or </w:t>
      </w:r>
      <w:proofErr w:type="gramStart"/>
      <w:r w:rsidRPr="0089389C">
        <w:rPr>
          <w:rFonts w:ascii="Arial" w:hAnsi="Arial" w:cs="Arial"/>
          <w:sz w:val="18"/>
          <w:szCs w:val="18"/>
        </w:rPr>
        <w:t>Other?: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6"/>
          <w:szCs w:val="16"/>
        </w:rPr>
        <w:t xml:space="preserve"> </w:t>
      </w:r>
      <w:r w:rsidRPr="0089389C">
        <w:rPr>
          <w:noProof/>
        </w:rPr>
        <w:drawing>
          <wp:inline distT="0" distB="0" distL="0" distR="0" wp14:anchorId="63A28747" wp14:editId="3A2E6205">
            <wp:extent cx="115570" cy="115570"/>
            <wp:effectExtent l="0" t="0" r="0" b="0"/>
            <wp:docPr id="780781958" name="Picture 780781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7819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Owner  </w:t>
      </w:r>
      <w:r w:rsidRPr="0089389C">
        <w:rPr>
          <w:noProof/>
        </w:rPr>
        <w:drawing>
          <wp:inline distT="0" distB="0" distL="0" distR="0" wp14:anchorId="722E5961" wp14:editId="0A8487C4">
            <wp:extent cx="115570" cy="115570"/>
            <wp:effectExtent l="0" t="0" r="0" b="0"/>
            <wp:docPr id="1546058147" name="Picture 1546058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058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Joint</w:t>
      </w:r>
      <w:r w:rsidR="000278BF"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 xml:space="preserve">Owner  </w:t>
      </w:r>
      <w:r w:rsidRPr="0089389C">
        <w:rPr>
          <w:noProof/>
        </w:rPr>
        <w:drawing>
          <wp:inline distT="0" distB="0" distL="0" distR="0" wp14:anchorId="6AA4CD8A" wp14:editId="0583276A">
            <wp:extent cx="115570" cy="115570"/>
            <wp:effectExtent l="0" t="0" r="0" b="0"/>
            <wp:docPr id="187843988" name="Picture 18784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439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9389C">
        <w:rPr>
          <w:rFonts w:ascii="Arial" w:hAnsi="Arial" w:cs="Arial"/>
          <w:sz w:val="18"/>
          <w:szCs w:val="18"/>
        </w:rPr>
        <w:t>Other ]</w:t>
      </w:r>
      <w:proofErr w:type="gramEnd"/>
      <w:r w:rsidR="002F5B63" w:rsidRPr="0089389C">
        <w:rPr>
          <w:rFonts w:ascii="Arial" w:hAnsi="Arial" w:cs="Arial"/>
          <w:sz w:val="18"/>
          <w:szCs w:val="18"/>
        </w:rPr>
        <w:t xml:space="preserve">   </w:t>
      </w:r>
    </w:p>
    <w:p w14:paraId="2754DA57" w14:textId="6455DD56" w:rsidR="006F3D51" w:rsidRPr="0089389C" w:rsidRDefault="006F3D51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Is the </w:t>
      </w:r>
      <w:r w:rsidR="00257197" w:rsidRPr="0089389C">
        <w:rPr>
          <w:rFonts w:ascii="Arial" w:hAnsi="Arial" w:cs="Arial"/>
          <w:sz w:val="18"/>
          <w:szCs w:val="18"/>
        </w:rPr>
        <w:t xml:space="preserve">Joint </w:t>
      </w:r>
      <w:r w:rsidRPr="0089389C">
        <w:rPr>
          <w:rFonts w:ascii="Arial" w:hAnsi="Arial" w:cs="Arial"/>
          <w:sz w:val="18"/>
          <w:szCs w:val="18"/>
        </w:rPr>
        <w:t xml:space="preserve">Annuitant a U.S. Citizen or a </w:t>
      </w:r>
      <w:r w:rsidR="000278BF" w:rsidRPr="0089389C">
        <w:rPr>
          <w:rFonts w:ascii="Arial" w:hAnsi="Arial" w:cs="Arial"/>
          <w:sz w:val="18"/>
          <w:szCs w:val="18"/>
        </w:rPr>
        <w:t>R</w:t>
      </w:r>
      <w:r w:rsidRPr="0089389C">
        <w:rPr>
          <w:rFonts w:ascii="Arial" w:hAnsi="Arial" w:cs="Arial"/>
          <w:sz w:val="18"/>
          <w:szCs w:val="18"/>
        </w:rPr>
        <w:t xml:space="preserve">esident </w:t>
      </w:r>
      <w:proofErr w:type="gramStart"/>
      <w:r w:rsidR="000278BF" w:rsidRPr="0089389C">
        <w:rPr>
          <w:rFonts w:ascii="Arial" w:hAnsi="Arial" w:cs="Arial"/>
          <w:sz w:val="18"/>
          <w:szCs w:val="18"/>
        </w:rPr>
        <w:t>A</w:t>
      </w:r>
      <w:r w:rsidRPr="0089389C">
        <w:rPr>
          <w:rFonts w:ascii="Arial" w:hAnsi="Arial" w:cs="Arial"/>
          <w:sz w:val="18"/>
          <w:szCs w:val="18"/>
        </w:rPr>
        <w:t>lien?: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noProof/>
        </w:rPr>
        <w:drawing>
          <wp:inline distT="0" distB="0" distL="0" distR="0" wp14:anchorId="7D490B67" wp14:editId="7647596A">
            <wp:extent cx="115570" cy="115570"/>
            <wp:effectExtent l="0" t="0" r="0" b="0"/>
            <wp:docPr id="366752169" name="Picture 36675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6623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 </w:t>
      </w:r>
      <w:r w:rsidRPr="0089389C">
        <w:rPr>
          <w:noProof/>
        </w:rPr>
        <w:drawing>
          <wp:inline distT="0" distB="0" distL="0" distR="0" wp14:anchorId="2A3E2009" wp14:editId="2C5FBBBC">
            <wp:extent cx="115570" cy="115570"/>
            <wp:effectExtent l="0" t="0" r="0" b="0"/>
            <wp:docPr id="1474913770" name="Picture 147491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6251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  <w:r w:rsidRPr="0089389C">
        <w:tab/>
      </w:r>
    </w:p>
    <w:p w14:paraId="4AE3D119" w14:textId="2D71776F" w:rsidR="002F5B63" w:rsidRPr="00D42A96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Relationship to Owner: __________________________________</w:t>
      </w:r>
    </w:p>
    <w:p w14:paraId="20D99309" w14:textId="5966479C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Date of Birth ___________________           Gender: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4FBAE3B" wp14:editId="265800C0">
            <wp:extent cx="115570" cy="115570"/>
            <wp:effectExtent l="0" t="0" r="0" b="0"/>
            <wp:docPr id="1871756998" name="Picture 187175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Male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9218E22" wp14:editId="375673A9">
            <wp:extent cx="115570" cy="115570"/>
            <wp:effectExtent l="0" t="0" r="0" b="0"/>
            <wp:docPr id="1140228405" name="Picture 114022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Female</w:t>
      </w:r>
      <w:r w:rsidRPr="0089389C">
        <w:rPr>
          <w:rFonts w:ascii="Arial" w:hAnsi="Arial" w:cs="Arial"/>
          <w:sz w:val="18"/>
          <w:szCs w:val="18"/>
        </w:rPr>
        <w:tab/>
        <w:t xml:space="preserve">      SSN  _______________________    </w:t>
      </w:r>
    </w:p>
    <w:p w14:paraId="6D9D65E3" w14:textId="1CD4AFD5" w:rsidR="00EC7911" w:rsidRDefault="00D912BB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2F5B63" w:rsidRPr="0089389C">
        <w:rPr>
          <w:rFonts w:ascii="Arial" w:hAnsi="Arial" w:cs="Arial"/>
          <w:sz w:val="18"/>
          <w:szCs w:val="18"/>
        </w:rPr>
        <w:t>Prefix _____</w:t>
      </w:r>
      <w:r w:rsidRPr="0089389C">
        <w:rPr>
          <w:rFonts w:ascii="Arial" w:hAnsi="Arial" w:cs="Arial"/>
          <w:sz w:val="18"/>
          <w:szCs w:val="18"/>
        </w:rPr>
        <w:t>]</w:t>
      </w:r>
      <w:r w:rsidR="002F5B63"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First Name, Middle Name, Last Name and Suffix ____________________________</w:t>
      </w:r>
      <w:r w:rsidR="00D42A96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_________________________</w:t>
      </w:r>
      <w:r w:rsidR="002F5B63" w:rsidRPr="0089389C">
        <w:rPr>
          <w:rFonts w:ascii="Arial" w:hAnsi="Arial" w:cs="Arial"/>
          <w:sz w:val="18"/>
          <w:szCs w:val="18"/>
        </w:rPr>
        <w:t xml:space="preserve">    </w:t>
      </w:r>
      <w:r w:rsidR="00EC7911">
        <w:rPr>
          <w:rFonts w:ascii="Arial" w:hAnsi="Arial" w:cs="Arial"/>
          <w:sz w:val="18"/>
          <w:szCs w:val="18"/>
        </w:rPr>
        <w:t xml:space="preserve">     </w:t>
      </w:r>
    </w:p>
    <w:p w14:paraId="21B4520A" w14:textId="77ADBEF8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</w:t>
      </w:r>
      <w:r w:rsidR="00D42A96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</w:t>
      </w:r>
      <w:r w:rsidR="00D42A96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________________________</w:t>
      </w:r>
    </w:p>
    <w:p w14:paraId="1DBC0CB2" w14:textId="5F84370A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</w:t>
      </w:r>
      <w:r w:rsidR="00D42A96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________________________________________________________________________</w:t>
      </w:r>
      <w:r w:rsidR="00D42A96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</w:t>
      </w:r>
    </w:p>
    <w:p w14:paraId="523FD1F1" w14:textId="6E4059B7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      </w:t>
      </w:r>
      <w:r w:rsidR="00D42A96">
        <w:rPr>
          <w:rFonts w:ascii="Arial" w:hAnsi="Arial" w:cs="Arial"/>
          <w:sz w:val="18"/>
          <w:szCs w:val="18"/>
        </w:rPr>
        <w:t xml:space="preserve"> __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  State _________</w:t>
      </w:r>
      <w:r w:rsidR="00D42A96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  Zip _____________</w:t>
      </w:r>
      <w:r w:rsidR="00EC7911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</w:t>
      </w:r>
    </w:p>
    <w:p w14:paraId="2D374ECA" w14:textId="57F88C66" w:rsidR="00564CDF" w:rsidRPr="0089389C" w:rsidRDefault="00564CDF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[Marital Status: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AD68DFE" wp14:editId="04121AB9">
            <wp:extent cx="115570" cy="115570"/>
            <wp:effectExtent l="0" t="0" r="0" b="0"/>
            <wp:docPr id="39211322" name="Picture 3921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Married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597EFB1" wp14:editId="70D333E3">
            <wp:extent cx="115570" cy="115570"/>
            <wp:effectExtent l="0" t="0" r="0" b="0"/>
            <wp:docPr id="1526249371" name="Picture 1526249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Single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17A7C74" wp14:editId="03056B0D">
            <wp:extent cx="115570" cy="115570"/>
            <wp:effectExtent l="0" t="0" r="0" b="0"/>
            <wp:docPr id="53298967" name="Picture 5329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Divorced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1E87D69" wp14:editId="4F1FD4A7">
            <wp:extent cx="115570" cy="115570"/>
            <wp:effectExtent l="0" t="0" r="0" b="0"/>
            <wp:docPr id="1592708070" name="Picture 159270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Separated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32DDB4A" wp14:editId="614262CC">
            <wp:extent cx="115570" cy="115570"/>
            <wp:effectExtent l="0" t="0" r="0" b="0"/>
            <wp:docPr id="1704037041" name="Picture 170403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Widowed ]</w:t>
      </w:r>
    </w:p>
    <w:p w14:paraId="7565FD1D" w14:textId="15543CF1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Is Mailing Address same </w:t>
      </w:r>
      <w:proofErr w:type="gramStart"/>
      <w:r w:rsidRPr="0089389C">
        <w:rPr>
          <w:rFonts w:ascii="Arial" w:hAnsi="Arial" w:cs="Arial"/>
          <w:sz w:val="18"/>
          <w:szCs w:val="18"/>
        </w:rPr>
        <w:t xml:space="preserve">as </w:t>
      </w:r>
      <w:r w:rsidR="00D461B9" w:rsidRPr="0089389C">
        <w:rPr>
          <w:rFonts w:ascii="Arial" w:hAnsi="Arial" w:cs="Arial"/>
          <w:sz w:val="18"/>
          <w:szCs w:val="18"/>
        </w:rPr>
        <w:t xml:space="preserve"> the</w:t>
      </w:r>
      <w:proofErr w:type="gramEnd"/>
      <w:r w:rsidR="00D461B9" w:rsidRPr="0089389C">
        <w:rPr>
          <w:rFonts w:ascii="Arial" w:hAnsi="Arial" w:cs="Arial"/>
          <w:sz w:val="18"/>
          <w:szCs w:val="18"/>
        </w:rPr>
        <w:t xml:space="preserve"> </w:t>
      </w:r>
      <w:proofErr w:type="gramStart"/>
      <w:r w:rsidR="00451176" w:rsidRPr="0089389C">
        <w:rPr>
          <w:rFonts w:ascii="Arial" w:hAnsi="Arial" w:cs="Arial"/>
          <w:sz w:val="18"/>
          <w:szCs w:val="18"/>
        </w:rPr>
        <w:t>Address?</w:t>
      </w:r>
      <w:r w:rsidRPr="0089389C">
        <w:rPr>
          <w:rFonts w:ascii="Arial" w:hAnsi="Arial" w:cs="Arial"/>
          <w:sz w:val="18"/>
          <w:szCs w:val="18"/>
        </w:rPr>
        <w:t>: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9566A01" wp14:editId="732D7AB5">
            <wp:extent cx="115570" cy="115570"/>
            <wp:effectExtent l="0" t="0" r="0" b="0"/>
            <wp:docPr id="1992015366" name="Picture 199201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2C9637F" wp14:editId="72FACEC8">
            <wp:extent cx="115570" cy="115570"/>
            <wp:effectExtent l="0" t="0" r="0" b="0"/>
            <wp:docPr id="904963934" name="Picture 90496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  <w:r w:rsidRPr="0089389C">
        <w:rPr>
          <w:rFonts w:ascii="Arial" w:hAnsi="Arial" w:cs="Arial"/>
          <w:sz w:val="18"/>
          <w:szCs w:val="18"/>
        </w:rPr>
        <w:tab/>
      </w:r>
    </w:p>
    <w:p w14:paraId="64AC3752" w14:textId="5BB2977B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If No:</w:t>
      </w:r>
    </w:p>
    <w:p w14:paraId="3DD3334F" w14:textId="35BEAE94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</w:t>
      </w:r>
      <w:r w:rsidR="00D42A96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</w:t>
      </w:r>
      <w:r w:rsidR="00D42A96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</w:t>
      </w:r>
    </w:p>
    <w:p w14:paraId="6A643477" w14:textId="6F3C2939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</w:t>
      </w:r>
      <w:r w:rsidR="00D42A96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_________________________________________________________________________</w:t>
      </w:r>
      <w:r w:rsidR="00D42A96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</w:t>
      </w:r>
    </w:p>
    <w:p w14:paraId="213DA01C" w14:textId="1C2D104B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      </w:t>
      </w:r>
      <w:r w:rsidR="00D42A96">
        <w:rPr>
          <w:rFonts w:ascii="Arial" w:hAnsi="Arial" w:cs="Arial"/>
          <w:sz w:val="18"/>
          <w:szCs w:val="18"/>
        </w:rPr>
        <w:t xml:space="preserve"> ___</w:t>
      </w:r>
      <w:r w:rsidRPr="0089389C">
        <w:rPr>
          <w:rFonts w:ascii="Arial" w:hAnsi="Arial" w:cs="Arial"/>
          <w:sz w:val="18"/>
          <w:szCs w:val="18"/>
        </w:rPr>
        <w:t>__________________________________________________</w:t>
      </w:r>
      <w:r w:rsidR="00D42A96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  State __________  Zip __________________</w:t>
      </w:r>
    </w:p>
    <w:p w14:paraId="543414B5" w14:textId="780D95CE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Phone # _______________________     </w:t>
      </w:r>
      <w:del w:id="27" w:author="Beth Casey" w:date="2025-04-17T14:31:00Z" w16du:dateUtc="2025-04-17T18:31:00Z">
        <w:r w:rsidR="00DA4DF3" w:rsidRPr="0089389C" w:rsidDel="00051117">
          <w:rPr>
            <w:rFonts w:ascii="Arial" w:hAnsi="Arial" w:cs="Arial"/>
            <w:sz w:val="18"/>
            <w:szCs w:val="18"/>
          </w:rPr>
          <w:delText>[</w:delText>
        </w:r>
      </w:del>
      <w:r w:rsidRPr="0089389C">
        <w:rPr>
          <w:rFonts w:ascii="Arial" w:hAnsi="Arial" w:cs="Arial"/>
          <w:sz w:val="18"/>
          <w:szCs w:val="18"/>
        </w:rPr>
        <w:t xml:space="preserve">Phone # ____________________  </w:t>
      </w:r>
      <w:del w:id="28" w:author="Beth Casey" w:date="2025-04-17T14:31:00Z" w16du:dateUtc="2025-04-17T18:31:00Z">
        <w:r w:rsidR="00DA4DF3" w:rsidRPr="0089389C" w:rsidDel="00051117">
          <w:rPr>
            <w:rFonts w:ascii="Arial" w:hAnsi="Arial" w:cs="Arial"/>
            <w:sz w:val="18"/>
            <w:szCs w:val="18"/>
          </w:rPr>
          <w:delText>]</w:delText>
        </w:r>
      </w:del>
    </w:p>
    <w:p w14:paraId="6D0B48FB" w14:textId="57F3A51D" w:rsidR="002F5B63" w:rsidRPr="0089389C" w:rsidRDefault="002F5B63" w:rsidP="00D42A96">
      <w:pPr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E-mail Address ___________________________________________________________________________________________</w:t>
      </w:r>
      <w:r w:rsidR="00C6312F" w:rsidRPr="0089389C">
        <w:rPr>
          <w:rFonts w:ascii="Arial" w:hAnsi="Arial" w:cs="Arial"/>
          <w:sz w:val="18"/>
          <w:szCs w:val="18"/>
        </w:rPr>
        <w:t>]</w:t>
      </w:r>
    </w:p>
    <w:p w14:paraId="66CFD9FC" w14:textId="77777777" w:rsidR="00843CD0" w:rsidRPr="0089389C" w:rsidRDefault="00843CD0" w:rsidP="00E93EB5">
      <w:pPr>
        <w:pBdr>
          <w:bottom w:val="single" w:sz="6" w:space="1" w:color="auto"/>
        </w:pBdr>
        <w:spacing w:after="0" w:line="480" w:lineRule="auto"/>
        <w:rPr>
          <w:rFonts w:ascii="Arial" w:hAnsi="Arial" w:cs="Arial"/>
          <w:sz w:val="18"/>
          <w:szCs w:val="18"/>
        </w:rPr>
      </w:pPr>
    </w:p>
    <w:p w14:paraId="375EDF7B" w14:textId="2DB848DF" w:rsidR="002F5B63" w:rsidRPr="0089389C" w:rsidRDefault="002F5B63" w:rsidP="00F87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29" w:name="_Hlk179379541"/>
      <w:r w:rsidRPr="0089389C">
        <w:rPr>
          <w:rFonts w:ascii="Arial" w:hAnsi="Arial" w:cs="Arial"/>
          <w:b/>
          <w:bCs/>
        </w:rPr>
        <w:t>3</w:t>
      </w:r>
      <w:r w:rsidR="0005403C" w:rsidRPr="0089389C">
        <w:rPr>
          <w:rFonts w:ascii="Arial" w:hAnsi="Arial" w:cs="Arial"/>
          <w:b/>
          <w:bCs/>
        </w:rPr>
        <w:t>. Beneficiary</w:t>
      </w:r>
      <w:r w:rsidR="0020445F">
        <w:rPr>
          <w:rFonts w:ascii="Arial" w:hAnsi="Arial" w:cs="Arial"/>
          <w:b/>
          <w:bCs/>
        </w:rPr>
        <w:t>(</w:t>
      </w:r>
      <w:proofErr w:type="spellStart"/>
      <w:r w:rsidR="0020445F">
        <w:rPr>
          <w:rFonts w:ascii="Arial" w:hAnsi="Arial" w:cs="Arial"/>
          <w:b/>
          <w:bCs/>
        </w:rPr>
        <w:t>ies</w:t>
      </w:r>
      <w:proofErr w:type="spellEnd"/>
      <w:r w:rsidR="0020445F">
        <w:rPr>
          <w:rFonts w:ascii="Arial" w:hAnsi="Arial" w:cs="Arial"/>
          <w:b/>
          <w:bCs/>
        </w:rPr>
        <w:t>)</w:t>
      </w:r>
      <w:r w:rsidR="0005403C" w:rsidRPr="0089389C">
        <w:rPr>
          <w:rFonts w:ascii="Arial" w:hAnsi="Arial" w:cs="Arial"/>
          <w:b/>
          <w:bCs/>
        </w:rPr>
        <w:t xml:space="preserve"> </w:t>
      </w:r>
    </w:p>
    <w:p w14:paraId="1A108BE1" w14:textId="402E46F0" w:rsidR="00EB6748" w:rsidRPr="0089389C" w:rsidRDefault="001D2365" w:rsidP="00F87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sz w:val="16"/>
          <w:szCs w:val="16"/>
        </w:rPr>
        <w:lastRenderedPageBreak/>
        <w:t>[</w:t>
      </w:r>
      <w:r w:rsidR="00EB6748" w:rsidRPr="0089389C">
        <w:rPr>
          <w:rFonts w:ascii="Arial" w:hAnsi="Arial" w:cs="Arial"/>
          <w:sz w:val="16"/>
          <w:szCs w:val="16"/>
        </w:rPr>
        <w:t>Total Percentage for all Primary Beneficiaries must equal 100% and Contingent Beneficiaries must also sum to 100%</w:t>
      </w:r>
      <w:ins w:id="30" w:author="Beth Casey" w:date="2025-04-17T13:29:00Z" w16du:dateUtc="2025-04-17T17:29:00Z">
        <w:r w:rsidR="00861C93">
          <w:rPr>
            <w:rFonts w:ascii="Arial" w:hAnsi="Arial" w:cs="Arial"/>
            <w:sz w:val="16"/>
            <w:szCs w:val="16"/>
          </w:rPr>
          <w:t>]</w:t>
        </w:r>
      </w:ins>
      <w:r w:rsidR="00EB6748" w:rsidRPr="0089389C">
        <w:rPr>
          <w:rFonts w:ascii="Arial" w:hAnsi="Arial" w:cs="Arial"/>
          <w:sz w:val="16"/>
          <w:szCs w:val="16"/>
        </w:rPr>
        <w:t>.</w:t>
      </w:r>
      <w:ins w:id="31" w:author="Beth Casey" w:date="2025-04-17T13:29:00Z" w16du:dateUtc="2025-04-17T17:29:00Z">
        <w:r w:rsidR="00861C93">
          <w:rPr>
            <w:rFonts w:ascii="Arial" w:hAnsi="Arial" w:cs="Arial"/>
            <w:sz w:val="16"/>
            <w:szCs w:val="16"/>
          </w:rPr>
          <w:t>[</w:t>
        </w:r>
      </w:ins>
      <w:r w:rsidR="00EB6748" w:rsidRPr="0089389C">
        <w:rPr>
          <w:rFonts w:ascii="Arial" w:hAnsi="Arial" w:cs="Arial"/>
          <w:sz w:val="16"/>
          <w:szCs w:val="16"/>
        </w:rPr>
        <w:t xml:space="preserve"> </w:t>
      </w:r>
      <w:commentRangeStart w:id="32"/>
      <w:r w:rsidR="00EB6748" w:rsidRPr="0089389C">
        <w:rPr>
          <w:rFonts w:ascii="Arial" w:hAnsi="Arial" w:cs="Arial"/>
          <w:sz w:val="16"/>
          <w:szCs w:val="16"/>
        </w:rPr>
        <w:t xml:space="preserve">Express </w:t>
      </w:r>
      <w:commentRangeEnd w:id="32"/>
      <w:r w:rsidR="00861C93">
        <w:rPr>
          <w:rStyle w:val="CommentReference"/>
        </w:rPr>
        <w:commentReference w:id="32"/>
      </w:r>
      <w:r w:rsidR="00EB6748" w:rsidRPr="0089389C">
        <w:rPr>
          <w:rFonts w:ascii="Arial" w:hAnsi="Arial" w:cs="Arial"/>
          <w:sz w:val="16"/>
          <w:szCs w:val="16"/>
        </w:rPr>
        <w:t>the percentage in        whole numbers. If the owner is a Trust or is custodially held, the Owner must be the primary beneficiary</w:t>
      </w:r>
      <w:r w:rsidR="009312F6" w:rsidRPr="0089389C">
        <w:rPr>
          <w:rFonts w:ascii="Arial" w:hAnsi="Arial" w:cs="Arial"/>
          <w:sz w:val="16"/>
          <w:szCs w:val="16"/>
        </w:rPr>
        <w:t>.</w:t>
      </w:r>
      <w:r w:rsidRPr="0089389C">
        <w:rPr>
          <w:rFonts w:ascii="Arial" w:hAnsi="Arial" w:cs="Arial"/>
          <w:sz w:val="16"/>
          <w:szCs w:val="16"/>
        </w:rPr>
        <w:t>]</w:t>
      </w:r>
    </w:p>
    <w:p w14:paraId="1B85EABA" w14:textId="6F818B72" w:rsidR="002F5B63" w:rsidRPr="0089389C" w:rsidRDefault="002F5B63" w:rsidP="00843CD0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>Primary Beneficiary</w:t>
      </w:r>
    </w:p>
    <w:p w14:paraId="64A7F06E" w14:textId="0A4028DF" w:rsidR="00843CD0" w:rsidRPr="0089389C" w:rsidRDefault="00843CD0" w:rsidP="0089389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b/>
          <w:bCs/>
          <w:sz w:val="18"/>
          <w:szCs w:val="18"/>
        </w:rPr>
      </w:pPr>
      <w:r w:rsidRPr="0089389C">
        <w:rPr>
          <w:rFonts w:ascii="Arial" w:hAnsi="Arial" w:cs="Arial"/>
          <w:sz w:val="16"/>
          <w:szCs w:val="16"/>
        </w:rPr>
        <w:t xml:space="preserve">    </w:t>
      </w:r>
    </w:p>
    <w:p w14:paraId="269E75E9" w14:textId="5131E6F8" w:rsidR="006C2294" w:rsidRPr="0089389C" w:rsidRDefault="006C2294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[Prefix _____ ] First Name, Middle Name, Last Name and Suffix _____________________________________________________  </w:t>
      </w:r>
    </w:p>
    <w:p w14:paraId="281E3B98" w14:textId="1C785097" w:rsidR="006C2294" w:rsidRPr="0089389C" w:rsidRDefault="00DE40EF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6C2294" w:rsidRPr="0089389C">
        <w:rPr>
          <w:rFonts w:ascii="Arial" w:hAnsi="Arial" w:cs="Arial"/>
          <w:sz w:val="18"/>
          <w:szCs w:val="18"/>
        </w:rPr>
        <w:t>(enter Trust, Corporation or Other Entity name if owner is not a natural person)</w:t>
      </w:r>
      <w:r w:rsidRPr="0089389C">
        <w:rPr>
          <w:rFonts w:ascii="Arial" w:hAnsi="Arial" w:cs="Arial"/>
          <w:sz w:val="18"/>
          <w:szCs w:val="18"/>
        </w:rPr>
        <w:t>]</w:t>
      </w:r>
    </w:p>
    <w:p w14:paraId="02390F91" w14:textId="7D59F9E1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Date of Birth</w:t>
      </w:r>
      <w:r w:rsidR="00B06847" w:rsidRPr="0089389C">
        <w:rPr>
          <w:rFonts w:ascii="Arial" w:hAnsi="Arial" w:cs="Arial"/>
          <w:sz w:val="18"/>
          <w:szCs w:val="18"/>
        </w:rPr>
        <w:t>/Formation Date:</w:t>
      </w:r>
      <w:r w:rsidRPr="0089389C">
        <w:rPr>
          <w:rFonts w:ascii="Arial" w:hAnsi="Arial" w:cs="Arial"/>
          <w:sz w:val="18"/>
          <w:szCs w:val="18"/>
        </w:rPr>
        <w:t xml:space="preserve"> _____________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62BC3AD" wp14:editId="17FE8BA2">
            <wp:extent cx="115570" cy="115570"/>
            <wp:effectExtent l="0" t="0" r="0" b="0"/>
            <wp:docPr id="882200107" name="Picture 8822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SSN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B3F79C8" wp14:editId="6D2F9C69">
            <wp:extent cx="115570" cy="115570"/>
            <wp:effectExtent l="0" t="0" r="0" b="0"/>
            <wp:docPr id="1254440044" name="Picture 125444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EIN/TIN ____</w:t>
      </w:r>
      <w:r w:rsidR="00843CD0" w:rsidRPr="0089389C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 xml:space="preserve">________  </w:t>
      </w:r>
      <w:r w:rsidR="00843CD0" w:rsidRPr="0089389C">
        <w:rPr>
          <w:rFonts w:ascii="Arial" w:hAnsi="Arial" w:cs="Arial"/>
          <w:sz w:val="18"/>
          <w:szCs w:val="18"/>
        </w:rPr>
        <w:t>Relationship to Owner: ________________</w:t>
      </w:r>
    </w:p>
    <w:p w14:paraId="6216ED70" w14:textId="14BCC4BC" w:rsidR="002F5B63" w:rsidRPr="0089389C" w:rsidRDefault="00843CD0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Percentage ____________________%</w:t>
      </w:r>
    </w:p>
    <w:p w14:paraId="249FD1A2" w14:textId="28D4254F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__________________________________________________________________________________________________</w:t>
      </w:r>
    </w:p>
    <w:p w14:paraId="223A0C92" w14:textId="5D7A6AB6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</w:t>
      </w:r>
      <w:r w:rsidR="00D42A96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215BEC37" w14:textId="3C5CB1B1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      </w:t>
      </w:r>
      <w:r w:rsidR="00D42A96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  State __________  Zip __________________</w:t>
      </w:r>
    </w:p>
    <w:p w14:paraId="5E81CA14" w14:textId="62080BC0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Phone # _______________________     </w:t>
      </w:r>
      <w:del w:id="33" w:author="Beth Casey" w:date="2025-04-17T14:31:00Z" w16du:dateUtc="2025-04-17T18:31:00Z">
        <w:r w:rsidR="00DA4DF3" w:rsidRPr="0089389C" w:rsidDel="00051117">
          <w:rPr>
            <w:rFonts w:ascii="Arial" w:hAnsi="Arial" w:cs="Arial"/>
            <w:sz w:val="18"/>
            <w:szCs w:val="18"/>
          </w:rPr>
          <w:delText>[</w:delText>
        </w:r>
      </w:del>
      <w:r w:rsidRPr="0089389C">
        <w:rPr>
          <w:rFonts w:ascii="Arial" w:hAnsi="Arial" w:cs="Arial"/>
          <w:sz w:val="18"/>
          <w:szCs w:val="18"/>
        </w:rPr>
        <w:t xml:space="preserve">Phone # ____________________  </w:t>
      </w:r>
      <w:del w:id="34" w:author="Beth Casey" w:date="2025-04-17T14:31:00Z" w16du:dateUtc="2025-04-17T18:31:00Z">
        <w:r w:rsidR="00DA4DF3" w:rsidRPr="0089389C" w:rsidDel="00051117">
          <w:rPr>
            <w:rFonts w:ascii="Arial" w:hAnsi="Arial" w:cs="Arial"/>
            <w:sz w:val="18"/>
            <w:szCs w:val="18"/>
          </w:rPr>
          <w:delText>]</w:delText>
        </w:r>
      </w:del>
    </w:p>
    <w:p w14:paraId="343241C6" w14:textId="4B19AA84" w:rsidR="002F5B63" w:rsidRPr="0089389C" w:rsidRDefault="002F5B6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E-mail Address ____________________________________________________________________________________________</w:t>
      </w:r>
    </w:p>
    <w:p w14:paraId="42568044" w14:textId="264C2FFA" w:rsidR="00E7077B" w:rsidRPr="0089389C" w:rsidRDefault="0070385C" w:rsidP="00E7077B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</w:t>
      </w:r>
      <w:r w:rsidR="00E7077B" w:rsidRPr="0089389C">
        <w:rPr>
          <w:rFonts w:ascii="Arial" w:hAnsi="Arial" w:cs="Arial"/>
          <w:b/>
          <w:bCs/>
        </w:rPr>
        <w:t xml:space="preserve">Type of Beneficiary: </w:t>
      </w:r>
      <w:r w:rsidR="00E7077B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B838740" wp14:editId="4FE84DDC">
            <wp:extent cx="115570" cy="115570"/>
            <wp:effectExtent l="0" t="0" r="0" b="0"/>
            <wp:docPr id="1927539611" name="Picture 192753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077B" w:rsidRPr="0089389C">
        <w:rPr>
          <w:rFonts w:ascii="Arial" w:hAnsi="Arial" w:cs="Arial"/>
          <w:sz w:val="18"/>
          <w:szCs w:val="18"/>
        </w:rPr>
        <w:t xml:space="preserve"> Primary  </w:t>
      </w:r>
      <w:r w:rsidR="00E7077B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DFFBFD3" wp14:editId="776EBF64">
            <wp:extent cx="115570" cy="115570"/>
            <wp:effectExtent l="0" t="0" r="0" b="0"/>
            <wp:docPr id="773041603" name="Picture 77304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077B" w:rsidRPr="0089389C">
        <w:rPr>
          <w:rFonts w:ascii="Arial" w:hAnsi="Arial" w:cs="Arial"/>
          <w:sz w:val="18"/>
          <w:szCs w:val="18"/>
        </w:rPr>
        <w:t xml:space="preserve"> Contingent</w:t>
      </w:r>
    </w:p>
    <w:p w14:paraId="18FA8052" w14:textId="57C515D7" w:rsidR="00843CD0" w:rsidRPr="0089389C" w:rsidRDefault="00843CD0" w:rsidP="00843CD0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16"/>
          <w:szCs w:val="16"/>
        </w:rPr>
      </w:pPr>
      <w:r w:rsidRPr="0089389C">
        <w:rPr>
          <w:rFonts w:ascii="Arial" w:hAnsi="Arial" w:cs="Arial"/>
          <w:sz w:val="16"/>
          <w:szCs w:val="16"/>
        </w:rPr>
        <w:t xml:space="preserve">    </w:t>
      </w:r>
    </w:p>
    <w:p w14:paraId="7366171C" w14:textId="77777777" w:rsidR="00843CD0" w:rsidRPr="0089389C" w:rsidRDefault="00843CD0" w:rsidP="00D42A96">
      <w:pPr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b/>
          <w:bCs/>
          <w:sz w:val="18"/>
          <w:szCs w:val="18"/>
        </w:rPr>
      </w:pPr>
    </w:p>
    <w:p w14:paraId="370CFCFA" w14:textId="3A8B3D4F" w:rsidR="004F06A7" w:rsidRPr="0089389C" w:rsidRDefault="004F06A7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[Prefix _____ ] First Name, Middle Name, Last Name and Suffix _____________________________________________________  </w:t>
      </w:r>
    </w:p>
    <w:p w14:paraId="0851D1E0" w14:textId="486ECBF7" w:rsidR="004F06A7" w:rsidRPr="0089389C" w:rsidRDefault="00DE40EF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4F06A7" w:rsidRPr="0089389C">
        <w:rPr>
          <w:rFonts w:ascii="Arial" w:hAnsi="Arial" w:cs="Arial"/>
          <w:sz w:val="18"/>
          <w:szCs w:val="18"/>
        </w:rPr>
        <w:t>(enter Trust, Corporation or Other Entity name if owner is not a natural person)</w:t>
      </w:r>
      <w:r w:rsidRPr="0089389C">
        <w:rPr>
          <w:rFonts w:ascii="Arial" w:hAnsi="Arial" w:cs="Arial"/>
          <w:sz w:val="18"/>
          <w:szCs w:val="18"/>
        </w:rPr>
        <w:t>]</w:t>
      </w:r>
    </w:p>
    <w:p w14:paraId="354392BF" w14:textId="60C3954C" w:rsidR="00843CD0" w:rsidRPr="0089389C" w:rsidRDefault="00843CD0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Date of Birth</w:t>
      </w:r>
      <w:r w:rsidR="00B06847" w:rsidRPr="0089389C">
        <w:rPr>
          <w:rFonts w:ascii="Arial" w:hAnsi="Arial" w:cs="Arial"/>
          <w:sz w:val="18"/>
          <w:szCs w:val="18"/>
        </w:rPr>
        <w:t xml:space="preserve">/Formation </w:t>
      </w:r>
      <w:proofErr w:type="gramStart"/>
      <w:r w:rsidR="00B06847" w:rsidRPr="0089389C">
        <w:rPr>
          <w:rFonts w:ascii="Arial" w:hAnsi="Arial" w:cs="Arial"/>
          <w:sz w:val="18"/>
          <w:szCs w:val="18"/>
        </w:rPr>
        <w:t>Date:</w:t>
      </w:r>
      <w:r w:rsidRPr="0089389C">
        <w:rPr>
          <w:rFonts w:ascii="Arial" w:hAnsi="Arial" w:cs="Arial"/>
          <w:sz w:val="18"/>
          <w:szCs w:val="18"/>
        </w:rPr>
        <w:t xml:space="preserve"> _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__________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F599915" wp14:editId="0B529AB1">
            <wp:extent cx="115570" cy="115570"/>
            <wp:effectExtent l="0" t="0" r="0" b="0"/>
            <wp:docPr id="511945390" name="Picture 51194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SSN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B052687" wp14:editId="0FA40C05">
            <wp:extent cx="115570" cy="115570"/>
            <wp:effectExtent l="0" t="0" r="0" b="0"/>
            <wp:docPr id="1414720298" name="Picture 141472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EIN/TIN ______________</w:t>
      </w:r>
      <w:proofErr w:type="gramStart"/>
      <w:r w:rsidRPr="0089389C">
        <w:rPr>
          <w:rFonts w:ascii="Arial" w:hAnsi="Arial" w:cs="Arial"/>
          <w:sz w:val="18"/>
          <w:szCs w:val="18"/>
        </w:rPr>
        <w:t>_  Relationship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to Owner: __________________</w:t>
      </w:r>
    </w:p>
    <w:p w14:paraId="7C61877E" w14:textId="0ABBCAEE" w:rsidR="00843CD0" w:rsidRPr="0089389C" w:rsidRDefault="00843CD0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Percentage ____________________%</w:t>
      </w:r>
    </w:p>
    <w:p w14:paraId="4497F25F" w14:textId="6164CE05" w:rsidR="00843CD0" w:rsidRPr="0089389C" w:rsidRDefault="00843CD0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__________________________________________________________________________________________________</w:t>
      </w:r>
    </w:p>
    <w:p w14:paraId="1439FB42" w14:textId="05B8355A" w:rsidR="00843CD0" w:rsidRPr="0089389C" w:rsidRDefault="00843CD0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</w:t>
      </w:r>
      <w:r w:rsidR="00D42A96">
        <w:rPr>
          <w:rFonts w:ascii="Arial" w:hAnsi="Arial" w:cs="Arial"/>
          <w:sz w:val="18"/>
          <w:szCs w:val="18"/>
        </w:rPr>
        <w:t>__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0F68D72A" w14:textId="7340938B" w:rsidR="00843CD0" w:rsidRPr="0089389C" w:rsidRDefault="00843CD0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City       ____________________________________________________________  State __________  Zip __________________</w:t>
      </w:r>
    </w:p>
    <w:p w14:paraId="441324F9" w14:textId="0F6933C2" w:rsidR="00843CD0" w:rsidRPr="0089389C" w:rsidRDefault="00843CD0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Phone # _______________________     </w:t>
      </w:r>
      <w:del w:id="35" w:author="Beth Casey" w:date="2025-04-17T14:31:00Z" w16du:dateUtc="2025-04-17T18:31:00Z">
        <w:r w:rsidR="00DA4DF3" w:rsidRPr="0089389C" w:rsidDel="00051117">
          <w:rPr>
            <w:rFonts w:ascii="Arial" w:hAnsi="Arial" w:cs="Arial"/>
            <w:sz w:val="18"/>
            <w:szCs w:val="18"/>
          </w:rPr>
          <w:delText>[</w:delText>
        </w:r>
      </w:del>
      <w:r w:rsidRPr="0089389C">
        <w:rPr>
          <w:rFonts w:ascii="Arial" w:hAnsi="Arial" w:cs="Arial"/>
          <w:sz w:val="18"/>
          <w:szCs w:val="18"/>
        </w:rPr>
        <w:t xml:space="preserve">Phone # ____________________  </w:t>
      </w:r>
      <w:del w:id="36" w:author="Beth Casey" w:date="2025-04-17T14:31:00Z" w16du:dateUtc="2025-04-17T18:31:00Z">
        <w:r w:rsidR="00DA4DF3" w:rsidRPr="0089389C" w:rsidDel="00051117">
          <w:rPr>
            <w:rFonts w:ascii="Arial" w:hAnsi="Arial" w:cs="Arial"/>
            <w:sz w:val="18"/>
            <w:szCs w:val="18"/>
          </w:rPr>
          <w:delText>]</w:delText>
        </w:r>
      </w:del>
    </w:p>
    <w:p w14:paraId="2D7E3F92" w14:textId="18D7A9E2" w:rsidR="00843CD0" w:rsidRPr="0089389C" w:rsidRDefault="00843CD0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E-mail Address ___________________________________________________________________________________________</w:t>
      </w:r>
      <w:bookmarkEnd w:id="29"/>
      <w:r w:rsidR="00B07ED1">
        <w:rPr>
          <w:rFonts w:ascii="Arial" w:hAnsi="Arial" w:cs="Arial"/>
          <w:sz w:val="18"/>
          <w:szCs w:val="18"/>
        </w:rPr>
        <w:t>]</w:t>
      </w:r>
    </w:p>
    <w:p w14:paraId="33D67264" w14:textId="664A5B13" w:rsidR="00D42A96" w:rsidRPr="0089389C" w:rsidRDefault="00D42A96" w:rsidP="00D42A96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14:paraId="7177BE06" w14:textId="132353F2" w:rsidR="007B5FB3" w:rsidRPr="0089389C" w:rsidRDefault="00036CE2" w:rsidP="007B5FB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</w:rPr>
      </w:pPr>
      <w:bookmarkStart w:id="37" w:name="_Hlk179379565"/>
      <w:r>
        <w:rPr>
          <w:rFonts w:ascii="Arial" w:hAnsi="Arial" w:cs="Arial"/>
          <w:b/>
          <w:bCs/>
        </w:rPr>
        <w:t>[</w:t>
      </w:r>
      <w:r w:rsidR="004B6262" w:rsidRPr="0089389C">
        <w:rPr>
          <w:rFonts w:ascii="Arial" w:hAnsi="Arial" w:cs="Arial"/>
          <w:b/>
          <w:bCs/>
        </w:rPr>
        <w:t xml:space="preserve">Type of </w:t>
      </w:r>
      <w:r w:rsidR="007B5FB3" w:rsidRPr="0089389C">
        <w:rPr>
          <w:rFonts w:ascii="Arial" w:hAnsi="Arial" w:cs="Arial"/>
          <w:b/>
          <w:bCs/>
        </w:rPr>
        <w:t>Beneficiary</w:t>
      </w:r>
      <w:r w:rsidR="00CD5450" w:rsidRPr="0089389C">
        <w:rPr>
          <w:rFonts w:ascii="Arial" w:hAnsi="Arial" w:cs="Arial"/>
          <w:b/>
          <w:bCs/>
        </w:rPr>
        <w:t xml:space="preserve">: </w:t>
      </w:r>
      <w:r w:rsidR="00CD5450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59A1619" wp14:editId="134EA217">
            <wp:extent cx="115570" cy="115570"/>
            <wp:effectExtent l="0" t="0" r="0" b="0"/>
            <wp:docPr id="1917916341" name="Picture 191791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5450" w:rsidRPr="0089389C">
        <w:rPr>
          <w:rFonts w:ascii="Arial" w:hAnsi="Arial" w:cs="Arial"/>
          <w:sz w:val="18"/>
          <w:szCs w:val="18"/>
        </w:rPr>
        <w:t xml:space="preserve"> Primary  </w:t>
      </w:r>
      <w:r w:rsidR="00CD5450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AACFA23" wp14:editId="6904E9E1">
            <wp:extent cx="115570" cy="115570"/>
            <wp:effectExtent l="0" t="0" r="0" b="0"/>
            <wp:docPr id="458462620" name="Picture 45846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5450" w:rsidRPr="0089389C">
        <w:rPr>
          <w:rFonts w:ascii="Arial" w:hAnsi="Arial" w:cs="Arial"/>
          <w:sz w:val="18"/>
          <w:szCs w:val="18"/>
        </w:rPr>
        <w:t xml:space="preserve"> Contingent</w:t>
      </w:r>
    </w:p>
    <w:p w14:paraId="3D575737" w14:textId="45ABA137" w:rsidR="007B5FB3" w:rsidRPr="0089389C" w:rsidRDefault="007B5FB3" w:rsidP="0089389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HelveticaNeueLTStd-BdCn" w:hAnsi="HelveticaNeueLTStd-BdCn" w:cs="HelveticaNeueLTStd-BdCn"/>
          <w:sz w:val="20"/>
          <w:szCs w:val="20"/>
        </w:rPr>
      </w:pPr>
      <w:r w:rsidRPr="0089389C">
        <w:rPr>
          <w:rFonts w:ascii="Arial" w:hAnsi="Arial" w:cs="Arial"/>
          <w:sz w:val="16"/>
          <w:szCs w:val="16"/>
        </w:rPr>
        <w:t xml:space="preserve">    </w:t>
      </w:r>
    </w:p>
    <w:p w14:paraId="227FB3FD" w14:textId="77777777" w:rsidR="00506BFC" w:rsidRPr="0089389C" w:rsidRDefault="00506BFC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[Prefix _____ ] First Name, Middle Name, Last Name and Suffix _____________________________________________________  </w:t>
      </w:r>
    </w:p>
    <w:p w14:paraId="7A52DAF1" w14:textId="39763B86" w:rsidR="00506BFC" w:rsidRPr="0089389C" w:rsidRDefault="00527624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506BFC" w:rsidRPr="0089389C">
        <w:rPr>
          <w:rFonts w:ascii="Arial" w:hAnsi="Arial" w:cs="Arial"/>
          <w:sz w:val="18"/>
          <w:szCs w:val="18"/>
        </w:rPr>
        <w:t>(enter Trust, Corporation or Other Entity name if owner is not a natural person)</w:t>
      </w:r>
      <w:r w:rsidRPr="0089389C">
        <w:rPr>
          <w:rFonts w:ascii="Arial" w:hAnsi="Arial" w:cs="Arial"/>
          <w:sz w:val="18"/>
          <w:szCs w:val="18"/>
        </w:rPr>
        <w:t>]</w:t>
      </w:r>
    </w:p>
    <w:p w14:paraId="1F112ADB" w14:textId="5A5F8027" w:rsidR="007B5FB3" w:rsidRPr="0089389C" w:rsidRDefault="007B5FB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Date of Birth</w:t>
      </w:r>
      <w:r w:rsidR="00B06847" w:rsidRPr="0089389C">
        <w:rPr>
          <w:rFonts w:ascii="Arial" w:hAnsi="Arial" w:cs="Arial"/>
          <w:sz w:val="18"/>
          <w:szCs w:val="18"/>
        </w:rPr>
        <w:t>/Formation Date:</w:t>
      </w:r>
      <w:r w:rsidRPr="0089389C">
        <w:rPr>
          <w:rFonts w:ascii="Arial" w:hAnsi="Arial" w:cs="Arial"/>
          <w:sz w:val="18"/>
          <w:szCs w:val="18"/>
        </w:rPr>
        <w:t xml:space="preserve"> ____________ 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0872F95" wp14:editId="5D3927CB">
            <wp:extent cx="115570" cy="115570"/>
            <wp:effectExtent l="0" t="0" r="0" b="0"/>
            <wp:docPr id="522916337" name="Picture 522916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SSN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4B87E37" wp14:editId="64CEEB28">
            <wp:extent cx="115570" cy="115570"/>
            <wp:effectExtent l="0" t="0" r="0" b="0"/>
            <wp:docPr id="1462398133" name="Picture 1462398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EIN/TIN _______________  Relationship to Owner: ________________</w:t>
      </w:r>
    </w:p>
    <w:p w14:paraId="70A5C71B" w14:textId="016E6648" w:rsidR="007B5FB3" w:rsidRPr="0089389C" w:rsidRDefault="007B5FB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Percentage ____________________%</w:t>
      </w:r>
    </w:p>
    <w:p w14:paraId="22D455D0" w14:textId="71C8509B" w:rsidR="007B5FB3" w:rsidRPr="0089389C" w:rsidRDefault="007B5FB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Address __________________________________________________________________________________________________</w:t>
      </w:r>
    </w:p>
    <w:p w14:paraId="46ECE1E8" w14:textId="316B2737" w:rsidR="007B5FB3" w:rsidRPr="0089389C" w:rsidRDefault="007B5FB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     __________________________________________________________________________________________________</w:t>
      </w:r>
    </w:p>
    <w:p w14:paraId="08A356DA" w14:textId="76CC3EC6" w:rsidR="007B5FB3" w:rsidRPr="0089389C" w:rsidRDefault="007B5FB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City       </w:t>
      </w:r>
      <w:r w:rsidR="00A4132F">
        <w:rPr>
          <w:rFonts w:ascii="Arial" w:hAnsi="Arial" w:cs="Arial"/>
          <w:sz w:val="18"/>
          <w:szCs w:val="18"/>
        </w:rPr>
        <w:t xml:space="preserve"> 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  State __________  Zip __________________</w:t>
      </w:r>
    </w:p>
    <w:p w14:paraId="7D47AD4D" w14:textId="3D73A0FF" w:rsidR="007B5FB3" w:rsidRPr="0089389C" w:rsidRDefault="007B5FB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Phone # _______________________     </w:t>
      </w:r>
      <w:del w:id="38" w:author="Beth Casey" w:date="2025-04-17T14:31:00Z" w16du:dateUtc="2025-04-17T18:31:00Z">
        <w:r w:rsidR="00DD1AC6" w:rsidRPr="0089389C" w:rsidDel="00051117">
          <w:rPr>
            <w:rFonts w:ascii="Arial" w:hAnsi="Arial" w:cs="Arial"/>
            <w:sz w:val="18"/>
            <w:szCs w:val="18"/>
          </w:rPr>
          <w:delText>[</w:delText>
        </w:r>
      </w:del>
      <w:r w:rsidRPr="0089389C">
        <w:rPr>
          <w:rFonts w:ascii="Arial" w:hAnsi="Arial" w:cs="Arial"/>
          <w:sz w:val="18"/>
          <w:szCs w:val="18"/>
        </w:rPr>
        <w:t xml:space="preserve">Phone # ____________________  </w:t>
      </w:r>
      <w:del w:id="39" w:author="Beth Casey" w:date="2025-04-17T14:31:00Z" w16du:dateUtc="2025-04-17T18:31:00Z">
        <w:r w:rsidR="00DD1AC6" w:rsidRPr="0089389C" w:rsidDel="00051117">
          <w:rPr>
            <w:rFonts w:ascii="Arial" w:hAnsi="Arial" w:cs="Arial"/>
            <w:sz w:val="18"/>
            <w:szCs w:val="18"/>
          </w:rPr>
          <w:delText>]</w:delText>
        </w:r>
      </w:del>
    </w:p>
    <w:p w14:paraId="41D06772" w14:textId="3C323D7B" w:rsidR="007B5FB3" w:rsidRPr="0089389C" w:rsidRDefault="007B5FB3" w:rsidP="00D42A96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E-mail Address _____</w:t>
      </w:r>
      <w:r w:rsidR="00A4132F">
        <w:rPr>
          <w:rFonts w:ascii="Arial" w:hAnsi="Arial" w:cs="Arial"/>
          <w:sz w:val="18"/>
          <w:szCs w:val="18"/>
        </w:rPr>
        <w:t>_</w:t>
      </w:r>
      <w:r w:rsidRPr="0089389C">
        <w:rPr>
          <w:rFonts w:ascii="Arial" w:hAnsi="Arial" w:cs="Arial"/>
          <w:sz w:val="18"/>
          <w:szCs w:val="18"/>
        </w:rPr>
        <w:t>______________________________________________________________________________________</w:t>
      </w:r>
      <w:r w:rsidR="00C556B6">
        <w:rPr>
          <w:rFonts w:ascii="Arial" w:hAnsi="Arial" w:cs="Arial"/>
          <w:sz w:val="18"/>
          <w:szCs w:val="18"/>
        </w:rPr>
        <w:t>]</w:t>
      </w:r>
    </w:p>
    <w:p w14:paraId="7E8CFB16" w14:textId="1FFDDBFE" w:rsidR="00CF4462" w:rsidDel="00914E05" w:rsidRDefault="00CF4462" w:rsidP="00800A37">
      <w:pPr>
        <w:autoSpaceDE w:val="0"/>
        <w:autoSpaceDN w:val="0"/>
        <w:adjustRightInd w:val="0"/>
        <w:spacing w:before="240" w:after="0" w:line="240" w:lineRule="auto"/>
        <w:rPr>
          <w:del w:id="40" w:author="Laura Helvey" w:date="2025-04-17T18:36:00Z" w16du:dateUtc="2025-04-17T22:36:00Z"/>
          <w:rFonts w:ascii="Arial" w:hAnsi="Arial" w:cs="Arial"/>
          <w:sz w:val="16"/>
          <w:szCs w:val="16"/>
        </w:rPr>
      </w:pPr>
    </w:p>
    <w:bookmarkEnd w:id="37"/>
    <w:p w14:paraId="5E01FDCF" w14:textId="719FDA1E" w:rsidR="00CF4462" w:rsidDel="00914E05" w:rsidRDefault="00CF4462">
      <w:pPr>
        <w:rPr>
          <w:del w:id="41" w:author="Laura Helvey" w:date="2025-04-17T18:36:00Z" w16du:dateUtc="2025-04-17T22:36:00Z"/>
          <w:rFonts w:ascii="Arial" w:hAnsi="Arial" w:cs="Arial"/>
          <w:sz w:val="16"/>
          <w:szCs w:val="16"/>
        </w:rPr>
      </w:pPr>
      <w:del w:id="42" w:author="Laura Helvey" w:date="2025-04-17T18:36:00Z" w16du:dateUtc="2025-04-17T22:36:00Z">
        <w:r w:rsidDel="00914E05">
          <w:rPr>
            <w:rFonts w:ascii="Arial" w:hAnsi="Arial" w:cs="Arial"/>
            <w:sz w:val="16"/>
            <w:szCs w:val="16"/>
          </w:rPr>
          <w:br w:type="page"/>
        </w:r>
      </w:del>
    </w:p>
    <w:p w14:paraId="58B9A5B0" w14:textId="490CC7A0" w:rsidR="00A4132F" w:rsidRPr="0089389C" w:rsidDel="00914E05" w:rsidRDefault="00A4132F" w:rsidP="00914E05">
      <w:pPr>
        <w:rPr>
          <w:del w:id="43" w:author="Laura Helvey" w:date="2025-04-17T18:36:00Z" w16du:dateUtc="2025-04-17T22:36:00Z"/>
          <w:rFonts w:ascii="Arial" w:hAnsi="Arial" w:cs="Arial"/>
          <w:sz w:val="18"/>
          <w:szCs w:val="18"/>
        </w:rPr>
        <w:pPrChange w:id="44" w:author="Laura Helvey" w:date="2025-04-17T18:36:00Z" w16du:dateUtc="2025-04-17T22:36:00Z">
          <w:pPr>
            <w:pBdr>
              <w:bottom w:val="single" w:sz="6" w:space="1" w:color="auto"/>
            </w:pBdr>
          </w:pPr>
        </w:pPrChange>
      </w:pPr>
    </w:p>
    <w:p w14:paraId="7FCE3FD9" w14:textId="01896E29" w:rsidR="00C001B6" w:rsidRPr="0089389C" w:rsidRDefault="00843CD0" w:rsidP="0089389C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b/>
          <w:bCs/>
        </w:rPr>
      </w:pPr>
      <w:bookmarkStart w:id="45" w:name="_Hlk179379668"/>
      <w:bookmarkStart w:id="46" w:name="_Hlk179379587"/>
      <w:r w:rsidRPr="0089389C">
        <w:rPr>
          <w:rFonts w:ascii="Arial" w:hAnsi="Arial" w:cs="Arial"/>
          <w:b/>
          <w:bCs/>
        </w:rPr>
        <w:t>4</w:t>
      </w:r>
      <w:r w:rsidR="00C001B6" w:rsidRPr="0089389C">
        <w:rPr>
          <w:rFonts w:ascii="Arial" w:hAnsi="Arial" w:cs="Arial"/>
          <w:b/>
          <w:bCs/>
        </w:rPr>
        <w:t>.</w:t>
      </w:r>
      <w:r w:rsidR="004D6D1D" w:rsidRPr="0089389C">
        <w:rPr>
          <w:rFonts w:ascii="Arial" w:hAnsi="Arial" w:cs="Arial"/>
          <w:b/>
          <w:bCs/>
        </w:rPr>
        <w:t xml:space="preserve"> </w:t>
      </w:r>
      <w:r w:rsidRPr="0089389C">
        <w:rPr>
          <w:rFonts w:ascii="Arial" w:hAnsi="Arial" w:cs="Arial"/>
          <w:b/>
          <w:bCs/>
        </w:rPr>
        <w:t>Funding</w:t>
      </w:r>
      <w:r w:rsidR="00C6312F" w:rsidRPr="0089389C">
        <w:rPr>
          <w:rFonts w:ascii="Arial" w:hAnsi="Arial" w:cs="Arial"/>
          <w:b/>
          <w:bCs/>
        </w:rPr>
        <w:t xml:space="preserve"> </w:t>
      </w:r>
      <w:r w:rsidR="00C6312F" w:rsidRPr="0089389C">
        <w:rPr>
          <w:rFonts w:ascii="Arial" w:hAnsi="Arial" w:cs="Arial"/>
          <w:b/>
          <w:bCs/>
          <w:sz w:val="16"/>
          <w:szCs w:val="16"/>
        </w:rPr>
        <w:t>Indicate the type and amount of initial estimated payment(s):</w:t>
      </w:r>
    </w:p>
    <w:p w14:paraId="0E1C5669" w14:textId="7C2083FC" w:rsidR="008B5421" w:rsidRPr="0089389C" w:rsidRDefault="008B5421" w:rsidP="00086CA4">
      <w:pPr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How will the annuity be funded? Select one or more funding ty</w:t>
      </w:r>
      <w:r w:rsidR="0027413C" w:rsidRPr="0089389C">
        <w:rPr>
          <w:rFonts w:ascii="Arial" w:hAnsi="Arial" w:cs="Arial"/>
          <w:sz w:val="18"/>
          <w:szCs w:val="18"/>
        </w:rPr>
        <w:t>pe</w:t>
      </w:r>
      <w:r w:rsidR="007038D0" w:rsidRPr="0089389C">
        <w:rPr>
          <w:rFonts w:ascii="Arial" w:hAnsi="Arial" w:cs="Arial"/>
          <w:sz w:val="18"/>
          <w:szCs w:val="18"/>
        </w:rPr>
        <w:t>(s)</w:t>
      </w:r>
      <w:r w:rsidRPr="0089389C">
        <w:rPr>
          <w:rFonts w:ascii="Arial" w:hAnsi="Arial" w:cs="Arial"/>
          <w:sz w:val="18"/>
          <w:szCs w:val="18"/>
        </w:rPr>
        <w:t xml:space="preserve">:     </w:t>
      </w:r>
      <w:r w:rsidR="00661DA4" w:rsidRPr="0089389C">
        <w:rPr>
          <w:rFonts w:ascii="Arial" w:hAnsi="Arial" w:cs="Arial"/>
          <w:sz w:val="18"/>
          <w:szCs w:val="18"/>
        </w:rPr>
        <w:t xml:space="preserve">  </w:t>
      </w:r>
    </w:p>
    <w:p w14:paraId="5A01727A" w14:textId="5A0FFFB2" w:rsidR="00592D48" w:rsidRPr="00086CA4" w:rsidRDefault="00086D52" w:rsidP="00086CA4">
      <w:pPr>
        <w:spacing w:line="240" w:lineRule="auto"/>
        <w:ind w:left="270"/>
        <w:contextualSpacing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C6312F" w:rsidRPr="0089389C">
        <w:rPr>
          <w:rFonts w:ascii="Arial" w:hAnsi="Arial" w:cs="Arial"/>
          <w:sz w:val="18"/>
          <w:szCs w:val="18"/>
          <w:u w:val="single"/>
        </w:rPr>
        <w:t>Q</w:t>
      </w:r>
      <w:r w:rsidR="00592D48" w:rsidRPr="0089389C">
        <w:rPr>
          <w:rFonts w:ascii="Arial" w:hAnsi="Arial" w:cs="Arial"/>
          <w:sz w:val="18"/>
          <w:szCs w:val="18"/>
          <w:u w:val="single"/>
        </w:rPr>
        <w:t>ualified</w:t>
      </w:r>
      <w:r w:rsidR="00661DA4" w:rsidRPr="0089389C">
        <w:rPr>
          <w:rFonts w:ascii="Arial" w:hAnsi="Arial" w:cs="Arial"/>
          <w:sz w:val="18"/>
          <w:szCs w:val="18"/>
          <w:u w:val="single"/>
        </w:rPr>
        <w:t xml:space="preserve">       </w:t>
      </w:r>
      <w:r w:rsidR="00C6312F" w:rsidRPr="0089389C">
        <w:rPr>
          <w:rFonts w:ascii="Arial" w:hAnsi="Arial" w:cs="Arial"/>
          <w:sz w:val="18"/>
          <w:szCs w:val="18"/>
          <w:u w:val="single"/>
        </w:rPr>
        <w:t xml:space="preserve">                                                                                      </w:t>
      </w:r>
      <w:r w:rsidR="00086CA4">
        <w:rPr>
          <w:rFonts w:ascii="Arial" w:hAnsi="Arial" w:cs="Arial"/>
          <w:sz w:val="18"/>
          <w:szCs w:val="18"/>
          <w:u w:val="single"/>
        </w:rPr>
        <w:tab/>
      </w:r>
      <w:r w:rsidR="00C6312F" w:rsidRPr="0089389C">
        <w:rPr>
          <w:rFonts w:ascii="Arial" w:hAnsi="Arial" w:cs="Arial"/>
          <w:sz w:val="18"/>
          <w:szCs w:val="18"/>
          <w:u w:val="single"/>
        </w:rPr>
        <w:t>Non-Qualified</w:t>
      </w:r>
      <w:r w:rsidR="00CF4462">
        <w:rPr>
          <w:rFonts w:ascii="Arial" w:hAnsi="Arial" w:cs="Arial"/>
          <w:sz w:val="18"/>
          <w:szCs w:val="18"/>
          <w:u w:val="single"/>
        </w:rPr>
        <w:t>______</w:t>
      </w:r>
      <w:r w:rsidR="00086CA4">
        <w:rPr>
          <w:rFonts w:ascii="Arial" w:hAnsi="Arial" w:cs="Arial"/>
          <w:sz w:val="18"/>
          <w:szCs w:val="18"/>
          <w:u w:val="single"/>
        </w:rPr>
        <w:t>_</w:t>
      </w:r>
      <w:r w:rsidR="00CF4462">
        <w:rPr>
          <w:rFonts w:ascii="Arial" w:hAnsi="Arial" w:cs="Arial"/>
          <w:sz w:val="18"/>
          <w:szCs w:val="18"/>
          <w:u w:val="single"/>
        </w:rPr>
        <w:t>________________________________</w:t>
      </w:r>
      <w:r w:rsidR="00C6312F" w:rsidRPr="0089389C">
        <w:rPr>
          <w:rFonts w:ascii="Arial" w:hAnsi="Arial" w:cs="Arial"/>
          <w:sz w:val="18"/>
          <w:szCs w:val="18"/>
          <w:u w:val="single"/>
        </w:rPr>
        <w:t xml:space="preserve">       </w:t>
      </w:r>
    </w:p>
    <w:p w14:paraId="462AE5F9" w14:textId="4E2C3B78" w:rsidR="00661DA4" w:rsidRPr="0089389C" w:rsidRDefault="00A03267" w:rsidP="00086CA4">
      <w:pPr>
        <w:spacing w:line="240" w:lineRule="auto"/>
        <w:ind w:left="270"/>
        <w:contextualSpacing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661DA4" w:rsidRPr="0089389C">
        <w:rPr>
          <w:noProof/>
        </w:rPr>
        <w:drawing>
          <wp:inline distT="0" distB="0" distL="0" distR="0" wp14:anchorId="69B88EC0" wp14:editId="436379CB">
            <wp:extent cx="115570" cy="11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DA4" w:rsidRPr="0089389C">
        <w:rPr>
          <w:rFonts w:ascii="Arial" w:hAnsi="Arial" w:cs="Arial"/>
          <w:sz w:val="18"/>
          <w:szCs w:val="18"/>
        </w:rPr>
        <w:t xml:space="preserve"> Transfer</w:t>
      </w:r>
      <w:r w:rsidRPr="0089389C">
        <w:rPr>
          <w:rFonts w:ascii="Arial" w:hAnsi="Arial" w:cs="Arial"/>
          <w:sz w:val="18"/>
          <w:szCs w:val="18"/>
        </w:rPr>
        <w:t>]</w:t>
      </w:r>
      <w:r w:rsidR="008D5B21">
        <w:rPr>
          <w:rFonts w:ascii="Arial" w:hAnsi="Arial" w:cs="Arial"/>
          <w:sz w:val="18"/>
          <w:szCs w:val="18"/>
        </w:rPr>
        <w:t>.</w:t>
      </w:r>
      <w:r w:rsidR="00592D48" w:rsidRPr="0089389C">
        <w:rPr>
          <w:rFonts w:ascii="Arial" w:hAnsi="Arial" w:cs="Arial"/>
          <w:sz w:val="18"/>
          <w:szCs w:val="18"/>
        </w:rPr>
        <w:t>………………</w:t>
      </w:r>
      <w:r w:rsidR="008D5B21">
        <w:rPr>
          <w:rFonts w:ascii="Arial" w:hAnsi="Arial" w:cs="Arial"/>
          <w:sz w:val="18"/>
          <w:szCs w:val="18"/>
        </w:rPr>
        <w:t>….</w:t>
      </w:r>
      <w:r w:rsidR="00661DA4" w:rsidRPr="0089389C">
        <w:rPr>
          <w:rFonts w:ascii="Arial" w:hAnsi="Arial" w:cs="Arial"/>
          <w:sz w:val="18"/>
          <w:szCs w:val="18"/>
        </w:rPr>
        <w:t>…...…</w:t>
      </w:r>
      <w:r w:rsidR="00DC1A73" w:rsidRPr="0089389C">
        <w:rPr>
          <w:rFonts w:ascii="Arial" w:hAnsi="Arial" w:cs="Arial"/>
          <w:sz w:val="18"/>
          <w:szCs w:val="18"/>
        </w:rPr>
        <w:t>[</w:t>
      </w:r>
      <w:r w:rsidR="00661DA4" w:rsidRPr="0089389C">
        <w:rPr>
          <w:rFonts w:ascii="Arial" w:hAnsi="Arial" w:cs="Arial"/>
          <w:sz w:val="18"/>
          <w:szCs w:val="18"/>
        </w:rPr>
        <w:t>$___________________</w:t>
      </w:r>
      <w:r w:rsidR="00DC1A73" w:rsidRPr="0089389C">
        <w:rPr>
          <w:rFonts w:ascii="Arial" w:hAnsi="Arial" w:cs="Arial"/>
          <w:sz w:val="18"/>
          <w:szCs w:val="18"/>
        </w:rPr>
        <w:t>]</w:t>
      </w:r>
      <w:r w:rsidR="00661DA4" w:rsidRPr="0089389C">
        <w:rPr>
          <w:rFonts w:ascii="Arial" w:hAnsi="Arial" w:cs="Arial"/>
          <w:sz w:val="18"/>
          <w:szCs w:val="18"/>
        </w:rPr>
        <w:t xml:space="preserve">        </w:t>
      </w:r>
    </w:p>
    <w:p w14:paraId="5EB19289" w14:textId="61B0FBB8" w:rsidR="00F56825" w:rsidRPr="0089389C" w:rsidRDefault="00DC1A73" w:rsidP="00086CA4">
      <w:pPr>
        <w:spacing w:after="0" w:line="240" w:lineRule="auto"/>
        <w:ind w:left="270"/>
        <w:contextualSpacing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F56825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74043C8" wp14:editId="14C95A3E">
            <wp:extent cx="115570" cy="11557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6825" w:rsidRPr="0089389C">
        <w:rPr>
          <w:rFonts w:ascii="Arial" w:hAnsi="Arial" w:cs="Arial"/>
          <w:sz w:val="18"/>
          <w:szCs w:val="18"/>
        </w:rPr>
        <w:t xml:space="preserve"> </w:t>
      </w:r>
      <w:r w:rsidR="00592D48" w:rsidRPr="0089389C">
        <w:rPr>
          <w:rFonts w:ascii="Arial" w:hAnsi="Arial" w:cs="Arial"/>
          <w:sz w:val="18"/>
          <w:szCs w:val="18"/>
        </w:rPr>
        <w:t>Indirect Rollover</w:t>
      </w:r>
      <w:proofErr w:type="gramStart"/>
      <w:r w:rsidRPr="0089389C">
        <w:rPr>
          <w:rFonts w:ascii="Arial" w:hAnsi="Arial" w:cs="Arial"/>
          <w:sz w:val="18"/>
          <w:szCs w:val="18"/>
        </w:rPr>
        <w:t>]</w:t>
      </w:r>
      <w:r w:rsidR="008D5B21">
        <w:rPr>
          <w:rFonts w:ascii="Arial" w:hAnsi="Arial" w:cs="Arial"/>
          <w:sz w:val="18"/>
          <w:szCs w:val="18"/>
        </w:rPr>
        <w:t>..</w:t>
      </w:r>
      <w:proofErr w:type="gramEnd"/>
      <w:r w:rsidR="00592D48" w:rsidRPr="0089389C">
        <w:rPr>
          <w:rFonts w:ascii="Arial" w:hAnsi="Arial" w:cs="Arial"/>
          <w:sz w:val="18"/>
          <w:szCs w:val="18"/>
        </w:rPr>
        <w:t>…………….</w:t>
      </w:r>
      <w:proofErr w:type="gramStart"/>
      <w:r w:rsidR="00F56825" w:rsidRPr="0089389C">
        <w:rPr>
          <w:rFonts w:ascii="Arial" w:hAnsi="Arial" w:cs="Arial"/>
          <w:sz w:val="18"/>
          <w:szCs w:val="18"/>
        </w:rPr>
        <w:t>…</w:t>
      </w:r>
      <w:r w:rsidRPr="0089389C">
        <w:rPr>
          <w:rFonts w:ascii="Arial" w:hAnsi="Arial" w:cs="Arial"/>
          <w:sz w:val="18"/>
          <w:szCs w:val="18"/>
        </w:rPr>
        <w:t>[</w:t>
      </w:r>
      <w:proofErr w:type="gramEnd"/>
      <w:r w:rsidR="00F56825" w:rsidRPr="0089389C">
        <w:rPr>
          <w:rFonts w:ascii="Arial" w:hAnsi="Arial" w:cs="Arial"/>
          <w:sz w:val="18"/>
          <w:szCs w:val="18"/>
        </w:rPr>
        <w:t>$___________________</w:t>
      </w:r>
      <w:r w:rsidRPr="0089389C">
        <w:rPr>
          <w:rFonts w:ascii="Arial" w:hAnsi="Arial" w:cs="Arial"/>
          <w:sz w:val="18"/>
          <w:szCs w:val="18"/>
        </w:rPr>
        <w:t>]</w:t>
      </w:r>
      <w:r w:rsidR="008D5B21">
        <w:rPr>
          <w:rFonts w:ascii="Arial" w:hAnsi="Arial" w:cs="Arial"/>
          <w:sz w:val="18"/>
          <w:szCs w:val="18"/>
        </w:rPr>
        <w:tab/>
      </w:r>
      <w:r w:rsidR="009E14D4" w:rsidRPr="0089389C">
        <w:rPr>
          <w:rFonts w:ascii="Arial" w:hAnsi="Arial" w:cs="Arial"/>
          <w:sz w:val="18"/>
          <w:szCs w:val="18"/>
        </w:rPr>
        <w:t>[</w:t>
      </w:r>
      <w:r w:rsidR="00F56825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214352F" wp14:editId="2EA0B65A">
            <wp:extent cx="115570" cy="11557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6825" w:rsidRPr="0089389C">
        <w:rPr>
          <w:rFonts w:ascii="Arial" w:hAnsi="Arial" w:cs="Arial"/>
          <w:sz w:val="18"/>
          <w:szCs w:val="18"/>
        </w:rPr>
        <w:t xml:space="preserve"> </w:t>
      </w:r>
      <w:r w:rsidR="00592D48" w:rsidRPr="0089389C">
        <w:rPr>
          <w:rFonts w:ascii="Arial" w:hAnsi="Arial" w:cs="Arial"/>
          <w:sz w:val="18"/>
          <w:szCs w:val="18"/>
        </w:rPr>
        <w:t>1035 Exchange</w:t>
      </w:r>
      <w:r w:rsidR="00286961" w:rsidRPr="0089389C">
        <w:rPr>
          <w:rFonts w:ascii="Arial" w:hAnsi="Arial" w:cs="Arial"/>
          <w:sz w:val="18"/>
          <w:szCs w:val="18"/>
        </w:rPr>
        <w:t>]</w:t>
      </w:r>
      <w:r w:rsidR="00F56825" w:rsidRPr="0089389C">
        <w:rPr>
          <w:rFonts w:ascii="Arial" w:hAnsi="Arial" w:cs="Arial"/>
          <w:sz w:val="18"/>
          <w:szCs w:val="18"/>
        </w:rPr>
        <w:t xml:space="preserve"> . . . . . </w:t>
      </w:r>
      <w:r w:rsidR="00CF4462">
        <w:rPr>
          <w:rFonts w:ascii="Arial" w:hAnsi="Arial" w:cs="Arial"/>
          <w:sz w:val="18"/>
          <w:szCs w:val="18"/>
        </w:rPr>
        <w:t xml:space="preserve">. . . </w:t>
      </w:r>
      <w:r w:rsidR="00F56825" w:rsidRPr="0089389C">
        <w:rPr>
          <w:rFonts w:ascii="Arial" w:hAnsi="Arial" w:cs="Arial"/>
          <w:sz w:val="18"/>
          <w:szCs w:val="18"/>
        </w:rPr>
        <w:t xml:space="preserve">. . . . </w:t>
      </w:r>
      <w:proofErr w:type="gramStart"/>
      <w:r w:rsidR="00F56825" w:rsidRPr="0089389C">
        <w:rPr>
          <w:rFonts w:ascii="Arial" w:hAnsi="Arial" w:cs="Arial"/>
          <w:sz w:val="18"/>
          <w:szCs w:val="18"/>
        </w:rPr>
        <w:t>. . .</w:t>
      </w:r>
      <w:r w:rsidR="008D5B21">
        <w:rPr>
          <w:rFonts w:ascii="Arial" w:hAnsi="Arial" w:cs="Arial"/>
          <w:sz w:val="18"/>
          <w:szCs w:val="18"/>
        </w:rPr>
        <w:t xml:space="preserve"> .</w:t>
      </w:r>
      <w:proofErr w:type="gramEnd"/>
      <w:r w:rsidR="008D5B21">
        <w:rPr>
          <w:rFonts w:ascii="Arial" w:hAnsi="Arial" w:cs="Arial"/>
          <w:sz w:val="18"/>
          <w:szCs w:val="18"/>
        </w:rPr>
        <w:t xml:space="preserve"> .</w:t>
      </w:r>
      <w:r w:rsidR="00F56825" w:rsidRPr="0089389C">
        <w:rPr>
          <w:rFonts w:ascii="Arial" w:hAnsi="Arial" w:cs="Arial"/>
          <w:sz w:val="18"/>
          <w:szCs w:val="18"/>
        </w:rPr>
        <w:t>$_______________</w:t>
      </w:r>
    </w:p>
    <w:p w14:paraId="45351FE0" w14:textId="5DB59B28" w:rsidR="00F05893" w:rsidRPr="0089389C" w:rsidRDefault="00DC1A73" w:rsidP="00086CA4">
      <w:pPr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F56825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CE6882A" wp14:editId="09753281">
            <wp:extent cx="115570" cy="11557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6825" w:rsidRPr="0089389C">
        <w:rPr>
          <w:rFonts w:ascii="Arial" w:hAnsi="Arial" w:cs="Arial"/>
          <w:sz w:val="18"/>
          <w:szCs w:val="18"/>
        </w:rPr>
        <w:t xml:space="preserve"> </w:t>
      </w:r>
      <w:r w:rsidR="00592D48" w:rsidRPr="0089389C">
        <w:rPr>
          <w:rFonts w:ascii="Arial" w:hAnsi="Arial" w:cs="Arial"/>
          <w:sz w:val="18"/>
          <w:szCs w:val="18"/>
        </w:rPr>
        <w:t xml:space="preserve">Direct </w:t>
      </w:r>
      <w:proofErr w:type="gramStart"/>
      <w:r w:rsidR="00592D48" w:rsidRPr="0089389C">
        <w:rPr>
          <w:rFonts w:ascii="Arial" w:hAnsi="Arial" w:cs="Arial"/>
          <w:sz w:val="18"/>
          <w:szCs w:val="18"/>
        </w:rPr>
        <w:t>Rollover</w:t>
      </w:r>
      <w:r w:rsidRPr="0089389C">
        <w:rPr>
          <w:rFonts w:ascii="Arial" w:hAnsi="Arial" w:cs="Arial"/>
          <w:sz w:val="18"/>
          <w:szCs w:val="18"/>
        </w:rPr>
        <w:t>]</w:t>
      </w:r>
      <w:r w:rsidR="00592D48" w:rsidRPr="0089389C">
        <w:rPr>
          <w:rFonts w:ascii="Arial" w:hAnsi="Arial" w:cs="Arial"/>
          <w:sz w:val="18"/>
          <w:szCs w:val="18"/>
        </w:rPr>
        <w:t>…</w:t>
      </w:r>
      <w:proofErr w:type="gramEnd"/>
      <w:r w:rsidR="00592D48" w:rsidRPr="0089389C">
        <w:rPr>
          <w:rFonts w:ascii="Arial" w:hAnsi="Arial" w:cs="Arial"/>
          <w:sz w:val="18"/>
          <w:szCs w:val="18"/>
        </w:rPr>
        <w:t>……………</w:t>
      </w:r>
      <w:proofErr w:type="gramStart"/>
      <w:r w:rsidR="00592D48" w:rsidRPr="0089389C">
        <w:rPr>
          <w:rFonts w:ascii="Arial" w:hAnsi="Arial" w:cs="Arial"/>
          <w:sz w:val="18"/>
          <w:szCs w:val="18"/>
        </w:rPr>
        <w:t>..</w:t>
      </w:r>
      <w:r w:rsidR="00F05893" w:rsidRPr="0089389C">
        <w:rPr>
          <w:rFonts w:ascii="Arial" w:hAnsi="Arial" w:cs="Arial"/>
          <w:sz w:val="18"/>
          <w:szCs w:val="18"/>
        </w:rPr>
        <w:t>...</w:t>
      </w:r>
      <w:proofErr w:type="gramEnd"/>
      <w:r w:rsidR="009E14D4" w:rsidRPr="0089389C">
        <w:rPr>
          <w:rFonts w:ascii="Arial" w:hAnsi="Arial" w:cs="Arial"/>
          <w:sz w:val="18"/>
          <w:szCs w:val="18"/>
        </w:rPr>
        <w:t>[</w:t>
      </w:r>
      <w:r w:rsidR="00F56825" w:rsidRPr="0089389C">
        <w:rPr>
          <w:rFonts w:ascii="Arial" w:hAnsi="Arial" w:cs="Arial"/>
          <w:sz w:val="18"/>
          <w:szCs w:val="18"/>
        </w:rPr>
        <w:t>$________________</w:t>
      </w:r>
      <w:r w:rsidR="00F05893" w:rsidRPr="0089389C">
        <w:rPr>
          <w:rFonts w:ascii="Arial" w:hAnsi="Arial" w:cs="Arial"/>
          <w:sz w:val="18"/>
          <w:szCs w:val="18"/>
        </w:rPr>
        <w:t>___</w:t>
      </w:r>
      <w:r w:rsidR="009E14D4" w:rsidRPr="0089389C">
        <w:rPr>
          <w:rFonts w:ascii="Arial" w:hAnsi="Arial" w:cs="Arial"/>
          <w:sz w:val="18"/>
          <w:szCs w:val="18"/>
        </w:rPr>
        <w:t>]</w:t>
      </w:r>
      <w:r w:rsidR="008D5B21">
        <w:rPr>
          <w:rFonts w:ascii="Arial" w:hAnsi="Arial" w:cs="Arial"/>
          <w:sz w:val="18"/>
          <w:szCs w:val="18"/>
        </w:rPr>
        <w:tab/>
      </w:r>
      <w:r w:rsidR="00286961" w:rsidRPr="0089389C">
        <w:rPr>
          <w:rFonts w:ascii="Arial" w:hAnsi="Arial" w:cs="Arial"/>
          <w:sz w:val="18"/>
          <w:szCs w:val="18"/>
        </w:rPr>
        <w:t>[</w:t>
      </w:r>
      <w:r w:rsidR="00F05893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E85BDBF" wp14:editId="477999E7">
            <wp:extent cx="115570" cy="11557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6825" w:rsidRPr="0089389C">
        <w:rPr>
          <w:rFonts w:ascii="Arial" w:hAnsi="Arial" w:cs="Arial"/>
          <w:sz w:val="18"/>
          <w:szCs w:val="18"/>
        </w:rPr>
        <w:t xml:space="preserve"> </w:t>
      </w:r>
      <w:r w:rsidR="00592D48" w:rsidRPr="0089389C">
        <w:rPr>
          <w:rFonts w:ascii="Arial" w:hAnsi="Arial" w:cs="Arial"/>
          <w:sz w:val="18"/>
          <w:szCs w:val="18"/>
        </w:rPr>
        <w:t xml:space="preserve">Amount </w:t>
      </w:r>
      <w:proofErr w:type="gramStart"/>
      <w:r w:rsidR="00592D48" w:rsidRPr="0089389C">
        <w:rPr>
          <w:rFonts w:ascii="Arial" w:hAnsi="Arial" w:cs="Arial"/>
          <w:sz w:val="18"/>
          <w:szCs w:val="18"/>
        </w:rPr>
        <w:t>Enclosed</w:t>
      </w:r>
      <w:r w:rsidR="00286961" w:rsidRPr="0089389C">
        <w:rPr>
          <w:rFonts w:ascii="Arial" w:hAnsi="Arial" w:cs="Arial"/>
          <w:sz w:val="18"/>
          <w:szCs w:val="18"/>
        </w:rPr>
        <w:t>]</w:t>
      </w:r>
      <w:r w:rsidR="00592D48" w:rsidRPr="0089389C">
        <w:rPr>
          <w:rFonts w:ascii="Arial" w:hAnsi="Arial" w:cs="Arial"/>
          <w:sz w:val="18"/>
          <w:szCs w:val="18"/>
        </w:rPr>
        <w:t xml:space="preserve"> </w:t>
      </w:r>
      <w:r w:rsidR="00F05893" w:rsidRPr="0089389C">
        <w:rPr>
          <w:rFonts w:ascii="Arial" w:hAnsi="Arial" w:cs="Arial"/>
          <w:sz w:val="18"/>
          <w:szCs w:val="18"/>
        </w:rPr>
        <w:t xml:space="preserve"> . . .</w:t>
      </w:r>
      <w:proofErr w:type="gramEnd"/>
      <w:r w:rsidR="00F05893" w:rsidRPr="0089389C">
        <w:rPr>
          <w:rFonts w:ascii="Arial" w:hAnsi="Arial" w:cs="Arial"/>
          <w:sz w:val="18"/>
          <w:szCs w:val="18"/>
        </w:rPr>
        <w:t xml:space="preserve"> . . . </w:t>
      </w:r>
      <w:r w:rsidR="00CF4462">
        <w:rPr>
          <w:rFonts w:ascii="Arial" w:hAnsi="Arial" w:cs="Arial"/>
          <w:sz w:val="18"/>
          <w:szCs w:val="18"/>
        </w:rPr>
        <w:t xml:space="preserve">. . . </w:t>
      </w:r>
      <w:r w:rsidR="00F05893" w:rsidRPr="0089389C">
        <w:rPr>
          <w:rFonts w:ascii="Arial" w:hAnsi="Arial" w:cs="Arial"/>
          <w:sz w:val="18"/>
          <w:szCs w:val="18"/>
        </w:rPr>
        <w:t>. . . . .</w:t>
      </w:r>
      <w:r w:rsidR="008D5B21">
        <w:rPr>
          <w:rFonts w:ascii="Arial" w:hAnsi="Arial" w:cs="Arial"/>
          <w:sz w:val="18"/>
          <w:szCs w:val="18"/>
        </w:rPr>
        <w:t xml:space="preserve"> .</w:t>
      </w:r>
      <w:r w:rsidR="00F05893" w:rsidRPr="0089389C">
        <w:rPr>
          <w:rFonts w:ascii="Arial" w:hAnsi="Arial" w:cs="Arial"/>
          <w:sz w:val="18"/>
          <w:szCs w:val="18"/>
        </w:rPr>
        <w:t>$_______________</w:t>
      </w:r>
    </w:p>
    <w:p w14:paraId="4CEF29D3" w14:textId="1B0E3B27" w:rsidR="00C001B6" w:rsidRPr="0089389C" w:rsidRDefault="009E14D4" w:rsidP="00086CA4">
      <w:pPr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[</w:t>
      </w:r>
      <w:r w:rsidR="00F05893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363B1A1" wp14:editId="1979C397">
            <wp:extent cx="115570" cy="11557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05893" w:rsidRPr="0089389C">
        <w:rPr>
          <w:rFonts w:ascii="Arial" w:hAnsi="Arial" w:cs="Arial"/>
          <w:sz w:val="18"/>
          <w:szCs w:val="18"/>
        </w:rPr>
        <w:t xml:space="preserve"> </w:t>
      </w:r>
      <w:r w:rsidR="00592D48" w:rsidRPr="0089389C">
        <w:rPr>
          <w:rFonts w:ascii="Arial" w:hAnsi="Arial" w:cs="Arial"/>
          <w:sz w:val="18"/>
          <w:szCs w:val="18"/>
        </w:rPr>
        <w:t>Contribution</w:t>
      </w:r>
      <w:r w:rsidRPr="0089389C">
        <w:rPr>
          <w:rFonts w:ascii="Arial" w:hAnsi="Arial" w:cs="Arial"/>
          <w:sz w:val="18"/>
          <w:szCs w:val="18"/>
        </w:rPr>
        <w:t>]</w:t>
      </w:r>
      <w:r w:rsidR="00592D48" w:rsidRPr="0089389C">
        <w:rPr>
          <w:rFonts w:ascii="Arial" w:hAnsi="Arial" w:cs="Arial"/>
          <w:sz w:val="18"/>
          <w:szCs w:val="18"/>
        </w:rPr>
        <w:t>…………………</w:t>
      </w:r>
      <w:r w:rsidR="008D5B21">
        <w:rPr>
          <w:rFonts w:ascii="Arial" w:hAnsi="Arial" w:cs="Arial"/>
          <w:sz w:val="18"/>
          <w:szCs w:val="18"/>
        </w:rPr>
        <w:t>.</w:t>
      </w:r>
      <w:r w:rsidR="00592D48" w:rsidRPr="0089389C">
        <w:rPr>
          <w:rFonts w:ascii="Arial" w:hAnsi="Arial" w:cs="Arial"/>
          <w:sz w:val="18"/>
          <w:szCs w:val="18"/>
        </w:rPr>
        <w:t>…</w:t>
      </w:r>
      <w:r w:rsidR="00F05893" w:rsidRPr="0089389C">
        <w:rPr>
          <w:rFonts w:ascii="Arial" w:hAnsi="Arial" w:cs="Arial"/>
          <w:sz w:val="18"/>
          <w:szCs w:val="18"/>
        </w:rPr>
        <w:t>.</w:t>
      </w:r>
      <w:r w:rsidRPr="0089389C">
        <w:rPr>
          <w:rFonts w:ascii="Arial" w:hAnsi="Arial" w:cs="Arial"/>
          <w:sz w:val="18"/>
          <w:szCs w:val="18"/>
        </w:rPr>
        <w:t>[</w:t>
      </w:r>
      <w:r w:rsidR="00F05893" w:rsidRPr="0089389C">
        <w:rPr>
          <w:rFonts w:ascii="Arial" w:hAnsi="Arial" w:cs="Arial"/>
          <w:sz w:val="18"/>
          <w:szCs w:val="18"/>
        </w:rPr>
        <w:t>$___________________</w:t>
      </w:r>
      <w:r w:rsidRPr="0089389C">
        <w:rPr>
          <w:rFonts w:ascii="Arial" w:hAnsi="Arial" w:cs="Arial"/>
          <w:sz w:val="18"/>
          <w:szCs w:val="18"/>
        </w:rPr>
        <w:t>]</w:t>
      </w:r>
      <w:r w:rsidR="008D5B21">
        <w:rPr>
          <w:rFonts w:ascii="Arial" w:hAnsi="Arial" w:cs="Arial"/>
          <w:sz w:val="18"/>
          <w:szCs w:val="18"/>
        </w:rPr>
        <w:tab/>
      </w:r>
      <w:r w:rsidR="00286961" w:rsidRPr="0089389C">
        <w:rPr>
          <w:rFonts w:ascii="Arial" w:hAnsi="Arial" w:cs="Arial"/>
          <w:sz w:val="18"/>
          <w:szCs w:val="18"/>
        </w:rPr>
        <w:t>[</w:t>
      </w:r>
      <w:r w:rsidR="00F05893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16D43DF" wp14:editId="5038E5A5">
            <wp:extent cx="115570" cy="11557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6825" w:rsidRPr="0089389C">
        <w:rPr>
          <w:rFonts w:ascii="Arial" w:hAnsi="Arial" w:cs="Arial"/>
          <w:sz w:val="18"/>
          <w:szCs w:val="18"/>
        </w:rPr>
        <w:t xml:space="preserve"> </w:t>
      </w:r>
      <w:r w:rsidR="00592D48" w:rsidRPr="0089389C">
        <w:rPr>
          <w:rFonts w:ascii="Arial" w:hAnsi="Arial" w:cs="Arial"/>
          <w:sz w:val="18"/>
          <w:szCs w:val="18"/>
        </w:rPr>
        <w:t>Non-Qualified</w:t>
      </w:r>
      <w:r w:rsidR="00F05893" w:rsidRPr="0089389C">
        <w:rPr>
          <w:rFonts w:ascii="Arial" w:hAnsi="Arial" w:cs="Arial"/>
          <w:sz w:val="18"/>
          <w:szCs w:val="18"/>
        </w:rPr>
        <w:t xml:space="preserve"> </w:t>
      </w:r>
    </w:p>
    <w:p w14:paraId="6A7CD73D" w14:textId="100EB8EC" w:rsidR="008D5B21" w:rsidRDefault="28FB089A" w:rsidP="00086CA4">
      <w:pPr>
        <w:spacing w:after="0"/>
        <w:ind w:left="270" w:firstLine="720"/>
      </w:pPr>
      <w:r w:rsidRPr="0089389C">
        <w:rPr>
          <w:rFonts w:ascii="Arial" w:hAnsi="Arial" w:cs="Arial"/>
          <w:sz w:val="18"/>
          <w:szCs w:val="18"/>
        </w:rPr>
        <w:t>[</w:t>
      </w:r>
      <w:r w:rsidR="722EA59C" w:rsidRPr="0089389C">
        <w:rPr>
          <w:rFonts w:ascii="Arial" w:hAnsi="Arial" w:cs="Arial"/>
          <w:sz w:val="18"/>
          <w:szCs w:val="18"/>
        </w:rPr>
        <w:t>Current Year:    $___________</w:t>
      </w:r>
      <w:r w:rsidR="6CCD8C06" w:rsidRPr="0089389C">
        <w:rPr>
          <w:rFonts w:ascii="Arial" w:hAnsi="Arial" w:cs="Arial"/>
          <w:sz w:val="18"/>
          <w:szCs w:val="18"/>
        </w:rPr>
        <w:t xml:space="preserve">                                             </w:t>
      </w:r>
      <w:r w:rsidR="00AE454E">
        <w:rPr>
          <w:rFonts w:ascii="Arial" w:hAnsi="Arial" w:cs="Arial"/>
          <w:sz w:val="18"/>
          <w:szCs w:val="18"/>
        </w:rPr>
        <w:t xml:space="preserve"> </w:t>
      </w:r>
      <w:r w:rsidR="6CCD8C06" w:rsidRPr="0089389C">
        <w:rPr>
          <w:rFonts w:ascii="Arial" w:hAnsi="Arial" w:cs="Arial"/>
          <w:sz w:val="18"/>
          <w:szCs w:val="18"/>
        </w:rPr>
        <w:t>Transfer of Assets]</w:t>
      </w:r>
      <w:r w:rsidR="008D5B21">
        <w:rPr>
          <w:rFonts w:ascii="Arial" w:hAnsi="Arial" w:cs="Arial"/>
          <w:sz w:val="18"/>
          <w:szCs w:val="18"/>
        </w:rPr>
        <w:t>.</w:t>
      </w:r>
      <w:r w:rsidR="00086CA4">
        <w:rPr>
          <w:rFonts w:ascii="Arial" w:hAnsi="Arial" w:cs="Arial"/>
          <w:sz w:val="18"/>
          <w:szCs w:val="18"/>
        </w:rPr>
        <w:t xml:space="preserve"> </w:t>
      </w:r>
      <w:r w:rsidR="008D5B21">
        <w:rPr>
          <w:rFonts w:ascii="Arial" w:hAnsi="Arial" w:cs="Arial"/>
          <w:sz w:val="18"/>
          <w:szCs w:val="18"/>
        </w:rPr>
        <w:t>.</w:t>
      </w:r>
      <w:r w:rsidR="00086CA4">
        <w:rPr>
          <w:rFonts w:ascii="Arial" w:hAnsi="Arial" w:cs="Arial"/>
          <w:sz w:val="18"/>
          <w:szCs w:val="18"/>
        </w:rPr>
        <w:t xml:space="preserve"> </w:t>
      </w:r>
      <w:r w:rsidR="6CCD8C06" w:rsidRPr="0089389C">
        <w:rPr>
          <w:rFonts w:ascii="Arial" w:hAnsi="Arial" w:cs="Arial"/>
          <w:sz w:val="18"/>
          <w:szCs w:val="18"/>
        </w:rPr>
        <w:t>.</w:t>
      </w:r>
      <w:r w:rsidR="00086CA4">
        <w:rPr>
          <w:rFonts w:ascii="Arial" w:hAnsi="Arial" w:cs="Arial"/>
          <w:sz w:val="18"/>
          <w:szCs w:val="18"/>
        </w:rPr>
        <w:t xml:space="preserve"> </w:t>
      </w:r>
      <w:r w:rsidR="6CCD8C06" w:rsidRPr="0089389C">
        <w:rPr>
          <w:rFonts w:ascii="Arial" w:hAnsi="Arial" w:cs="Arial"/>
          <w:sz w:val="18"/>
          <w:szCs w:val="18"/>
        </w:rPr>
        <w:t>.</w:t>
      </w:r>
      <w:r w:rsidR="00086CA4">
        <w:rPr>
          <w:rFonts w:ascii="Arial" w:hAnsi="Arial" w:cs="Arial"/>
          <w:sz w:val="18"/>
          <w:szCs w:val="18"/>
        </w:rPr>
        <w:t xml:space="preserve"> </w:t>
      </w:r>
      <w:r w:rsidR="6CCD8C06" w:rsidRPr="0089389C">
        <w:rPr>
          <w:rFonts w:ascii="Arial" w:hAnsi="Arial" w:cs="Arial"/>
          <w:sz w:val="18"/>
          <w:szCs w:val="18"/>
        </w:rPr>
        <w:t>.</w:t>
      </w:r>
      <w:r w:rsidR="00086CA4">
        <w:rPr>
          <w:rFonts w:ascii="Arial" w:hAnsi="Arial" w:cs="Arial"/>
          <w:sz w:val="18"/>
          <w:szCs w:val="18"/>
        </w:rPr>
        <w:t xml:space="preserve"> </w:t>
      </w:r>
      <w:r w:rsidR="6CCD8C06" w:rsidRPr="0089389C">
        <w:rPr>
          <w:rFonts w:ascii="Arial" w:hAnsi="Arial" w:cs="Arial"/>
          <w:sz w:val="18"/>
          <w:szCs w:val="18"/>
        </w:rPr>
        <w:t>.</w:t>
      </w:r>
      <w:r w:rsidR="00086CA4">
        <w:rPr>
          <w:rFonts w:ascii="Arial" w:hAnsi="Arial" w:cs="Arial"/>
          <w:sz w:val="18"/>
          <w:szCs w:val="18"/>
        </w:rPr>
        <w:t xml:space="preserve"> </w:t>
      </w:r>
      <w:r w:rsidR="6CCD8C06" w:rsidRPr="0089389C">
        <w:rPr>
          <w:rFonts w:ascii="Arial" w:hAnsi="Arial" w:cs="Arial"/>
          <w:sz w:val="18"/>
          <w:szCs w:val="18"/>
        </w:rPr>
        <w:t>.</w:t>
      </w:r>
      <w:r w:rsidR="00086CA4">
        <w:rPr>
          <w:rFonts w:ascii="Arial" w:hAnsi="Arial" w:cs="Arial"/>
          <w:sz w:val="18"/>
          <w:szCs w:val="18"/>
        </w:rPr>
        <w:t xml:space="preserve"> </w:t>
      </w:r>
      <w:r w:rsidR="6CCD8C06" w:rsidRPr="0089389C">
        <w:rPr>
          <w:rFonts w:ascii="Arial" w:hAnsi="Arial" w:cs="Arial"/>
          <w:sz w:val="18"/>
          <w:szCs w:val="18"/>
        </w:rPr>
        <w:t xml:space="preserve">. . . </w:t>
      </w:r>
      <w:r w:rsidR="00AE454E">
        <w:rPr>
          <w:rFonts w:ascii="Arial" w:hAnsi="Arial" w:cs="Arial"/>
          <w:sz w:val="18"/>
          <w:szCs w:val="18"/>
        </w:rPr>
        <w:t>. .</w:t>
      </w:r>
      <w:r w:rsidR="6CCD8C06" w:rsidRPr="0089389C">
        <w:rPr>
          <w:rFonts w:ascii="Arial" w:hAnsi="Arial" w:cs="Arial"/>
          <w:sz w:val="18"/>
          <w:szCs w:val="18"/>
        </w:rPr>
        <w:t xml:space="preserve"> . </w:t>
      </w:r>
      <w:r w:rsidR="008D5B21">
        <w:rPr>
          <w:rFonts w:ascii="Arial" w:hAnsi="Arial" w:cs="Arial"/>
          <w:sz w:val="18"/>
          <w:szCs w:val="18"/>
        </w:rPr>
        <w:t xml:space="preserve">. </w:t>
      </w:r>
      <w:r w:rsidR="00AE454E">
        <w:rPr>
          <w:rFonts w:ascii="Arial" w:hAnsi="Arial" w:cs="Arial"/>
          <w:sz w:val="18"/>
          <w:szCs w:val="18"/>
        </w:rPr>
        <w:t>.</w:t>
      </w:r>
      <w:r w:rsidR="00086CA4">
        <w:rPr>
          <w:rFonts w:ascii="Arial" w:hAnsi="Arial" w:cs="Arial"/>
          <w:sz w:val="18"/>
          <w:szCs w:val="18"/>
        </w:rPr>
        <w:t xml:space="preserve"> . . </w:t>
      </w:r>
      <w:r w:rsidR="6CCD8C06" w:rsidRPr="0089389C">
        <w:rPr>
          <w:rFonts w:ascii="Arial" w:hAnsi="Arial" w:cs="Arial"/>
          <w:sz w:val="18"/>
          <w:szCs w:val="18"/>
        </w:rPr>
        <w:t>[</w:t>
      </w:r>
      <w:proofErr w:type="gramStart"/>
      <w:r w:rsidR="6CCD8C06" w:rsidRPr="0089389C">
        <w:rPr>
          <w:rFonts w:ascii="Arial" w:hAnsi="Arial" w:cs="Arial"/>
          <w:sz w:val="18"/>
          <w:szCs w:val="18"/>
        </w:rPr>
        <w:t>$___</w:t>
      </w:r>
      <w:proofErr w:type="gramEnd"/>
      <w:r w:rsidR="6CCD8C06" w:rsidRPr="0089389C">
        <w:rPr>
          <w:rFonts w:ascii="Arial" w:hAnsi="Arial" w:cs="Arial"/>
          <w:sz w:val="18"/>
          <w:szCs w:val="18"/>
        </w:rPr>
        <w:t>____________]</w:t>
      </w:r>
    </w:p>
    <w:p w14:paraId="0481242D" w14:textId="77777777" w:rsidR="00AE454E" w:rsidRDefault="722EA59C" w:rsidP="00086CA4">
      <w:pPr>
        <w:spacing w:after="0"/>
        <w:ind w:left="270" w:firstLine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Prior Year: </w:t>
      </w:r>
      <w:proofErr w:type="gramStart"/>
      <w:r w:rsidRPr="0089389C">
        <w:rPr>
          <w:rFonts w:ascii="Arial" w:hAnsi="Arial" w:cs="Arial"/>
          <w:sz w:val="18"/>
          <w:szCs w:val="18"/>
        </w:rPr>
        <w:t xml:space="preserve">        $__</w:t>
      </w:r>
      <w:proofErr w:type="gramEnd"/>
      <w:r w:rsidRPr="0089389C">
        <w:rPr>
          <w:rFonts w:ascii="Arial" w:hAnsi="Arial" w:cs="Arial"/>
          <w:sz w:val="18"/>
          <w:szCs w:val="18"/>
        </w:rPr>
        <w:t>_________</w:t>
      </w:r>
      <w:r w:rsidR="32055A30" w:rsidRPr="0089389C">
        <w:rPr>
          <w:rFonts w:ascii="Arial" w:hAnsi="Arial" w:cs="Arial"/>
          <w:sz w:val="18"/>
          <w:szCs w:val="18"/>
        </w:rPr>
        <w:t>]</w:t>
      </w:r>
    </w:p>
    <w:p w14:paraId="79E53B1D" w14:textId="2BAD6CA7" w:rsidR="00DF6D95" w:rsidRPr="0089389C" w:rsidRDefault="00592D48" w:rsidP="00086CA4">
      <w:pPr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</w:rPr>
        <w:t xml:space="preserve">Total </w:t>
      </w:r>
      <w:r w:rsidR="003527E9" w:rsidRPr="0089389C">
        <w:rPr>
          <w:rFonts w:ascii="Arial" w:hAnsi="Arial" w:cs="Arial"/>
          <w:b/>
          <w:bCs/>
          <w:sz w:val="18"/>
          <w:szCs w:val="18"/>
        </w:rPr>
        <w:t>Premium</w:t>
      </w:r>
      <w:r w:rsidRPr="0089389C">
        <w:rPr>
          <w:rFonts w:ascii="Arial" w:hAnsi="Arial" w:cs="Arial"/>
          <w:sz w:val="18"/>
          <w:szCs w:val="18"/>
        </w:rPr>
        <w:t>……………………</w:t>
      </w:r>
      <w:proofErr w:type="gramStart"/>
      <w:r w:rsidR="00AE454E">
        <w:rPr>
          <w:rFonts w:ascii="Arial" w:hAnsi="Arial" w:cs="Arial"/>
          <w:sz w:val="18"/>
          <w:szCs w:val="18"/>
        </w:rPr>
        <w:t>…..</w:t>
      </w:r>
      <w:proofErr w:type="gramEnd"/>
      <w:r w:rsidRPr="0089389C">
        <w:rPr>
          <w:rFonts w:ascii="Arial" w:hAnsi="Arial" w:cs="Arial"/>
          <w:sz w:val="18"/>
          <w:szCs w:val="18"/>
        </w:rPr>
        <w:t>$___________________</w:t>
      </w:r>
      <w:r w:rsidR="008802B9">
        <w:rPr>
          <w:rFonts w:ascii="Arial" w:hAnsi="Arial" w:cs="Arial"/>
          <w:sz w:val="18"/>
          <w:szCs w:val="18"/>
        </w:rPr>
        <w:t>]</w:t>
      </w:r>
      <w:r w:rsidR="00F05893" w:rsidRPr="0089389C">
        <w:rPr>
          <w:rFonts w:ascii="Arial" w:hAnsi="Arial" w:cs="Arial"/>
          <w:sz w:val="18"/>
          <w:szCs w:val="18"/>
        </w:rPr>
        <w:t xml:space="preserve">     </w:t>
      </w:r>
      <w:bookmarkEnd w:id="45"/>
      <w:r w:rsidRPr="0089389C">
        <w:tab/>
      </w:r>
    </w:p>
    <w:bookmarkEnd w:id="46"/>
    <w:p w14:paraId="39C943E4" w14:textId="77777777" w:rsidR="00086CA4" w:rsidRPr="0089389C" w:rsidRDefault="00086CA4" w:rsidP="00086CA4">
      <w:pPr>
        <w:pBdr>
          <w:bottom w:val="single" w:sz="6" w:space="1" w:color="auto"/>
        </w:pBdr>
        <w:spacing w:after="0"/>
        <w:rPr>
          <w:rFonts w:ascii="Arial" w:hAnsi="Arial" w:cs="Arial"/>
          <w:sz w:val="18"/>
          <w:szCs w:val="18"/>
        </w:rPr>
      </w:pPr>
    </w:p>
    <w:p w14:paraId="0EC3DA28" w14:textId="557ABE7F" w:rsidR="00313CCD" w:rsidRPr="00086CA4" w:rsidRDefault="00A416A4" w:rsidP="00313CCD">
      <w:pPr>
        <w:spacing w:after="0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b/>
          <w:bCs/>
          <w:sz w:val="10"/>
          <w:szCs w:val="10"/>
        </w:rPr>
        <w:t xml:space="preserve"> </w:t>
      </w:r>
    </w:p>
    <w:p w14:paraId="0D3931D1" w14:textId="26400887" w:rsidR="004166C7" w:rsidRPr="00A416A4" w:rsidRDefault="00A416A4" w:rsidP="005663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47" w:name="_Hlk179379707"/>
      <w:r w:rsidRPr="0089389C">
        <w:rPr>
          <w:rFonts w:ascii="Arial" w:hAnsi="Arial" w:cs="Arial"/>
          <w:b/>
          <w:bCs/>
        </w:rPr>
        <w:t>5.</w:t>
      </w:r>
      <w:r w:rsidRPr="00A416A4">
        <w:rPr>
          <w:rFonts w:ascii="Arial" w:hAnsi="Arial" w:cs="Arial"/>
          <w:b/>
          <w:bCs/>
        </w:rPr>
        <w:t xml:space="preserve"> Replacements</w:t>
      </w:r>
    </w:p>
    <w:p w14:paraId="4A8A1196" w14:textId="77777777" w:rsidR="00B25912" w:rsidRDefault="00B25912" w:rsidP="00F833D1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2FFC5DB8" w14:textId="3E8FD447" w:rsidR="00D2596E" w:rsidRDefault="00D2596E" w:rsidP="00F833D1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 you have any existing life insurance policies or annuity contracts with us or any other company?</w:t>
      </w:r>
      <w:r w:rsidR="003E37D0">
        <w:rPr>
          <w:rFonts w:ascii="Arial" w:hAnsi="Arial" w:cs="Arial"/>
          <w:sz w:val="18"/>
          <w:szCs w:val="18"/>
        </w:rPr>
        <w:t xml:space="preserve"> </w:t>
      </w:r>
      <w:r w:rsidR="003E37D0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AF2520A" wp14:editId="3D424531">
            <wp:extent cx="115570" cy="115570"/>
            <wp:effectExtent l="0" t="0" r="0" b="0"/>
            <wp:docPr id="43746559" name="Picture 43746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E37D0">
        <w:rPr>
          <w:rFonts w:ascii="Arial" w:hAnsi="Arial" w:cs="Arial"/>
          <w:sz w:val="18"/>
          <w:szCs w:val="18"/>
        </w:rPr>
        <w:t xml:space="preserve"> Yes </w:t>
      </w:r>
      <w:r w:rsidR="003E37D0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6D16A81" wp14:editId="6AEF9FC4">
            <wp:extent cx="115570" cy="115570"/>
            <wp:effectExtent l="0" t="0" r="0" b="0"/>
            <wp:docPr id="495872292" name="Picture 49587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E37D0">
        <w:rPr>
          <w:rFonts w:ascii="Arial" w:hAnsi="Arial" w:cs="Arial"/>
          <w:sz w:val="18"/>
          <w:szCs w:val="18"/>
        </w:rPr>
        <w:t xml:space="preserve"> No</w:t>
      </w:r>
    </w:p>
    <w:p w14:paraId="7D14DEE3" w14:textId="77777777" w:rsidR="00800A37" w:rsidRDefault="00800A37" w:rsidP="003E37D0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0A170F06" w14:textId="5672C8D9" w:rsidR="00902446" w:rsidRDefault="00D2596E" w:rsidP="003E37D0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Will this annuity replace or change any existing life insurance policies or annuity contracts</w:t>
      </w:r>
      <w:r w:rsidRPr="00B25912" w:rsidDel="00D2596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you have in force with us or any other company? </w:t>
      </w:r>
      <w:r w:rsidR="003E37D0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8D4A55E" wp14:editId="30D8C4BE">
            <wp:extent cx="115570" cy="115570"/>
            <wp:effectExtent l="0" t="0" r="0" b="0"/>
            <wp:docPr id="622503352" name="Picture 62250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E37D0">
        <w:rPr>
          <w:rFonts w:ascii="Arial" w:hAnsi="Arial" w:cs="Arial"/>
          <w:sz w:val="18"/>
          <w:szCs w:val="18"/>
        </w:rPr>
        <w:t xml:space="preserve"> Yes </w:t>
      </w:r>
      <w:r w:rsidR="003E37D0"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7006C57" wp14:editId="36490BBD">
            <wp:extent cx="115570" cy="115570"/>
            <wp:effectExtent l="0" t="0" r="0" b="0"/>
            <wp:docPr id="1572186439" name="Picture 157218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E37D0">
        <w:rPr>
          <w:rFonts w:ascii="Arial" w:hAnsi="Arial" w:cs="Arial"/>
          <w:sz w:val="18"/>
          <w:szCs w:val="18"/>
        </w:rPr>
        <w:t xml:space="preserve"> No</w:t>
      </w:r>
    </w:p>
    <w:p w14:paraId="0C900972" w14:textId="77777777" w:rsidR="00902446" w:rsidRDefault="0090244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D4F0FD7" w14:textId="77777777" w:rsidR="00F42EA7" w:rsidRPr="0089389C" w:rsidRDefault="00F42EA7" w:rsidP="00F833D1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</w:rPr>
        <w:lastRenderedPageBreak/>
        <w:t xml:space="preserve">OWNER STATEMENT </w:t>
      </w:r>
    </w:p>
    <w:p w14:paraId="6523070A" w14:textId="77777777" w:rsidR="00902446" w:rsidRDefault="00902446" w:rsidP="00902446">
      <w:pPr>
        <w:pBdr>
          <w:bottom w:val="single" w:sz="6" w:space="1" w:color="auto"/>
        </w:pBdr>
        <w:tabs>
          <w:tab w:val="left" w:pos="360"/>
        </w:tabs>
        <w:spacing w:after="0"/>
        <w:ind w:left="270"/>
        <w:jc w:val="both"/>
        <w:rPr>
          <w:rFonts w:ascii="Arial" w:hAnsi="Arial" w:cs="Arial"/>
          <w:sz w:val="18"/>
          <w:szCs w:val="18"/>
        </w:rPr>
      </w:pPr>
    </w:p>
    <w:p w14:paraId="3A76C48D" w14:textId="0F6D09F0" w:rsidR="00F42EA7" w:rsidRPr="00800A37" w:rsidRDefault="00F42EA7" w:rsidP="00902446">
      <w:pPr>
        <w:pBdr>
          <w:bottom w:val="single" w:sz="6" w:space="1" w:color="auto"/>
        </w:pBdr>
        <w:tabs>
          <w:tab w:val="left" w:pos="360"/>
        </w:tabs>
        <w:spacing w:after="0"/>
        <w:ind w:left="270"/>
        <w:jc w:val="both"/>
        <w:rPr>
          <w:rFonts w:ascii="Arial" w:hAnsi="Arial" w:cs="Arial"/>
          <w:sz w:val="18"/>
          <w:szCs w:val="18"/>
        </w:rPr>
      </w:pPr>
      <w:r w:rsidRPr="00800A37">
        <w:rPr>
          <w:rFonts w:ascii="Arial" w:hAnsi="Arial" w:cs="Arial"/>
          <w:sz w:val="18"/>
          <w:szCs w:val="18"/>
        </w:rPr>
        <w:t>In the Statement that follows, references to “I” and “My” include the Owner as well as the Joint Owner, if any and both parties have signed. By signing below, I acknowledge and attest that:</w:t>
      </w:r>
    </w:p>
    <w:p w14:paraId="1A20EA7F" w14:textId="77777777" w:rsidR="00F42EA7" w:rsidRPr="00800A37" w:rsidRDefault="00F42EA7" w:rsidP="00902446">
      <w:pPr>
        <w:pBdr>
          <w:bottom w:val="single" w:sz="6" w:space="1" w:color="auto"/>
        </w:pBdr>
        <w:tabs>
          <w:tab w:val="left" w:pos="360"/>
        </w:tabs>
        <w:spacing w:after="0"/>
        <w:ind w:left="270"/>
        <w:jc w:val="both"/>
        <w:rPr>
          <w:rFonts w:ascii="Arial" w:hAnsi="Arial" w:cs="Arial"/>
          <w:sz w:val="18"/>
          <w:szCs w:val="18"/>
        </w:rPr>
      </w:pPr>
    </w:p>
    <w:p w14:paraId="7A0918B3" w14:textId="77777777" w:rsidR="00055C4D" w:rsidRPr="00055C4D" w:rsidRDefault="00055C4D" w:rsidP="00055C4D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055C4D">
        <w:rPr>
          <w:rFonts w:ascii="Arial" w:hAnsi="Arial" w:cs="Arial"/>
          <w:sz w:val="18"/>
          <w:szCs w:val="18"/>
        </w:rPr>
        <w:t xml:space="preserve">To the best of my knowledge and belief, the information I have provided regarding my financial status, tax status, financial objectives, identification information, and any other information requested by my agent is complete and accurate. </w:t>
      </w:r>
    </w:p>
    <w:p w14:paraId="4A058529" w14:textId="77777777" w:rsidR="00055C4D" w:rsidRPr="00055C4D" w:rsidRDefault="00055C4D" w:rsidP="00055C4D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055C4D">
        <w:rPr>
          <w:rFonts w:ascii="Arial" w:hAnsi="Arial" w:cs="Arial"/>
          <w:sz w:val="18"/>
          <w:szCs w:val="18"/>
        </w:rPr>
        <w:t>Neither the Company nor its representatives have offered legal or tax advice. I have been advised to consult my own attorney or tax advisor on any tax matters. I understand that any withdrawals taken from the annuity may result in a taxable event.</w:t>
      </w:r>
    </w:p>
    <w:p w14:paraId="50D252BB" w14:textId="77777777" w:rsidR="00055C4D" w:rsidRPr="00055C4D" w:rsidRDefault="00055C4D" w:rsidP="00055C4D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055C4D">
        <w:rPr>
          <w:rFonts w:ascii="Arial" w:hAnsi="Arial" w:cs="Arial"/>
          <w:sz w:val="18"/>
          <w:szCs w:val="18"/>
        </w:rPr>
        <w:t>I believe the annuity I am applying for is suitable and effectively addresses my financial situation, insurance needs, and financial objectives.</w:t>
      </w:r>
    </w:p>
    <w:p w14:paraId="2FBCABCC" w14:textId="77777777" w:rsidR="00055C4D" w:rsidRPr="00055C4D" w:rsidRDefault="00055C4D" w:rsidP="00055C4D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055C4D">
        <w:rPr>
          <w:rFonts w:ascii="Arial" w:hAnsi="Arial" w:cs="Arial"/>
          <w:sz w:val="18"/>
          <w:szCs w:val="18"/>
        </w:rPr>
        <w:t>I confirm that my agent has informed me of the features of the annuity, and I have discussed and considered the advantages and disadvantages of this annuity. Based on that information, I believe I would benefit from those features and from the annuity as a whole, including if I am replacing an existing annuity or life policy.</w:t>
      </w:r>
    </w:p>
    <w:p w14:paraId="119D26B0" w14:textId="74177F1B" w:rsidR="00961E2F" w:rsidRDefault="00055C4D" w:rsidP="00055C4D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055C4D">
        <w:rPr>
          <w:rFonts w:ascii="Arial" w:hAnsi="Arial" w:cs="Arial"/>
          <w:sz w:val="18"/>
          <w:szCs w:val="18"/>
        </w:rPr>
        <w:t xml:space="preserve">I understand and accept that I could lose some of my principal if I surrender the </w:t>
      </w:r>
      <w:proofErr w:type="gramStart"/>
      <w:r w:rsidRPr="00055C4D">
        <w:rPr>
          <w:rFonts w:ascii="Arial" w:hAnsi="Arial" w:cs="Arial"/>
          <w:sz w:val="18"/>
          <w:szCs w:val="18"/>
        </w:rPr>
        <w:t>annuity</w:t>
      </w:r>
      <w:proofErr w:type="gramEnd"/>
      <w:r w:rsidRPr="00055C4D">
        <w:rPr>
          <w:rFonts w:ascii="Arial" w:hAnsi="Arial" w:cs="Arial"/>
          <w:sz w:val="18"/>
          <w:szCs w:val="18"/>
        </w:rPr>
        <w:t xml:space="preserve"> I am purchasing during the withdrawal charge period. I understand and accept that my interest credits may fluctuate, if applicable to the annuity I have applied for. I acknowledge and agree that the annuity I am applying for is a long-term contract that will have a withdrawal charge on any withdrawals in excess of the free withdrawal amount during the withdrawal charge period, subject to the contract and any attached riders. I have read and understand the above statements.</w:t>
      </w:r>
    </w:p>
    <w:p w14:paraId="38BDB1F1" w14:textId="77777777" w:rsidR="00055C4D" w:rsidRPr="0089389C" w:rsidRDefault="00055C4D" w:rsidP="00055C4D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b/>
          <w:bCs/>
          <w:sz w:val="18"/>
          <w:szCs w:val="18"/>
        </w:rPr>
      </w:pPr>
    </w:p>
    <w:p w14:paraId="3C4C259B" w14:textId="77777777" w:rsidR="00F42EA7" w:rsidRPr="0089389C" w:rsidRDefault="00F42EA7" w:rsidP="00F833D1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Select as many of the following that apply: </w:t>
      </w:r>
    </w:p>
    <w:p w14:paraId="504B6D52" w14:textId="77777777" w:rsidR="00F42EA7" w:rsidRPr="0089389C" w:rsidRDefault="00F42EA7" w:rsidP="00F833D1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proofErr w:type="gramStart"/>
      <w:r w:rsidRPr="0089389C">
        <w:rPr>
          <w:rFonts w:ascii="Segoe UI Symbol" w:hAnsi="Segoe UI Symbol" w:cs="Segoe UI Symbol"/>
          <w:sz w:val="18"/>
          <w:szCs w:val="18"/>
        </w:rPr>
        <w:t>☐</w:t>
      </w:r>
      <w:r w:rsidRPr="0089389C">
        <w:rPr>
          <w:rFonts w:ascii="Arial" w:hAnsi="Arial" w:cs="Arial"/>
          <w:sz w:val="18"/>
          <w:szCs w:val="18"/>
        </w:rPr>
        <w:t>My annuity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purchase </w:t>
      </w:r>
      <w:r w:rsidRPr="0089389C">
        <w:rPr>
          <w:rFonts w:ascii="Arial" w:hAnsi="Arial" w:cs="Arial"/>
          <w:b/>
          <w:bCs/>
          <w:sz w:val="18"/>
          <w:szCs w:val="18"/>
        </w:rPr>
        <w:t xml:space="preserve">is based </w:t>
      </w:r>
      <w:r w:rsidRPr="0089389C">
        <w:rPr>
          <w:rFonts w:ascii="Arial" w:hAnsi="Arial" w:cs="Arial"/>
          <w:sz w:val="18"/>
          <w:szCs w:val="18"/>
        </w:rPr>
        <w:t>on the recommendation of my agent.</w:t>
      </w:r>
    </w:p>
    <w:p w14:paraId="78ADBD99" w14:textId="77777777" w:rsidR="00F42EA7" w:rsidRPr="0089389C" w:rsidRDefault="00F42EA7" w:rsidP="00F833D1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Segoe UI Symbol" w:hAnsi="Segoe UI Symbol" w:cs="Segoe UI Symbol"/>
          <w:sz w:val="18"/>
          <w:szCs w:val="18"/>
        </w:rPr>
        <w:t>☐</w:t>
      </w:r>
      <w:r w:rsidRPr="0089389C">
        <w:rPr>
          <w:rFonts w:ascii="Arial" w:hAnsi="Arial" w:cs="Arial"/>
          <w:sz w:val="18"/>
          <w:szCs w:val="18"/>
        </w:rPr>
        <w:t xml:space="preserve">I have chosen to provide </w:t>
      </w:r>
      <w:r w:rsidRPr="0089389C">
        <w:rPr>
          <w:rFonts w:ascii="Arial" w:hAnsi="Arial" w:cs="Arial"/>
          <w:b/>
          <w:bCs/>
          <w:sz w:val="18"/>
          <w:szCs w:val="18"/>
        </w:rPr>
        <w:t xml:space="preserve">LIMITED </w:t>
      </w:r>
      <w:r w:rsidRPr="0089389C">
        <w:rPr>
          <w:rFonts w:ascii="Arial" w:hAnsi="Arial" w:cs="Arial"/>
          <w:sz w:val="18"/>
          <w:szCs w:val="18"/>
        </w:rPr>
        <w:t>information at this time.</w:t>
      </w:r>
    </w:p>
    <w:p w14:paraId="0175F89D" w14:textId="16EFABF3" w:rsidR="00961E2F" w:rsidRDefault="00F42EA7" w:rsidP="003E37D0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Segoe UI Symbol" w:hAnsi="Segoe UI Symbol" w:cs="Segoe UI Symbol"/>
          <w:sz w:val="18"/>
          <w:szCs w:val="18"/>
        </w:rPr>
        <w:t>☐</w:t>
      </w:r>
      <w:r w:rsidRPr="0089389C">
        <w:rPr>
          <w:rFonts w:ascii="Arial" w:hAnsi="Arial" w:cs="Arial"/>
          <w:sz w:val="18"/>
          <w:szCs w:val="18"/>
        </w:rPr>
        <w:t xml:space="preserve">I </w:t>
      </w:r>
      <w:r w:rsidRPr="0089389C">
        <w:rPr>
          <w:rFonts w:ascii="Arial" w:hAnsi="Arial" w:cs="Arial"/>
          <w:b/>
          <w:bCs/>
          <w:sz w:val="18"/>
          <w:szCs w:val="18"/>
        </w:rPr>
        <w:t xml:space="preserve">REFUSE </w:t>
      </w:r>
      <w:proofErr w:type="gramStart"/>
      <w:r w:rsidRPr="0089389C">
        <w:rPr>
          <w:rFonts w:ascii="Arial" w:hAnsi="Arial" w:cs="Arial"/>
          <w:sz w:val="18"/>
          <w:szCs w:val="18"/>
        </w:rPr>
        <w:t>to provide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the information </w:t>
      </w:r>
      <w:proofErr w:type="gramStart"/>
      <w:r w:rsidRPr="0089389C">
        <w:rPr>
          <w:rFonts w:ascii="Arial" w:hAnsi="Arial" w:cs="Arial"/>
          <w:sz w:val="18"/>
          <w:szCs w:val="18"/>
        </w:rPr>
        <w:t>at this time</w:t>
      </w:r>
      <w:proofErr w:type="gramEnd"/>
      <w:r w:rsidRPr="0089389C">
        <w:rPr>
          <w:rFonts w:ascii="Arial" w:hAnsi="Arial" w:cs="Arial"/>
          <w:sz w:val="18"/>
          <w:szCs w:val="18"/>
        </w:rPr>
        <w:t>.</w:t>
      </w:r>
    </w:p>
    <w:p w14:paraId="2EE71211" w14:textId="77777777" w:rsidR="003E37D0" w:rsidRPr="0089389C" w:rsidRDefault="003E37D0" w:rsidP="000C2FB7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61ACC986" w14:textId="77777777" w:rsidR="00FE7264" w:rsidRDefault="00FE7264" w:rsidP="00FE7264">
      <w:pPr>
        <w:spacing w:after="0"/>
        <w:rPr>
          <w:rFonts w:ascii="Arial" w:hAnsi="Arial" w:cs="Arial"/>
          <w:sz w:val="18"/>
          <w:szCs w:val="18"/>
        </w:rPr>
      </w:pPr>
    </w:p>
    <w:p w14:paraId="09699EE4" w14:textId="77777777" w:rsidR="004553D7" w:rsidRDefault="004553D7" w:rsidP="00FE7264">
      <w:pPr>
        <w:spacing w:after="0"/>
        <w:rPr>
          <w:rFonts w:ascii="Arial" w:hAnsi="Arial" w:cs="Arial"/>
          <w:sz w:val="18"/>
          <w:szCs w:val="18"/>
        </w:rPr>
      </w:pPr>
    </w:p>
    <w:p w14:paraId="04430229" w14:textId="424EBCC6" w:rsidR="00C47510" w:rsidRPr="0089389C" w:rsidRDefault="00C47510" w:rsidP="004553D7">
      <w:pPr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Dated at ____________________________________</w:t>
      </w:r>
      <w:proofErr w:type="gramStart"/>
      <w:r w:rsidRPr="0089389C">
        <w:rPr>
          <w:rFonts w:ascii="Arial" w:hAnsi="Arial" w:cs="Arial"/>
          <w:sz w:val="18"/>
          <w:szCs w:val="18"/>
        </w:rPr>
        <w:t xml:space="preserve">   ________________________   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9389C">
        <w:rPr>
          <w:rFonts w:ascii="Arial" w:hAnsi="Arial" w:cs="Arial"/>
          <w:sz w:val="18"/>
          <w:szCs w:val="18"/>
        </w:rPr>
        <w:t>On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this Date ______________________</w:t>
      </w:r>
    </w:p>
    <w:p w14:paraId="19B6997E" w14:textId="0E80EFFA" w:rsidR="00C47510" w:rsidRPr="0089389C" w:rsidRDefault="00C47510" w:rsidP="004553D7">
      <w:pPr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>City</w:t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 xml:space="preserve">   State</w:t>
      </w:r>
    </w:p>
    <w:p w14:paraId="4C3FE814" w14:textId="77777777" w:rsidR="00C47510" w:rsidRPr="0089389C" w:rsidRDefault="00C47510" w:rsidP="004553D7">
      <w:pPr>
        <w:ind w:left="270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AB712B8" w14:textId="0DA9EFEE" w:rsidR="00C47510" w:rsidRPr="0089389C" w:rsidRDefault="00C47510" w:rsidP="004553D7">
      <w:pPr>
        <w:spacing w:after="0"/>
        <w:ind w:left="270"/>
        <w:jc w:val="center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</w:t>
      </w:r>
      <w:r w:rsidRPr="0089389C">
        <w:rPr>
          <w:rFonts w:ascii="Arial" w:hAnsi="Arial" w:cs="Arial"/>
          <w:sz w:val="18"/>
          <w:szCs w:val="18"/>
        </w:rPr>
        <w:t>________________________________________________</w:t>
      </w:r>
      <w:proofErr w:type="gramStart"/>
      <w:r w:rsidRPr="0089389C">
        <w:rPr>
          <w:rFonts w:ascii="Arial" w:hAnsi="Arial" w:cs="Arial"/>
          <w:sz w:val="18"/>
          <w:szCs w:val="18"/>
        </w:rPr>
        <w:t>_</w:t>
      </w:r>
      <w:r w:rsidR="00902446">
        <w:rPr>
          <w:rFonts w:ascii="Arial" w:hAnsi="Arial" w:cs="Arial"/>
          <w:sz w:val="18"/>
          <w:szCs w:val="18"/>
        </w:rPr>
        <w:t xml:space="preserve">  </w:t>
      </w:r>
      <w:r w:rsidR="00902446" w:rsidRPr="0089389C">
        <w:rPr>
          <w:rFonts w:ascii="Arial" w:hAnsi="Arial" w:cs="Arial"/>
          <w:sz w:val="18"/>
          <w:szCs w:val="18"/>
        </w:rPr>
        <w:t>_</w:t>
      </w:r>
      <w:proofErr w:type="gramEnd"/>
      <w:r w:rsidR="00902446" w:rsidRPr="0089389C">
        <w:rPr>
          <w:rFonts w:ascii="Arial" w:hAnsi="Arial" w:cs="Arial"/>
          <w:sz w:val="18"/>
          <w:szCs w:val="18"/>
        </w:rPr>
        <w:t>_____________________________________________</w:t>
      </w:r>
    </w:p>
    <w:p w14:paraId="6C55F34F" w14:textId="76E0A3EB" w:rsidR="00C47510" w:rsidRPr="0089389C" w:rsidRDefault="00902446" w:rsidP="00902446">
      <w:pPr>
        <w:ind w:left="270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="00C47510" w:rsidRPr="0089389C">
        <w:rPr>
          <w:rFonts w:ascii="Arial" w:hAnsi="Arial" w:cs="Arial"/>
          <w:sz w:val="18"/>
          <w:szCs w:val="18"/>
        </w:rPr>
        <w:t>Signature of Owner/Trustee 1/Officer 1</w:t>
      </w:r>
      <w:r>
        <w:rPr>
          <w:rFonts w:ascii="Arial" w:hAnsi="Arial" w:cs="Arial"/>
          <w:sz w:val="18"/>
          <w:szCs w:val="18"/>
        </w:rPr>
        <w:t xml:space="preserve">                                                Printed Name Here</w:t>
      </w:r>
    </w:p>
    <w:p w14:paraId="38640F11" w14:textId="77777777" w:rsidR="00C47510" w:rsidRPr="0089389C" w:rsidRDefault="00C47510" w:rsidP="004553D7">
      <w:pPr>
        <w:spacing w:after="0"/>
        <w:ind w:left="270"/>
        <w:rPr>
          <w:rFonts w:ascii="Arial" w:hAnsi="Arial" w:cs="Arial"/>
          <w:sz w:val="18"/>
          <w:szCs w:val="18"/>
        </w:rPr>
      </w:pPr>
    </w:p>
    <w:p w14:paraId="71A2D245" w14:textId="3370BC34" w:rsidR="00C47510" w:rsidRPr="0089389C" w:rsidRDefault="00E61AAF" w:rsidP="004553D7">
      <w:pPr>
        <w:spacing w:after="0"/>
        <w:ind w:left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[</w:t>
      </w:r>
      <w:r w:rsidR="00C47510" w:rsidRPr="0089389C">
        <w:rPr>
          <w:rFonts w:ascii="Arial" w:hAnsi="Arial" w:cs="Arial"/>
          <w:sz w:val="18"/>
          <w:szCs w:val="18"/>
        </w:rPr>
        <w:t>Dated at ____________________________________   ________________________    On this Date ______________________</w:t>
      </w:r>
    </w:p>
    <w:p w14:paraId="0E698BC5" w14:textId="47F157DF" w:rsidR="00C47510" w:rsidRPr="0089389C" w:rsidRDefault="00C47510" w:rsidP="004553D7">
      <w:pPr>
        <w:ind w:left="270"/>
        <w:rPr>
          <w:rFonts w:ascii="Arial" w:hAnsi="Arial" w:cs="Arial"/>
          <w:b/>
          <w:bCs/>
          <w:sz w:val="18"/>
          <w:szCs w:val="18"/>
          <w:u w:val="single"/>
        </w:rPr>
      </w:pP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>City</w:t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 xml:space="preserve">   State</w:t>
      </w:r>
    </w:p>
    <w:p w14:paraId="2D62ACF5" w14:textId="77777777" w:rsidR="00902446" w:rsidRPr="0089389C" w:rsidRDefault="00902446" w:rsidP="00902446">
      <w:pPr>
        <w:spacing w:after="0"/>
        <w:ind w:left="270"/>
        <w:jc w:val="center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</w:t>
      </w:r>
      <w:r w:rsidRPr="0089389C">
        <w:rPr>
          <w:rFonts w:ascii="Arial" w:hAnsi="Arial" w:cs="Arial"/>
          <w:sz w:val="18"/>
          <w:szCs w:val="18"/>
        </w:rPr>
        <w:t>________________________________________________</w:t>
      </w:r>
      <w:proofErr w:type="gramStart"/>
      <w:r w:rsidRPr="0089389C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</w:rPr>
        <w:t xml:space="preserve">  </w:t>
      </w:r>
      <w:r w:rsidRPr="0089389C">
        <w:rPr>
          <w:rFonts w:ascii="Arial" w:hAnsi="Arial" w:cs="Arial"/>
          <w:sz w:val="18"/>
          <w:szCs w:val="18"/>
        </w:rPr>
        <w:t>_</w:t>
      </w:r>
      <w:proofErr w:type="gramEnd"/>
      <w:r w:rsidRPr="0089389C">
        <w:rPr>
          <w:rFonts w:ascii="Arial" w:hAnsi="Arial" w:cs="Arial"/>
          <w:sz w:val="18"/>
          <w:szCs w:val="18"/>
        </w:rPr>
        <w:t>_____________________________________________</w:t>
      </w:r>
    </w:p>
    <w:p w14:paraId="3D920906" w14:textId="77777777" w:rsidR="00902446" w:rsidRPr="0089389C" w:rsidRDefault="00902446" w:rsidP="00902446">
      <w:pPr>
        <w:ind w:left="270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Pr="0089389C">
        <w:rPr>
          <w:rFonts w:ascii="Arial" w:hAnsi="Arial" w:cs="Arial"/>
          <w:sz w:val="18"/>
          <w:szCs w:val="18"/>
        </w:rPr>
        <w:t>Signature of Owner/Trustee 1/Officer 1</w:t>
      </w:r>
      <w:r>
        <w:rPr>
          <w:rFonts w:ascii="Arial" w:hAnsi="Arial" w:cs="Arial"/>
          <w:sz w:val="18"/>
          <w:szCs w:val="18"/>
        </w:rPr>
        <w:t xml:space="preserve">                                                Printed Name Here</w:t>
      </w:r>
    </w:p>
    <w:p w14:paraId="08998439" w14:textId="77777777" w:rsidR="00902446" w:rsidRDefault="0090244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36FB4A51" w14:textId="4486F609" w:rsidR="00C47510" w:rsidRPr="0089389C" w:rsidRDefault="00C47510" w:rsidP="004553D7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</w:rPr>
        <w:lastRenderedPageBreak/>
        <w:t xml:space="preserve">AGENT STATEMENT </w:t>
      </w:r>
    </w:p>
    <w:p w14:paraId="7096420B" w14:textId="77777777" w:rsidR="00C47510" w:rsidRPr="0089389C" w:rsidRDefault="00C47510" w:rsidP="004553D7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Will you be submitting supplemental suitability information? </w:t>
      </w:r>
      <w:r w:rsidRPr="0089389C">
        <w:rPr>
          <w:rFonts w:ascii="Segoe UI Symbol" w:hAnsi="Segoe UI Symbol" w:cs="Segoe UI Symbol"/>
          <w:sz w:val="18"/>
          <w:szCs w:val="18"/>
        </w:rPr>
        <w:t>☐</w:t>
      </w:r>
      <w:r w:rsidRPr="0089389C">
        <w:rPr>
          <w:rFonts w:ascii="Arial" w:hAnsi="Arial" w:cs="Arial"/>
          <w:sz w:val="18"/>
          <w:szCs w:val="18"/>
        </w:rPr>
        <w:t xml:space="preserve"> Yes </w:t>
      </w:r>
      <w:r w:rsidRPr="0089389C">
        <w:rPr>
          <w:rFonts w:ascii="Segoe UI Symbol" w:hAnsi="Segoe UI Symbol" w:cs="Segoe UI Symbol"/>
          <w:sz w:val="18"/>
          <w:szCs w:val="18"/>
        </w:rPr>
        <w:t>☐</w:t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2F31911A" w14:textId="77777777" w:rsidR="00C47510" w:rsidRPr="0089389C" w:rsidRDefault="00C47510" w:rsidP="004553D7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615EDC44" w14:textId="4F70A332" w:rsidR="00C47510" w:rsidRPr="0089389C" w:rsidRDefault="00C47510" w:rsidP="004553D7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</w:rPr>
        <w:t xml:space="preserve">By signing below, I acknowledge and attest that: </w:t>
      </w:r>
    </w:p>
    <w:p w14:paraId="17870A02" w14:textId="77777777" w:rsidR="009240AD" w:rsidRPr="0089389C" w:rsidRDefault="009240AD" w:rsidP="004553D7">
      <w:pPr>
        <w:pBdr>
          <w:bottom w:val="single" w:sz="6" w:space="1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34DE023F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I verified the identity of the owner(s) and believe the information provided is true and accurate.</w:t>
      </w:r>
    </w:p>
    <w:p w14:paraId="440903FA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 made a reasonable effort to obtain information from the owner(s) concerning financial status, </w:t>
      </w:r>
      <w:r>
        <w:rPr>
          <w:rFonts w:ascii="Arial" w:hAnsi="Arial" w:cs="Arial"/>
          <w:sz w:val="18"/>
          <w:szCs w:val="18"/>
        </w:rPr>
        <w:t xml:space="preserve">insurance needs, </w:t>
      </w:r>
      <w:r w:rsidRPr="0089389C">
        <w:rPr>
          <w:rFonts w:ascii="Arial" w:hAnsi="Arial" w:cs="Arial"/>
          <w:sz w:val="18"/>
          <w:szCs w:val="18"/>
        </w:rPr>
        <w:t>financial objectives, and other required or appropriate information.</w:t>
      </w:r>
    </w:p>
    <w:p w14:paraId="28EA668A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To the best of my knowledge, the information on the form is true and complete, </w:t>
      </w:r>
      <w:r>
        <w:rPr>
          <w:rFonts w:ascii="Arial" w:hAnsi="Arial" w:cs="Arial"/>
          <w:sz w:val="18"/>
          <w:szCs w:val="18"/>
        </w:rPr>
        <w:t xml:space="preserve">and was </w:t>
      </w:r>
      <w:r w:rsidRPr="0089389C">
        <w:rPr>
          <w:rFonts w:ascii="Arial" w:hAnsi="Arial" w:cs="Arial"/>
          <w:sz w:val="18"/>
          <w:szCs w:val="18"/>
        </w:rPr>
        <w:t>obtained prior to the annuity purchase.</w:t>
      </w:r>
    </w:p>
    <w:p w14:paraId="436C7202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The annuity purchase is not intended to affect eligibility for means-tested government benefits, including Medicaid, or the Veterans Aid and Attendance benefit.</w:t>
      </w:r>
    </w:p>
    <w:p w14:paraId="325E8135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Based on the information provided by the owner(s) and all known circumstances, I believe the annuity and any exchange or replacement of an existing annuity or life policy meet the applicable </w:t>
      </w:r>
      <w:r>
        <w:rPr>
          <w:rFonts w:ascii="Arial" w:hAnsi="Arial" w:cs="Arial"/>
          <w:sz w:val="18"/>
          <w:szCs w:val="18"/>
        </w:rPr>
        <w:t xml:space="preserve">“best interest” </w:t>
      </w:r>
      <w:r w:rsidRPr="0089389C">
        <w:rPr>
          <w:rFonts w:ascii="Arial" w:hAnsi="Arial" w:cs="Arial"/>
          <w:sz w:val="18"/>
          <w:szCs w:val="18"/>
        </w:rPr>
        <w:t>standard of care.</w:t>
      </w:r>
    </w:p>
    <w:p w14:paraId="6E8F96DB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I have communicated the basis of my recommendation to the owner(s).</w:t>
      </w:r>
    </w:p>
    <w:p w14:paraId="159B5023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I have considered and discussed with the owner(s) the advantages and disadvantages of the annuity and the transaction as a whole.</w:t>
      </w:r>
    </w:p>
    <w:p w14:paraId="025E1CDF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I believe the owner(s) have been informed of the annuity's various features.</w:t>
      </w:r>
    </w:p>
    <w:p w14:paraId="6F86356E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 have complied with the applicable </w:t>
      </w:r>
      <w:r>
        <w:rPr>
          <w:rFonts w:ascii="Arial" w:hAnsi="Arial" w:cs="Arial"/>
          <w:sz w:val="18"/>
          <w:szCs w:val="18"/>
        </w:rPr>
        <w:t xml:space="preserve">“best interest” </w:t>
      </w:r>
      <w:r w:rsidRPr="0089389C">
        <w:rPr>
          <w:rFonts w:ascii="Arial" w:hAnsi="Arial" w:cs="Arial"/>
          <w:sz w:val="18"/>
          <w:szCs w:val="18"/>
        </w:rPr>
        <w:t>standards of care, including care, disclosure, conflict of interest, and documentation obligations.</w:t>
      </w:r>
    </w:p>
    <w:p w14:paraId="0ABCB36E" w14:textId="77777777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I agree to maintain records of the information collected, my recommendation, and its basis, consistent with the applicable </w:t>
      </w:r>
      <w:r>
        <w:rPr>
          <w:rFonts w:ascii="Arial" w:hAnsi="Arial" w:cs="Arial"/>
          <w:sz w:val="18"/>
          <w:szCs w:val="18"/>
        </w:rPr>
        <w:t xml:space="preserve">“best interest” </w:t>
      </w:r>
      <w:r w:rsidRPr="0089389C">
        <w:rPr>
          <w:rFonts w:ascii="Arial" w:hAnsi="Arial" w:cs="Arial"/>
          <w:sz w:val="18"/>
          <w:szCs w:val="18"/>
        </w:rPr>
        <w:t>standard of care, my contractual obligations, and the Company’s policies and procedures. I understand that any reproduction of the actual document may be used to maintain such records. I agree to make these records available for review upon request by the Company or any regulatory body.</w:t>
      </w:r>
    </w:p>
    <w:p w14:paraId="043C2DC0" w14:textId="3393372E" w:rsidR="00055C4D" w:rsidRPr="0089389C" w:rsidRDefault="00055C4D" w:rsidP="00055C4D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720"/>
        </w:tabs>
        <w:spacing w:after="0"/>
        <w:ind w:left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I have provided the</w:t>
      </w:r>
      <w:r>
        <w:rPr>
          <w:rFonts w:ascii="Arial" w:hAnsi="Arial" w:cs="Arial"/>
          <w:sz w:val="18"/>
          <w:szCs w:val="18"/>
        </w:rPr>
        <w:t xml:space="preserve"> owner(s) w</w:t>
      </w:r>
      <w:r w:rsidRPr="0089389C">
        <w:rPr>
          <w:rFonts w:ascii="Arial" w:hAnsi="Arial" w:cs="Arial"/>
          <w:sz w:val="18"/>
          <w:szCs w:val="18"/>
        </w:rPr>
        <w:t>ith a completed Insurance Agent (Producer) Disclosure for Annuities document</w:t>
      </w:r>
      <w:r>
        <w:rPr>
          <w:rFonts w:ascii="Arial" w:hAnsi="Arial" w:cs="Arial"/>
          <w:sz w:val="18"/>
          <w:szCs w:val="18"/>
        </w:rPr>
        <w:t xml:space="preserve"> in the form of Appendix A to the NAIC’s Suitability in Annuity Transactions Model Regulation</w:t>
      </w:r>
      <w:r w:rsidRPr="0089389C">
        <w:rPr>
          <w:rFonts w:ascii="Arial" w:hAnsi="Arial" w:cs="Arial"/>
          <w:sz w:val="18"/>
          <w:szCs w:val="18"/>
        </w:rPr>
        <w:t>.</w:t>
      </w:r>
    </w:p>
    <w:p w14:paraId="3EB0CE13" w14:textId="77777777" w:rsidR="00C47510" w:rsidRPr="0089389C" w:rsidRDefault="00C47510" w:rsidP="00B07ED1">
      <w:pPr>
        <w:pBdr>
          <w:bottom w:val="single" w:sz="6" w:space="15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6A6FF8C7" w14:textId="77777777" w:rsidR="00C47510" w:rsidRPr="0089389C" w:rsidRDefault="00C47510" w:rsidP="00B07ED1">
      <w:pPr>
        <w:pBdr>
          <w:bottom w:val="single" w:sz="6" w:space="15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00E281A4" w14:textId="52673AF0" w:rsidR="00C47510" w:rsidRPr="0089389C" w:rsidRDefault="004553D7" w:rsidP="00B07ED1">
      <w:pPr>
        <w:pBdr>
          <w:bottom w:val="single" w:sz="6" w:space="15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</w:t>
      </w:r>
      <w:r w:rsidR="00C47510" w:rsidRPr="0089389C">
        <w:rPr>
          <w:rFonts w:ascii="Arial" w:hAnsi="Arial" w:cs="Arial"/>
          <w:sz w:val="18"/>
          <w:szCs w:val="18"/>
        </w:rPr>
        <w:t xml:space="preserve">_______________________________________________________________   __________________________________ </w:t>
      </w:r>
    </w:p>
    <w:p w14:paraId="0C942FD2" w14:textId="5AF8DAD3" w:rsidR="00C47510" w:rsidRPr="0089389C" w:rsidRDefault="00C47510" w:rsidP="00B07ED1">
      <w:pPr>
        <w:pBdr>
          <w:bottom w:val="single" w:sz="6" w:space="15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Agent Signature </w:t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 xml:space="preserve">Date </w:t>
      </w:r>
      <w:r w:rsidRPr="0089389C">
        <w:rPr>
          <w:rFonts w:ascii="Arial" w:hAnsi="Arial" w:cs="Arial"/>
          <w:i/>
          <w:iCs/>
          <w:sz w:val="18"/>
          <w:szCs w:val="18"/>
        </w:rPr>
        <w:t xml:space="preserve">(MM/DD/YYYY) </w:t>
      </w:r>
    </w:p>
    <w:p w14:paraId="093E8543" w14:textId="77777777" w:rsidR="00C47510" w:rsidRPr="0089389C" w:rsidRDefault="00C47510" w:rsidP="00B07ED1">
      <w:pPr>
        <w:pBdr>
          <w:bottom w:val="single" w:sz="6" w:space="15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2DB4C423" w14:textId="77777777" w:rsidR="00C47510" w:rsidRPr="0089389C" w:rsidRDefault="00C47510" w:rsidP="00B07ED1">
      <w:pPr>
        <w:pBdr>
          <w:bottom w:val="single" w:sz="6" w:space="15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</w:p>
    <w:p w14:paraId="2BFB4A75" w14:textId="464521DA" w:rsidR="00C47510" w:rsidRPr="0089389C" w:rsidRDefault="00C47510" w:rsidP="00B07ED1">
      <w:pPr>
        <w:pBdr>
          <w:bottom w:val="single" w:sz="6" w:space="15" w:color="auto"/>
        </w:pBdr>
        <w:tabs>
          <w:tab w:val="left" w:pos="360"/>
        </w:tabs>
        <w:spacing w:after="0"/>
        <w:ind w:left="270"/>
        <w:rPr>
          <w:rFonts w:ascii="Arial" w:hAnsi="Arial" w:cs="Arial"/>
          <w:sz w:val="18"/>
          <w:szCs w:val="18"/>
        </w:rPr>
      </w:pPr>
      <w:proofErr w:type="gramStart"/>
      <w:r w:rsidRPr="0089389C">
        <w:rPr>
          <w:rFonts w:ascii="Arial" w:hAnsi="Arial" w:cs="Arial"/>
          <w:sz w:val="18"/>
          <w:szCs w:val="18"/>
        </w:rPr>
        <w:t xml:space="preserve">__________________________________________________________ </w:t>
      </w:r>
      <w:proofErr w:type="gramEnd"/>
      <w:r w:rsidR="008C41F6" w:rsidRPr="0089389C">
        <w:rPr>
          <w:rFonts w:ascii="Arial" w:hAnsi="Arial" w:cs="Arial"/>
          <w:sz w:val="18"/>
          <w:szCs w:val="18"/>
        </w:rPr>
        <w:t>]</w:t>
      </w:r>
    </w:p>
    <w:bookmarkEnd w:id="47"/>
    <w:p w14:paraId="6684C17E" w14:textId="1A14018C" w:rsidR="00B07ED1" w:rsidRPr="0089389C" w:rsidRDefault="00C47510" w:rsidP="00B07ED1">
      <w:pPr>
        <w:pBdr>
          <w:bottom w:val="single" w:sz="6" w:space="15" w:color="auto"/>
        </w:pBdr>
        <w:tabs>
          <w:tab w:val="left" w:pos="360"/>
        </w:tabs>
        <w:spacing w:after="0"/>
        <w:ind w:left="270"/>
        <w:rPr>
          <w:rFonts w:ascii="Arial" w:hAnsi="Arial" w:cs="Arial"/>
          <w:b/>
          <w:bCs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Agent Printed Name</w:t>
      </w:r>
    </w:p>
    <w:p w14:paraId="0860C6A2" w14:textId="14886A18" w:rsidR="00B50562" w:rsidRPr="0089389C" w:rsidRDefault="00C6312F" w:rsidP="004553D7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>6</w:t>
      </w:r>
      <w:r w:rsidR="00B50562" w:rsidRPr="0089389C">
        <w:rPr>
          <w:rFonts w:ascii="Arial" w:hAnsi="Arial" w:cs="Arial"/>
          <w:b/>
          <w:bCs/>
        </w:rPr>
        <w:t xml:space="preserve">. </w:t>
      </w:r>
      <w:r w:rsidRPr="0089389C">
        <w:rPr>
          <w:rFonts w:ascii="Arial" w:hAnsi="Arial" w:cs="Arial"/>
          <w:b/>
          <w:bCs/>
        </w:rPr>
        <w:t>[</w:t>
      </w:r>
      <w:r w:rsidR="00B50562" w:rsidRPr="0089389C">
        <w:rPr>
          <w:rFonts w:ascii="Arial" w:hAnsi="Arial" w:cs="Arial"/>
          <w:b/>
          <w:bCs/>
        </w:rPr>
        <w:t>Additional Information</w:t>
      </w:r>
      <w:r w:rsidRPr="0089389C">
        <w:rPr>
          <w:rFonts w:ascii="Arial" w:hAnsi="Arial" w:cs="Arial"/>
          <w:b/>
          <w:bCs/>
        </w:rPr>
        <w:t>]</w:t>
      </w:r>
    </w:p>
    <w:p w14:paraId="3CD1D123" w14:textId="5850F5AB" w:rsidR="00B50562" w:rsidRPr="0089389C" w:rsidRDefault="00B50562" w:rsidP="00B50562">
      <w:pPr>
        <w:rPr>
          <w:rFonts w:ascii="Arial" w:hAnsi="Arial" w:cs="Arial"/>
          <w:b/>
          <w:bCs/>
        </w:rPr>
      </w:pPr>
    </w:p>
    <w:p w14:paraId="0D87147E" w14:textId="1229CD30" w:rsidR="00B50562" w:rsidRPr="0089389C" w:rsidRDefault="00B50562" w:rsidP="004553D7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</w:rPr>
      </w:pPr>
    </w:p>
    <w:p w14:paraId="26A0BE78" w14:textId="49E10097" w:rsidR="004B2283" w:rsidRPr="0089389C" w:rsidRDefault="00C6312F" w:rsidP="004553D7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>7</w:t>
      </w:r>
      <w:r w:rsidR="004B2283" w:rsidRPr="0089389C">
        <w:rPr>
          <w:rFonts w:ascii="Arial" w:hAnsi="Arial" w:cs="Arial"/>
          <w:b/>
          <w:bCs/>
        </w:rPr>
        <w:t>. Fraud Notice</w:t>
      </w:r>
    </w:p>
    <w:p w14:paraId="5D013F5E" w14:textId="4E35DFD9" w:rsidR="00403078" w:rsidRPr="0089389C" w:rsidRDefault="00C04142" w:rsidP="00C94703">
      <w:pPr>
        <w:autoSpaceDE w:val="0"/>
        <w:autoSpaceDN w:val="0"/>
        <w:adjustRightInd w:val="0"/>
        <w:spacing w:after="0" w:line="240" w:lineRule="auto"/>
        <w:ind w:left="270"/>
        <w:rPr>
          <w:rFonts w:ascii="HelveticaNeueLTStd-Cn" w:hAnsi="HelveticaNeueLTStd-Cn" w:cs="HelveticaNeueLTStd-Cn"/>
          <w:sz w:val="20"/>
          <w:szCs w:val="20"/>
        </w:rPr>
      </w:pPr>
      <w:r w:rsidRPr="0089389C">
        <w:rPr>
          <w:rFonts w:ascii="Arial" w:hAnsi="Arial" w:cs="Arial"/>
          <w:sz w:val="18"/>
          <w:szCs w:val="18"/>
        </w:rPr>
        <w:t>Any person who knowingly presents a false statement in an application for insurance may be guilty of a criminal offense and subject to penalties under state law</w:t>
      </w:r>
      <w:r w:rsidR="001B03C4" w:rsidRPr="0089389C">
        <w:rPr>
          <w:rFonts w:ascii="Arial" w:hAnsi="Arial" w:cs="Arial"/>
          <w:sz w:val="18"/>
          <w:szCs w:val="18"/>
        </w:rPr>
        <w:t>.</w:t>
      </w:r>
      <w:r w:rsidRPr="0089389C">
        <w:rPr>
          <w:rFonts w:ascii="HelveticaNeueLTStd-Cn" w:hAnsi="HelveticaNeueLTStd-Cn" w:cs="HelveticaNeueLTStd-Cn"/>
          <w:sz w:val="20"/>
          <w:szCs w:val="20"/>
        </w:rPr>
        <w:t xml:space="preserve"> </w:t>
      </w:r>
    </w:p>
    <w:p w14:paraId="7E2F9C2F" w14:textId="77777777" w:rsidR="00C94703" w:rsidRDefault="00C94703" w:rsidP="009845EA">
      <w:pPr>
        <w:rPr>
          <w:rFonts w:ascii="Arial" w:hAnsi="Arial" w:cs="Arial"/>
          <w:sz w:val="18"/>
          <w:szCs w:val="18"/>
        </w:rPr>
      </w:pPr>
    </w:p>
    <w:p w14:paraId="72D3DB0A" w14:textId="77777777" w:rsidR="00902446" w:rsidRDefault="0090244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9FE2686" w14:textId="39D31B87" w:rsidR="004B2283" w:rsidRPr="0089389C" w:rsidRDefault="004B2283" w:rsidP="00C94703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lastRenderedPageBreak/>
        <w:t>_____________________________________________________________________________________________________</w:t>
      </w:r>
    </w:p>
    <w:p w14:paraId="5878D512" w14:textId="5A1A8CF9" w:rsidR="004B2283" w:rsidRPr="0089389C" w:rsidRDefault="00C6312F" w:rsidP="00C94703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>8</w:t>
      </w:r>
      <w:r w:rsidR="004B2283" w:rsidRPr="0089389C">
        <w:rPr>
          <w:rFonts w:ascii="Arial" w:hAnsi="Arial" w:cs="Arial"/>
          <w:b/>
          <w:bCs/>
        </w:rPr>
        <w:t>. Acknowledgment</w:t>
      </w:r>
    </w:p>
    <w:p w14:paraId="311C735B" w14:textId="1E9FDA34" w:rsidR="004B2283" w:rsidRPr="00C94703" w:rsidRDefault="004B2283" w:rsidP="00C9470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C94703">
        <w:rPr>
          <w:rFonts w:ascii="Arial" w:hAnsi="Arial" w:cs="Arial"/>
          <w:sz w:val="18"/>
          <w:szCs w:val="18"/>
        </w:rPr>
        <w:t>I (We) hereby represent to the best of my (our) knowledge and belief that each of the statements and answers contained above</w:t>
      </w:r>
      <w:r w:rsidR="00C94703" w:rsidRPr="00C94703">
        <w:rPr>
          <w:rFonts w:ascii="Arial" w:hAnsi="Arial" w:cs="Arial"/>
          <w:sz w:val="18"/>
          <w:szCs w:val="18"/>
        </w:rPr>
        <w:t xml:space="preserve"> </w:t>
      </w:r>
      <w:r w:rsidRPr="00C94703">
        <w:rPr>
          <w:rFonts w:ascii="Arial" w:hAnsi="Arial" w:cs="Arial"/>
          <w:sz w:val="18"/>
          <w:szCs w:val="18"/>
        </w:rPr>
        <w:t>are full, complete, and true.</w:t>
      </w:r>
      <w:r w:rsidR="00DE719A" w:rsidRPr="00C94703">
        <w:rPr>
          <w:rFonts w:ascii="Arial" w:hAnsi="Arial" w:cs="Arial"/>
          <w:b/>
          <w:bCs/>
          <w:sz w:val="18"/>
          <w:szCs w:val="18"/>
        </w:rPr>
        <w:tab/>
      </w:r>
    </w:p>
    <w:p w14:paraId="055AC2F1" w14:textId="0E2C25EF" w:rsidR="004B2283" w:rsidRPr="00C94703" w:rsidRDefault="00330B94" w:rsidP="00C9470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C94703">
        <w:rPr>
          <w:rFonts w:ascii="Arial" w:hAnsi="Arial" w:cs="Arial"/>
          <w:sz w:val="18"/>
          <w:szCs w:val="18"/>
        </w:rPr>
        <w:t>I (We) certify that the Social Security or Employer Identification Number(s) shown above is (are) correct.</w:t>
      </w:r>
    </w:p>
    <w:p w14:paraId="2B8FA296" w14:textId="65D32ABA" w:rsidR="00330B94" w:rsidRPr="00C94703" w:rsidRDefault="00330B94" w:rsidP="00C9470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C94703">
        <w:rPr>
          <w:rFonts w:ascii="Arial" w:hAnsi="Arial" w:cs="Arial"/>
          <w:sz w:val="18"/>
          <w:szCs w:val="18"/>
        </w:rPr>
        <w:t>All statements and descriptions in this application are considered representations and not warranties. This application becomes</w:t>
      </w:r>
      <w:r w:rsidR="00C94703" w:rsidRPr="00C94703">
        <w:rPr>
          <w:rFonts w:ascii="Arial" w:hAnsi="Arial" w:cs="Arial"/>
          <w:sz w:val="18"/>
          <w:szCs w:val="18"/>
        </w:rPr>
        <w:t xml:space="preserve"> </w:t>
      </w:r>
      <w:r w:rsidRPr="00C94703">
        <w:rPr>
          <w:rFonts w:ascii="Arial" w:hAnsi="Arial" w:cs="Arial"/>
          <w:sz w:val="18"/>
          <w:szCs w:val="18"/>
        </w:rPr>
        <w:t>part of the policy to which it is attached.</w:t>
      </w:r>
    </w:p>
    <w:p w14:paraId="1379251A" w14:textId="6894D51B" w:rsidR="0080040C" w:rsidRDefault="001B03C4" w:rsidP="00C9470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C94703">
        <w:rPr>
          <w:rFonts w:ascii="Arial" w:hAnsi="Arial" w:cs="Arial"/>
          <w:sz w:val="18"/>
          <w:szCs w:val="18"/>
        </w:rPr>
        <w:t>I (We) understand and acknowledge that insurance policies and annuities are not a deposit or other obligation of, or guaranteed by a bank, any affiliate of a bank, or savings association, and are not insured by the Federal Deposit Insurance Corporation (FDIC) or any other agency of the United States, a bank, any affiliate of a bank, or savings association.</w:t>
      </w:r>
    </w:p>
    <w:p w14:paraId="356A9D7E" w14:textId="47792AED" w:rsidR="004D613B" w:rsidRPr="004D613B" w:rsidRDefault="004D613B" w:rsidP="004B516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szCs w:val="18"/>
        </w:rPr>
      </w:pPr>
      <w:r w:rsidRPr="004D613B">
        <w:rPr>
          <w:rFonts w:ascii="Arial" w:hAnsi="Arial" w:cs="Arial"/>
          <w:b/>
          <w:bCs/>
          <w:sz w:val="18"/>
          <w:szCs w:val="18"/>
        </w:rPr>
        <w:t>Index Annuity</w:t>
      </w:r>
      <w:r w:rsidRPr="004D613B">
        <w:rPr>
          <w:rFonts w:ascii="Arial" w:hAnsi="Arial" w:cs="Arial"/>
          <w:sz w:val="18"/>
          <w:szCs w:val="18"/>
        </w:rPr>
        <w:t xml:space="preserve">: </w:t>
      </w:r>
      <w:proofErr w:type="gramStart"/>
      <w:r w:rsidRPr="004D613B">
        <w:rPr>
          <w:rFonts w:ascii="Arial" w:hAnsi="Arial" w:cs="Arial"/>
          <w:sz w:val="18"/>
          <w:szCs w:val="18"/>
        </w:rPr>
        <w:t>I (We)</w:t>
      </w:r>
      <w:proofErr w:type="gramEnd"/>
      <w:r w:rsidRPr="004D613B">
        <w:rPr>
          <w:rFonts w:ascii="Arial" w:hAnsi="Arial" w:cs="Arial"/>
          <w:sz w:val="18"/>
          <w:szCs w:val="18"/>
        </w:rPr>
        <w:t xml:space="preserve"> acknowledge that I am (we are) applying for a single premium deferred annuity with an index-linked interest option. I (We) understand that while the values of the policy may be affected by an external index, the policy does not directly participate in any stock or equity investments. Further, </w:t>
      </w:r>
      <w:proofErr w:type="gramStart"/>
      <w:r w:rsidRPr="004D613B">
        <w:rPr>
          <w:rFonts w:ascii="Arial" w:hAnsi="Arial" w:cs="Arial"/>
          <w:sz w:val="18"/>
          <w:szCs w:val="18"/>
        </w:rPr>
        <w:t>I (we)</w:t>
      </w:r>
      <w:proofErr w:type="gramEnd"/>
      <w:r w:rsidRPr="004D613B">
        <w:rPr>
          <w:rFonts w:ascii="Arial" w:hAnsi="Arial" w:cs="Arial"/>
          <w:sz w:val="18"/>
          <w:szCs w:val="18"/>
        </w:rPr>
        <w:t xml:space="preserve"> understand that any </w:t>
      </w:r>
      <w:proofErr w:type="gramStart"/>
      <w:r w:rsidRPr="004D613B">
        <w:rPr>
          <w:rFonts w:ascii="Arial" w:hAnsi="Arial" w:cs="Arial"/>
          <w:sz w:val="18"/>
          <w:szCs w:val="18"/>
        </w:rPr>
        <w:t>values</w:t>
      </w:r>
      <w:proofErr w:type="gramEnd"/>
      <w:r w:rsidRPr="004D613B">
        <w:rPr>
          <w:rFonts w:ascii="Arial" w:hAnsi="Arial" w:cs="Arial"/>
          <w:sz w:val="18"/>
          <w:szCs w:val="18"/>
        </w:rPr>
        <w:t xml:space="preserve"> shown, other than guaranteed</w:t>
      </w:r>
      <w:r>
        <w:rPr>
          <w:rFonts w:ascii="Arial" w:hAnsi="Arial" w:cs="Arial"/>
          <w:sz w:val="18"/>
          <w:szCs w:val="18"/>
        </w:rPr>
        <w:t xml:space="preserve"> </w:t>
      </w:r>
      <w:r w:rsidRPr="004D613B">
        <w:rPr>
          <w:rFonts w:ascii="Arial" w:hAnsi="Arial" w:cs="Arial"/>
          <w:sz w:val="18"/>
          <w:szCs w:val="18"/>
        </w:rPr>
        <w:t>minimum values, are not guarantees, promises or warranties.</w:t>
      </w:r>
    </w:p>
    <w:p w14:paraId="3C66E991" w14:textId="0DB92087" w:rsidR="00330B94" w:rsidRPr="00C94703" w:rsidRDefault="00C94703" w:rsidP="00C94703">
      <w:pPr>
        <w:spacing w:after="0"/>
        <w:ind w:left="720" w:hanging="375"/>
        <w:rPr>
          <w:rFonts w:ascii="Arial" w:hAnsi="Arial" w:cs="Arial"/>
          <w:sz w:val="18"/>
          <w:szCs w:val="18"/>
        </w:rPr>
      </w:pPr>
      <w:r w:rsidRPr="00C94703">
        <w:rPr>
          <w:rFonts w:ascii="Arial" w:hAnsi="Arial" w:cs="Arial"/>
          <w:sz w:val="18"/>
          <w:szCs w:val="18"/>
        </w:rPr>
        <w:t xml:space="preserve">[e. </w:t>
      </w:r>
      <w:r>
        <w:rPr>
          <w:rFonts w:ascii="Arial" w:hAnsi="Arial" w:cs="Arial"/>
          <w:sz w:val="18"/>
          <w:szCs w:val="18"/>
        </w:rPr>
        <w:tab/>
      </w:r>
      <w:r w:rsidR="00330B94" w:rsidRPr="00C94703">
        <w:rPr>
          <w:rFonts w:ascii="Arial" w:hAnsi="Arial" w:cs="Arial"/>
          <w:b/>
          <w:bCs/>
          <w:sz w:val="18"/>
          <w:szCs w:val="18"/>
        </w:rPr>
        <w:t xml:space="preserve">Market Value Adjustment: </w:t>
      </w:r>
      <w:proofErr w:type="gramStart"/>
      <w:r w:rsidR="00330B94" w:rsidRPr="00C94703">
        <w:rPr>
          <w:rFonts w:ascii="Arial" w:hAnsi="Arial" w:cs="Arial"/>
          <w:sz w:val="18"/>
          <w:szCs w:val="18"/>
        </w:rPr>
        <w:t>I (We)</w:t>
      </w:r>
      <w:proofErr w:type="gramEnd"/>
      <w:r w:rsidR="00330B94" w:rsidRPr="00C94703">
        <w:rPr>
          <w:rFonts w:ascii="Arial" w:hAnsi="Arial" w:cs="Arial"/>
          <w:sz w:val="18"/>
          <w:szCs w:val="18"/>
        </w:rPr>
        <w:t xml:space="preserve"> acknowledge that I am (we are) applying for a single premium deferred annuity with a market value adjustment feature. I (We) understand that surrender values may </w:t>
      </w:r>
      <w:proofErr w:type="gramStart"/>
      <w:r w:rsidR="00330B94" w:rsidRPr="00C94703">
        <w:rPr>
          <w:rFonts w:ascii="Arial" w:hAnsi="Arial" w:cs="Arial"/>
          <w:sz w:val="18"/>
          <w:szCs w:val="18"/>
        </w:rPr>
        <w:t>increase</w:t>
      </w:r>
      <w:proofErr w:type="gramEnd"/>
      <w:r w:rsidR="00330B94" w:rsidRPr="00C94703">
        <w:rPr>
          <w:rFonts w:ascii="Arial" w:hAnsi="Arial" w:cs="Arial"/>
          <w:sz w:val="18"/>
          <w:szCs w:val="18"/>
        </w:rPr>
        <w:t xml:space="preserve"> or decrease based on a market value</w:t>
      </w:r>
      <w:r w:rsidRPr="00C94703">
        <w:rPr>
          <w:rFonts w:ascii="Arial" w:hAnsi="Arial" w:cs="Arial"/>
          <w:sz w:val="18"/>
          <w:szCs w:val="18"/>
        </w:rPr>
        <w:t xml:space="preserve"> </w:t>
      </w:r>
      <w:r w:rsidR="00330B94" w:rsidRPr="00C94703">
        <w:rPr>
          <w:rFonts w:ascii="Arial" w:hAnsi="Arial" w:cs="Arial"/>
          <w:sz w:val="18"/>
          <w:szCs w:val="18"/>
        </w:rPr>
        <w:t>adjustment during the surrender charge period specified in the policy.</w:t>
      </w:r>
      <w:r w:rsidR="006700E5" w:rsidRPr="00C94703">
        <w:rPr>
          <w:rFonts w:ascii="Arial" w:hAnsi="Arial" w:cs="Arial"/>
          <w:sz w:val="18"/>
          <w:szCs w:val="18"/>
        </w:rPr>
        <w:t>]</w:t>
      </w:r>
    </w:p>
    <w:p w14:paraId="5B3E38AB" w14:textId="77777777" w:rsidR="005E1134" w:rsidRPr="0089389C" w:rsidRDefault="005E1134" w:rsidP="00330B94">
      <w:pPr>
        <w:ind w:left="405"/>
        <w:rPr>
          <w:rFonts w:ascii="Arial" w:hAnsi="Arial" w:cs="Arial"/>
          <w:sz w:val="18"/>
          <w:szCs w:val="18"/>
        </w:rPr>
      </w:pPr>
    </w:p>
    <w:p w14:paraId="47F786C9" w14:textId="04F7E0CD" w:rsidR="00330B94" w:rsidRPr="0089389C" w:rsidRDefault="00330B94" w:rsidP="00FE7264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Dated at ____________________________________</w:t>
      </w:r>
      <w:proofErr w:type="gramStart"/>
      <w:r w:rsidRPr="0089389C">
        <w:rPr>
          <w:rFonts w:ascii="Arial" w:hAnsi="Arial" w:cs="Arial"/>
          <w:sz w:val="18"/>
          <w:szCs w:val="18"/>
        </w:rPr>
        <w:t xml:space="preserve">   ________________________   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9389C">
        <w:rPr>
          <w:rFonts w:ascii="Arial" w:hAnsi="Arial" w:cs="Arial"/>
          <w:sz w:val="18"/>
          <w:szCs w:val="18"/>
        </w:rPr>
        <w:t>On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this Date ______________________</w:t>
      </w:r>
    </w:p>
    <w:p w14:paraId="1FBD592C" w14:textId="4C981698" w:rsidR="00307182" w:rsidRPr="0089389C" w:rsidRDefault="00330B94" w:rsidP="00A6243B">
      <w:pPr>
        <w:ind w:left="405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 xml:space="preserve">          City</w:t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 xml:space="preserve">   State</w:t>
      </w:r>
    </w:p>
    <w:p w14:paraId="46C06080" w14:textId="77777777" w:rsidR="00F73C0E" w:rsidRPr="0089389C" w:rsidRDefault="00F73C0E" w:rsidP="00A6243B">
      <w:pPr>
        <w:ind w:left="405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29913BA" w14:textId="77777777" w:rsidR="005E1134" w:rsidRPr="0089389C" w:rsidRDefault="005E1134" w:rsidP="00C94703">
      <w:pPr>
        <w:ind w:left="405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F574960" w14:textId="12219950" w:rsidR="00307182" w:rsidRPr="0089389C" w:rsidRDefault="00307182" w:rsidP="00C94703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</w:t>
      </w:r>
      <w:r w:rsidRPr="0089389C">
        <w:rPr>
          <w:rFonts w:ascii="Arial" w:hAnsi="Arial" w:cs="Arial"/>
          <w:sz w:val="18"/>
          <w:szCs w:val="18"/>
        </w:rPr>
        <w:t>_________________________________________________</w:t>
      </w:r>
    </w:p>
    <w:p w14:paraId="59D6663F" w14:textId="2E03435E" w:rsidR="00307182" w:rsidRPr="0089389C" w:rsidRDefault="00307182" w:rsidP="00C94703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89389C">
        <w:rPr>
          <w:rFonts w:ascii="Arial" w:hAnsi="Arial" w:cs="Arial"/>
          <w:sz w:val="18"/>
          <w:szCs w:val="18"/>
        </w:rPr>
        <w:t>Signature of Owner/Trustee 1/Officer 1</w:t>
      </w:r>
    </w:p>
    <w:p w14:paraId="3CE5BAD0" w14:textId="77777777" w:rsidR="005E1134" w:rsidRPr="0089389C" w:rsidRDefault="005E1134" w:rsidP="0063745E">
      <w:pPr>
        <w:spacing w:after="0"/>
        <w:ind w:left="405"/>
        <w:rPr>
          <w:rFonts w:ascii="Arial" w:hAnsi="Arial" w:cs="Arial"/>
          <w:sz w:val="18"/>
          <w:szCs w:val="18"/>
        </w:rPr>
      </w:pPr>
    </w:p>
    <w:p w14:paraId="2EB8EA25" w14:textId="5AC46F11" w:rsidR="0063745E" w:rsidRPr="0089389C" w:rsidRDefault="0063745E" w:rsidP="00FE7264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Dated at ____________________________________</w:t>
      </w:r>
      <w:proofErr w:type="gramStart"/>
      <w:r w:rsidRPr="0089389C">
        <w:rPr>
          <w:rFonts w:ascii="Arial" w:hAnsi="Arial" w:cs="Arial"/>
          <w:sz w:val="18"/>
          <w:szCs w:val="18"/>
        </w:rPr>
        <w:t xml:space="preserve">   ________________________   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9389C">
        <w:rPr>
          <w:rFonts w:ascii="Arial" w:hAnsi="Arial" w:cs="Arial"/>
          <w:sz w:val="18"/>
          <w:szCs w:val="18"/>
        </w:rPr>
        <w:t>On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this Date ______________________</w:t>
      </w:r>
    </w:p>
    <w:p w14:paraId="06FB46EA" w14:textId="77777777" w:rsidR="0063745E" w:rsidRPr="0089389C" w:rsidRDefault="0063745E" w:rsidP="0063745E">
      <w:pPr>
        <w:ind w:left="405"/>
        <w:rPr>
          <w:rFonts w:ascii="Arial" w:hAnsi="Arial" w:cs="Arial"/>
          <w:b/>
          <w:bCs/>
          <w:sz w:val="18"/>
          <w:szCs w:val="18"/>
          <w:u w:val="single"/>
        </w:rPr>
      </w:pP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 xml:space="preserve">          City</w:t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ab/>
        <w:t xml:space="preserve">   State</w:t>
      </w:r>
    </w:p>
    <w:p w14:paraId="6553ED46" w14:textId="77777777" w:rsidR="0017609E" w:rsidRPr="0089389C" w:rsidRDefault="0017609E" w:rsidP="00307182">
      <w:pPr>
        <w:spacing w:after="0"/>
        <w:ind w:left="405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3CF823" w14:textId="77777777" w:rsidR="005E1134" w:rsidRPr="0089389C" w:rsidRDefault="005E1134" w:rsidP="000177AD">
      <w:pPr>
        <w:spacing w:after="0"/>
        <w:ind w:left="405"/>
        <w:jc w:val="center"/>
        <w:rPr>
          <w:rFonts w:ascii="Arial" w:hAnsi="Arial" w:cs="Arial"/>
          <w:sz w:val="18"/>
          <w:szCs w:val="18"/>
        </w:rPr>
      </w:pPr>
    </w:p>
    <w:p w14:paraId="1ACEB27E" w14:textId="77777777" w:rsidR="005E1134" w:rsidRPr="0089389C" w:rsidRDefault="005E1134" w:rsidP="000177AD">
      <w:pPr>
        <w:spacing w:after="0"/>
        <w:ind w:left="405"/>
        <w:jc w:val="center"/>
        <w:rPr>
          <w:rFonts w:ascii="Arial" w:hAnsi="Arial" w:cs="Arial"/>
          <w:sz w:val="18"/>
          <w:szCs w:val="18"/>
        </w:rPr>
      </w:pPr>
    </w:p>
    <w:p w14:paraId="7EC47F3A" w14:textId="524F8C63" w:rsidR="00B23DFC" w:rsidRPr="0089389C" w:rsidRDefault="000177AD" w:rsidP="000177AD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</w:t>
      </w:r>
      <w:r w:rsidR="00B23DFC" w:rsidRPr="0089389C">
        <w:rPr>
          <w:rFonts w:ascii="Arial" w:hAnsi="Arial" w:cs="Arial"/>
          <w:sz w:val="18"/>
          <w:szCs w:val="18"/>
        </w:rPr>
        <w:t>_________________________________________________</w:t>
      </w:r>
    </w:p>
    <w:p w14:paraId="5351CBBB" w14:textId="50C99193" w:rsidR="00B23DFC" w:rsidRPr="0089389C" w:rsidRDefault="00B23DFC" w:rsidP="000177AD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89389C">
        <w:rPr>
          <w:rFonts w:ascii="Arial" w:hAnsi="Arial" w:cs="Arial"/>
          <w:sz w:val="18"/>
          <w:szCs w:val="18"/>
        </w:rPr>
        <w:t xml:space="preserve">Signature of </w:t>
      </w:r>
      <w:r w:rsidR="001C3CEF" w:rsidRPr="0089389C">
        <w:rPr>
          <w:rFonts w:ascii="Arial" w:hAnsi="Arial" w:cs="Arial"/>
          <w:sz w:val="18"/>
          <w:szCs w:val="18"/>
        </w:rPr>
        <w:t xml:space="preserve">Joint </w:t>
      </w:r>
      <w:r w:rsidRPr="0089389C">
        <w:rPr>
          <w:rFonts w:ascii="Arial" w:hAnsi="Arial" w:cs="Arial"/>
          <w:sz w:val="18"/>
          <w:szCs w:val="18"/>
        </w:rPr>
        <w:t xml:space="preserve">Owner/Trustee </w:t>
      </w:r>
      <w:r w:rsidR="00544EAD" w:rsidRPr="0089389C">
        <w:rPr>
          <w:rFonts w:ascii="Arial" w:hAnsi="Arial" w:cs="Arial"/>
          <w:sz w:val="18"/>
          <w:szCs w:val="18"/>
        </w:rPr>
        <w:t>2</w:t>
      </w:r>
      <w:r w:rsidRPr="0089389C">
        <w:rPr>
          <w:rFonts w:ascii="Arial" w:hAnsi="Arial" w:cs="Arial"/>
          <w:sz w:val="18"/>
          <w:szCs w:val="18"/>
        </w:rPr>
        <w:t xml:space="preserve">/Officer </w:t>
      </w:r>
      <w:r w:rsidR="00544EAD" w:rsidRPr="0089389C">
        <w:rPr>
          <w:rFonts w:ascii="Arial" w:hAnsi="Arial" w:cs="Arial"/>
          <w:sz w:val="18"/>
          <w:szCs w:val="18"/>
        </w:rPr>
        <w:t>2</w:t>
      </w:r>
    </w:p>
    <w:p w14:paraId="44E62FDF" w14:textId="77777777" w:rsidR="0017609E" w:rsidRPr="0089389C" w:rsidRDefault="0017609E" w:rsidP="00307182">
      <w:pPr>
        <w:spacing w:after="0"/>
        <w:ind w:left="405"/>
        <w:rPr>
          <w:rFonts w:ascii="Arial" w:hAnsi="Arial" w:cs="Arial"/>
          <w:b/>
          <w:bCs/>
          <w:sz w:val="18"/>
          <w:szCs w:val="18"/>
          <w:u w:val="single"/>
        </w:rPr>
      </w:pPr>
    </w:p>
    <w:p w14:paraId="73C15505" w14:textId="77777777" w:rsidR="0017609E" w:rsidRPr="0089389C" w:rsidRDefault="0017609E" w:rsidP="00307182">
      <w:pPr>
        <w:spacing w:after="0"/>
        <w:ind w:left="405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EF686F8" w14:textId="77777777" w:rsidR="005E1134" w:rsidRPr="0089389C" w:rsidRDefault="005E1134" w:rsidP="00307182">
      <w:pPr>
        <w:spacing w:after="0"/>
        <w:ind w:left="405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9DEDA4C" w14:textId="77777777" w:rsidR="005E1134" w:rsidRPr="0089389C" w:rsidRDefault="005E1134" w:rsidP="00307182">
      <w:pPr>
        <w:spacing w:after="0"/>
        <w:ind w:left="405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3127B10" w14:textId="3ED936B1" w:rsidR="00307182" w:rsidRPr="0089389C" w:rsidRDefault="00307182" w:rsidP="00FE7264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</w:t>
      </w:r>
      <w:r w:rsidRPr="0089389C">
        <w:rPr>
          <w:rFonts w:ascii="Arial" w:hAnsi="Arial" w:cs="Arial"/>
          <w:sz w:val="18"/>
          <w:szCs w:val="18"/>
        </w:rPr>
        <w:t xml:space="preserve">_________________________________________________     </w:t>
      </w:r>
      <w:proofErr w:type="spellStart"/>
      <w:r w:rsidRPr="0089389C">
        <w:rPr>
          <w:rFonts w:ascii="Arial" w:hAnsi="Arial" w:cs="Arial"/>
          <w:b/>
          <w:bCs/>
          <w:sz w:val="18"/>
          <w:szCs w:val="18"/>
          <w:u w:val="single"/>
        </w:rPr>
        <w:t>X</w:t>
      </w:r>
      <w:proofErr w:type="spellEnd"/>
      <w:r w:rsidRPr="0089389C">
        <w:rPr>
          <w:rFonts w:ascii="Arial" w:hAnsi="Arial" w:cs="Arial"/>
          <w:sz w:val="18"/>
          <w:szCs w:val="18"/>
        </w:rPr>
        <w:t>_________________________________________________</w:t>
      </w:r>
    </w:p>
    <w:p w14:paraId="2636A299" w14:textId="2F3CE512" w:rsidR="00436B9C" w:rsidRPr="0089389C" w:rsidRDefault="00307182" w:rsidP="00902446">
      <w:pPr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Signature of Annuitant if other than Owner</w:t>
      </w:r>
      <w:r w:rsidR="009660DB">
        <w:rPr>
          <w:rFonts w:ascii="Arial" w:hAnsi="Arial" w:cs="Arial"/>
          <w:sz w:val="18"/>
          <w:szCs w:val="18"/>
        </w:rPr>
        <w:t xml:space="preserve"> or Joint Owner</w:t>
      </w:r>
      <w:r w:rsidRPr="0089389C">
        <w:rPr>
          <w:rFonts w:ascii="Arial" w:hAnsi="Arial" w:cs="Arial"/>
          <w:sz w:val="18"/>
          <w:szCs w:val="18"/>
        </w:rPr>
        <w:tab/>
      </w:r>
      <w:r w:rsidR="00067EBC">
        <w:rPr>
          <w:rFonts w:ascii="Arial" w:hAnsi="Arial" w:cs="Arial"/>
          <w:sz w:val="18"/>
          <w:szCs w:val="18"/>
        </w:rPr>
        <w:t xml:space="preserve">      </w:t>
      </w:r>
      <w:r w:rsidRPr="0089389C">
        <w:rPr>
          <w:rFonts w:ascii="Arial" w:hAnsi="Arial" w:cs="Arial"/>
          <w:sz w:val="18"/>
          <w:szCs w:val="18"/>
        </w:rPr>
        <w:t xml:space="preserve">Signature of Joint Annuitant if other than </w:t>
      </w:r>
      <w:r w:rsidR="009660DB">
        <w:rPr>
          <w:rFonts w:ascii="Arial" w:hAnsi="Arial" w:cs="Arial"/>
          <w:sz w:val="18"/>
          <w:szCs w:val="18"/>
        </w:rPr>
        <w:t xml:space="preserve">Owner or </w:t>
      </w:r>
      <w:r w:rsidRPr="0089389C">
        <w:rPr>
          <w:rFonts w:ascii="Arial" w:hAnsi="Arial" w:cs="Arial"/>
          <w:sz w:val="18"/>
          <w:szCs w:val="18"/>
        </w:rPr>
        <w:t>Joint Owne</w:t>
      </w:r>
      <w:r w:rsidR="00902446">
        <w:rPr>
          <w:rFonts w:ascii="Arial" w:hAnsi="Arial" w:cs="Arial"/>
          <w:sz w:val="18"/>
          <w:szCs w:val="18"/>
        </w:rPr>
        <w:t>r</w:t>
      </w:r>
    </w:p>
    <w:p w14:paraId="72323B3F" w14:textId="77777777" w:rsidR="00A416A4" w:rsidRDefault="00A416A4" w:rsidP="00436B9C">
      <w:pPr>
        <w:rPr>
          <w:rFonts w:ascii="Arial" w:hAnsi="Arial" w:cs="Arial"/>
          <w:b/>
          <w:bCs/>
        </w:rPr>
      </w:pPr>
    </w:p>
    <w:p w14:paraId="6827B874" w14:textId="2E8776DB" w:rsidR="00A416A4" w:rsidRDefault="00A416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B25FD81" w14:textId="6F213629" w:rsidR="00FE7264" w:rsidRDefault="00C6312F" w:rsidP="00436B9C">
      <w:pPr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lastRenderedPageBreak/>
        <w:t>9</w:t>
      </w:r>
      <w:r w:rsidR="00436B9C" w:rsidRPr="0089389C">
        <w:rPr>
          <w:rFonts w:ascii="Arial" w:hAnsi="Arial" w:cs="Arial"/>
          <w:b/>
          <w:bCs/>
        </w:rPr>
        <w:t xml:space="preserve">. </w:t>
      </w:r>
      <w:r w:rsidR="0089666B" w:rsidRPr="0089389C">
        <w:rPr>
          <w:rFonts w:ascii="Arial" w:hAnsi="Arial" w:cs="Arial"/>
          <w:b/>
          <w:bCs/>
        </w:rPr>
        <w:t xml:space="preserve">Agent </w:t>
      </w:r>
      <w:r w:rsidR="00436B9C" w:rsidRPr="0089389C">
        <w:rPr>
          <w:rFonts w:ascii="Arial" w:hAnsi="Arial" w:cs="Arial"/>
          <w:b/>
          <w:bCs/>
        </w:rPr>
        <w:t>Disclosures</w:t>
      </w:r>
      <w:r w:rsidR="00FD43BB" w:rsidRPr="0089389C">
        <w:rPr>
          <w:rFonts w:ascii="Arial" w:hAnsi="Arial" w:cs="Arial"/>
          <w:b/>
          <w:bCs/>
        </w:rPr>
        <w:t xml:space="preserve"> &amp; Acknowledgements</w:t>
      </w:r>
    </w:p>
    <w:p w14:paraId="764BB5C6" w14:textId="18979B1A" w:rsidR="00436B9C" w:rsidRPr="00FE7264" w:rsidRDefault="00436B9C" w:rsidP="00436B9C">
      <w:pPr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sz w:val="18"/>
          <w:szCs w:val="18"/>
        </w:rPr>
        <w:t>Nature of Relationship with Applicant:</w:t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2C38093" wp14:editId="21282EF7">
            <wp:extent cx="115570" cy="115570"/>
            <wp:effectExtent l="0" t="0" r="0" b="0"/>
            <wp:docPr id="1555343541" name="Picture 155534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Friend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D9E8FFA" wp14:editId="670636EB">
            <wp:extent cx="115570" cy="115570"/>
            <wp:effectExtent l="0" t="0" r="0" b="0"/>
            <wp:docPr id="1646352998" name="Picture 164635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Relative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475D20D" wp14:editId="67082027">
            <wp:extent cx="115570" cy="115570"/>
            <wp:effectExtent l="0" t="0" r="0" b="0"/>
            <wp:docPr id="168452829" name="Picture 16845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Referred Lead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DC65382" wp14:editId="7C7E65CF">
            <wp:extent cx="115570" cy="115570"/>
            <wp:effectExtent l="0" t="0" r="0" b="0"/>
            <wp:docPr id="440421842" name="Picture 44042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Cold Call </w:t>
      </w:r>
    </w:p>
    <w:p w14:paraId="518955E7" w14:textId="77777777" w:rsidR="00436B9C" w:rsidRPr="0089389C" w:rsidRDefault="00436B9C" w:rsidP="00436B9C">
      <w:pPr>
        <w:ind w:left="2880" w:firstLine="72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814B043" wp14:editId="6CBAA9C4">
            <wp:extent cx="115570" cy="115570"/>
            <wp:effectExtent l="0" t="0" r="0" b="0"/>
            <wp:docPr id="250787113" name="Picture 25078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Business Acquaintance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00FC395" wp14:editId="07CEFCE1">
            <wp:extent cx="115570" cy="115570"/>
            <wp:effectExtent l="0" t="0" r="0" b="0"/>
            <wp:docPr id="412760272" name="Picture 41276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Client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AC7FDBC" wp14:editId="555DDF66">
            <wp:extent cx="115570" cy="115570"/>
            <wp:effectExtent l="0" t="0" r="0" b="0"/>
            <wp:docPr id="846394983" name="Picture 846394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Other ______________       </w:t>
      </w:r>
    </w:p>
    <w:p w14:paraId="1CB16B31" w14:textId="4B7AF529" w:rsidR="00436B9C" w:rsidRPr="0089389C" w:rsidRDefault="00436B9C" w:rsidP="00436B9C">
      <w:pPr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Length of Relationship with Applicant (Years) ________ (</w:t>
      </w:r>
      <w:proofErr w:type="gramStart"/>
      <w:r w:rsidRPr="0089389C">
        <w:rPr>
          <w:rFonts w:ascii="Arial" w:hAnsi="Arial" w:cs="Arial"/>
          <w:sz w:val="18"/>
          <w:szCs w:val="18"/>
        </w:rPr>
        <w:t>Months)_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_________ </w:t>
      </w:r>
    </w:p>
    <w:p w14:paraId="5D69FC55" w14:textId="471C01AE" w:rsidR="00436B9C" w:rsidRPr="0089389C" w:rsidRDefault="00436B9C" w:rsidP="00436B9C">
      <w:pPr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Level of Acquaintance: </w:t>
      </w:r>
      <w:r w:rsidRPr="0089389C">
        <w:rPr>
          <w:rFonts w:ascii="Arial" w:hAnsi="Arial" w:cs="Arial"/>
          <w:sz w:val="18"/>
          <w:szCs w:val="18"/>
        </w:rPr>
        <w:tab/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D503E8C" wp14:editId="5A7C4950">
            <wp:extent cx="115570" cy="115570"/>
            <wp:effectExtent l="0" t="0" r="0" b="0"/>
            <wp:docPr id="1165805785" name="Picture 116580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First Contact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D1574B3" wp14:editId="6B2AF3C8">
            <wp:extent cx="115570" cy="115570"/>
            <wp:effectExtent l="0" t="0" r="0" b="0"/>
            <wp:docPr id="177128385" name="Picture 177128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Few Meetings/Contacts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9D72A21" wp14:editId="7E78122B">
            <wp:extent cx="115570" cy="115570"/>
            <wp:effectExtent l="0" t="0" r="0" b="0"/>
            <wp:docPr id="752212796" name="Picture 75221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Client for Less Than a Year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F5E082F" wp14:editId="356CE9FD">
            <wp:extent cx="115570" cy="115570"/>
            <wp:effectExtent l="0" t="0" r="0" b="0"/>
            <wp:docPr id="1541744349" name="Picture 154174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Client for More Than a Year </w:t>
      </w:r>
    </w:p>
    <w:p w14:paraId="4602384C" w14:textId="18795D9C" w:rsidR="00436B9C" w:rsidRPr="0089389C" w:rsidRDefault="00436B9C" w:rsidP="00436B9C">
      <w:pPr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Reason for Recommending the Product: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E594C81" wp14:editId="32D8B02E">
            <wp:extent cx="115570" cy="115570"/>
            <wp:effectExtent l="0" t="0" r="0" b="0"/>
            <wp:docPr id="253426261" name="Picture 253426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Growth (Long-Term) 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DEB9AD8" wp14:editId="12A02AE9">
            <wp:extent cx="115570" cy="115570"/>
            <wp:effectExtent l="0" t="0" r="0" b="0"/>
            <wp:docPr id="1118284778" name="Picture 1118284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Capital Preservation</w:t>
      </w:r>
    </w:p>
    <w:p w14:paraId="5E369945" w14:textId="77777777" w:rsidR="00436B9C" w:rsidRPr="0089389C" w:rsidRDefault="00436B9C" w:rsidP="00436B9C">
      <w:pPr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>I certify to the best of my knowledge:</w:t>
      </w:r>
    </w:p>
    <w:p w14:paraId="6FA2C7DA" w14:textId="77777777" w:rsidR="00436B9C" w:rsidRPr="0089389C" w:rsidRDefault="00436B9C" w:rsidP="00436B9C">
      <w:pPr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a. Does the applicant have any existing insurance or annuities?   . . . . . . . . . . . . . . . . . . . . . . . . . . . . . . . . . . . . . . . . . .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59AE957" wp14:editId="42F66707">
            <wp:extent cx="115570" cy="11557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1DB48C5" wp14:editId="54835D25">
            <wp:extent cx="115570" cy="11557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52D9E397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b. Will the life insurance or annuity applied for in this application change or replace any existing insurance or annuity?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E993B65" wp14:editId="67887232">
            <wp:extent cx="115570" cy="11557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891E691" wp14:editId="104732ED">
            <wp:extent cx="115570" cy="11557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0BFCF931" w14:textId="77777777" w:rsidR="00436B9C" w:rsidRPr="0089389C" w:rsidRDefault="00436B9C" w:rsidP="00436B9C">
      <w:pPr>
        <w:spacing w:after="0"/>
        <w:rPr>
          <w:rFonts w:ascii="Arial" w:hAnsi="Arial" w:cs="Arial"/>
          <w:i/>
          <w:iCs/>
          <w:sz w:val="18"/>
          <w:szCs w:val="18"/>
        </w:rPr>
      </w:pPr>
      <w:r w:rsidRPr="0089389C">
        <w:rPr>
          <w:rFonts w:ascii="Arial" w:hAnsi="Arial" w:cs="Arial"/>
          <w:i/>
          <w:iCs/>
          <w:sz w:val="18"/>
          <w:szCs w:val="18"/>
        </w:rPr>
        <w:t xml:space="preserve">     If “Yes” to either a. or b. above, complete a Replacement Notice if required by state law.</w:t>
      </w:r>
    </w:p>
    <w:p w14:paraId="02F07E68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</w:t>
      </w:r>
    </w:p>
    <w:p w14:paraId="5F2E18B2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c. I gave the applicant a copy of all sales materials used in the sale of the insurance or annuity applied for,</w:t>
      </w:r>
    </w:p>
    <w:p w14:paraId="0676585C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as Mandatory by applicable law. . . . . . . . . . . . . . . . . . . . . . . . . . . . . . . . . . . . . . . . . . . . . . . . . . . . . . . . . . . . . . . . . . </w:t>
      </w:r>
      <w:r w:rsidRPr="0089389C">
        <w:rPr>
          <w:rFonts w:ascii="Arial" w:hAnsi="Arial" w:cs="Arial"/>
          <w:noProof/>
          <w:sz w:val="18"/>
          <w:szCs w:val="18"/>
        </w:rPr>
        <w:t xml:space="preserve">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6797775" wp14:editId="4CE87050">
            <wp:extent cx="115570" cy="115570"/>
            <wp:effectExtent l="0" t="0" r="0" b="0"/>
            <wp:docPr id="224674604" name="Picture 22467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C29785E" wp14:editId="2DFB76AE">
            <wp:extent cx="115570" cy="115570"/>
            <wp:effectExtent l="0" t="0" r="0" b="0"/>
            <wp:docPr id="1523139505" name="Picture 1523139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052876ED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</w:t>
      </w:r>
    </w:p>
    <w:p w14:paraId="7C6709BB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d. I have made a reasonable effort to obtain information from </w:t>
      </w:r>
      <w:proofErr w:type="gramStart"/>
      <w:r w:rsidRPr="0089389C">
        <w:rPr>
          <w:rFonts w:ascii="Arial" w:hAnsi="Arial" w:cs="Arial"/>
          <w:sz w:val="18"/>
          <w:szCs w:val="18"/>
        </w:rPr>
        <w:t>applicant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(s) on their financial </w:t>
      </w:r>
      <w:proofErr w:type="gramStart"/>
      <w:r w:rsidRPr="0089389C">
        <w:rPr>
          <w:rFonts w:ascii="Arial" w:hAnsi="Arial" w:cs="Arial"/>
          <w:sz w:val="18"/>
          <w:szCs w:val="18"/>
        </w:rPr>
        <w:t>status,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investment</w:t>
      </w:r>
    </w:p>
    <w:p w14:paraId="17ED4E83" w14:textId="77777777" w:rsidR="00436B9C" w:rsidRPr="0089389C" w:rsidRDefault="00436B9C" w:rsidP="00436B9C">
      <w:pPr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objectives and other related information.   . . . . . . . . . . . . . . . . . . . . . . . . . . . . . . . . . . . .  . . . . . . . . . . . . . . . . . . . . . .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304C475" wp14:editId="08F18EC7">
            <wp:extent cx="115570" cy="115570"/>
            <wp:effectExtent l="0" t="0" r="0" b="0"/>
            <wp:docPr id="1867503718" name="Picture 186750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5FF2CB4" wp14:editId="1962C903">
            <wp:extent cx="115570" cy="115570"/>
            <wp:effectExtent l="0" t="0" r="0" b="0"/>
            <wp:docPr id="128537821" name="Picture 128537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05E9A992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e. I believe based on the information the applicant(s) provided </w:t>
      </w:r>
      <w:proofErr w:type="gramStart"/>
      <w:r w:rsidRPr="0089389C">
        <w:rPr>
          <w:rFonts w:ascii="Arial" w:hAnsi="Arial" w:cs="Arial"/>
          <w:sz w:val="18"/>
          <w:szCs w:val="18"/>
        </w:rPr>
        <w:t>ad</w:t>
      </w:r>
      <w:proofErr w:type="gramEnd"/>
      <w:r w:rsidRPr="0089389C">
        <w:rPr>
          <w:rFonts w:ascii="Arial" w:hAnsi="Arial" w:cs="Arial"/>
          <w:sz w:val="18"/>
          <w:szCs w:val="18"/>
        </w:rPr>
        <w:t xml:space="preserve"> all the circumstances known to me at the time</w:t>
      </w:r>
    </w:p>
    <w:p w14:paraId="701AFF6E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   of purchase that the product recommendation is well grounded . . . . . . . . . . . .  . . . . . . . . . . . . . . . . . . . . . . . . . . . . .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DC646D6" wp14:editId="3A987C46">
            <wp:extent cx="115570" cy="115570"/>
            <wp:effectExtent l="0" t="0" r="0" b="0"/>
            <wp:docPr id="1122699341" name="Picture 1122699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6E45F14" wp14:editId="022026FC">
            <wp:extent cx="115570" cy="115570"/>
            <wp:effectExtent l="0" t="0" r="0" b="0"/>
            <wp:docPr id="256395111" name="Picture 25639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56C62468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</w:p>
    <w:p w14:paraId="0A6F96F5" w14:textId="17E4A253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f. I certify the information provided by the Owner</w:t>
      </w:r>
      <w:r w:rsidR="005C7F45">
        <w:rPr>
          <w:rFonts w:ascii="Arial" w:hAnsi="Arial" w:cs="Arial"/>
          <w:sz w:val="18"/>
          <w:szCs w:val="18"/>
        </w:rPr>
        <w:t>(s)</w:t>
      </w:r>
      <w:r w:rsidRPr="0089389C">
        <w:rPr>
          <w:rFonts w:ascii="Arial" w:hAnsi="Arial" w:cs="Arial"/>
          <w:sz w:val="18"/>
          <w:szCs w:val="18"/>
        </w:rPr>
        <w:t>/Applicant</w:t>
      </w:r>
      <w:r w:rsidR="005C7F45">
        <w:rPr>
          <w:rFonts w:ascii="Arial" w:hAnsi="Arial" w:cs="Arial"/>
          <w:sz w:val="18"/>
          <w:szCs w:val="18"/>
        </w:rPr>
        <w:t>(s)</w:t>
      </w:r>
      <w:r w:rsidRPr="0089389C">
        <w:rPr>
          <w:rFonts w:ascii="Arial" w:hAnsi="Arial" w:cs="Arial"/>
          <w:sz w:val="18"/>
          <w:szCs w:val="18"/>
        </w:rPr>
        <w:t xml:space="preserve"> has been accurately recorded . . . . . . . . . .  . . . . . . . .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684452D" wp14:editId="3B5E8899">
            <wp:extent cx="115570" cy="115570"/>
            <wp:effectExtent l="0" t="0" r="0" b="0"/>
            <wp:docPr id="1029090580" name="Picture 102909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4AB175F" wp14:editId="22AC5D6C">
            <wp:extent cx="115570" cy="115570"/>
            <wp:effectExtent l="0" t="0" r="0" b="0"/>
            <wp:docPr id="1330751847" name="Picture 133075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75FEDB11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</w:p>
    <w:p w14:paraId="4D26FF81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g. Did you see the Owner/Applicant at the time of application completion?. . . . . . . . . . . . . . . . . . . . . . . . . . . . . . . . . . .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988BDC4" wp14:editId="1DE4F7A0">
            <wp:extent cx="115570" cy="115570"/>
            <wp:effectExtent l="0" t="0" r="0" b="0"/>
            <wp:docPr id="14229883" name="Picture 14229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3FC6C6B" wp14:editId="35D84706">
            <wp:extent cx="115570" cy="115570"/>
            <wp:effectExtent l="0" t="0" r="0" b="0"/>
            <wp:docPr id="1582429114" name="Picture 1582429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6C24DA18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</w:p>
    <w:p w14:paraId="5CCFA994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h. Do you have any other existing life insurance policies or contracts? . . . . . . . . . . . . . . . . . . . . . . . . . . . . . . . . . . . . . .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5297849" wp14:editId="62F870D1">
            <wp:extent cx="115570" cy="115570"/>
            <wp:effectExtent l="0" t="0" r="0" b="0"/>
            <wp:docPr id="1573028399" name="Picture 1573028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00CFC22" wp14:editId="3D318802">
            <wp:extent cx="115570" cy="115570"/>
            <wp:effectExtent l="0" t="0" r="0" b="0"/>
            <wp:docPr id="55179845" name="Picture 55179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25A96B1C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</w:p>
    <w:p w14:paraId="6F7ECA90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89389C">
        <w:rPr>
          <w:rFonts w:ascii="Arial" w:hAnsi="Arial" w:cs="Arial"/>
          <w:sz w:val="18"/>
          <w:szCs w:val="18"/>
        </w:rPr>
        <w:t>i</w:t>
      </w:r>
      <w:proofErr w:type="spellEnd"/>
      <w:r w:rsidRPr="0089389C">
        <w:rPr>
          <w:rFonts w:ascii="Arial" w:hAnsi="Arial" w:cs="Arial"/>
          <w:sz w:val="18"/>
          <w:szCs w:val="18"/>
        </w:rPr>
        <w:t xml:space="preserve">. Will this contract replace or change any of your existing life insurance policies or annuities?. . . . . . . . . . . . . . . . . . . .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03B7EAF" wp14:editId="7577BDC3">
            <wp:extent cx="115570" cy="115570"/>
            <wp:effectExtent l="0" t="0" r="0" b="0"/>
            <wp:docPr id="1391857551" name="Picture 139185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Yes  </w:t>
      </w:r>
      <w:r w:rsidRPr="0089389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DB7D8E8" wp14:editId="6108E185">
            <wp:extent cx="115570" cy="115570"/>
            <wp:effectExtent l="0" t="0" r="0" b="0"/>
            <wp:docPr id="579865172" name="Picture 579865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No</w:t>
      </w:r>
    </w:p>
    <w:p w14:paraId="4E13075D" w14:textId="77777777" w:rsidR="00436B9C" w:rsidRPr="0089389C" w:rsidRDefault="00436B9C" w:rsidP="00436B9C">
      <w:pPr>
        <w:rPr>
          <w:b/>
          <w:bCs/>
          <w:sz w:val="20"/>
          <w:szCs w:val="20"/>
        </w:rPr>
      </w:pPr>
    </w:p>
    <w:p w14:paraId="4B0E5885" w14:textId="0308E4A5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X__________________________________________________________________</w:t>
      </w:r>
      <w:r w:rsidRPr="0089389C">
        <w:rPr>
          <w:rFonts w:ascii="Arial" w:hAnsi="Arial" w:cs="Arial"/>
          <w:sz w:val="18"/>
          <w:szCs w:val="18"/>
        </w:rPr>
        <w:t>__</w:t>
      </w:r>
      <w:proofErr w:type="gramStart"/>
      <w:r w:rsidRPr="0089389C">
        <w:rPr>
          <w:rFonts w:ascii="Arial" w:hAnsi="Arial" w:cs="Arial"/>
          <w:sz w:val="18"/>
          <w:szCs w:val="18"/>
        </w:rPr>
        <w:t>_  _</w:t>
      </w:r>
      <w:proofErr w:type="gramEnd"/>
      <w:r w:rsidRPr="0089389C">
        <w:rPr>
          <w:rFonts w:ascii="Arial" w:hAnsi="Arial" w:cs="Arial"/>
          <w:sz w:val="18"/>
          <w:szCs w:val="18"/>
        </w:rPr>
        <w:t>_________________________________</w:t>
      </w:r>
    </w:p>
    <w:p w14:paraId="0066C913" w14:textId="07383F8C" w:rsidR="00436B9C" w:rsidRPr="0089389C" w:rsidRDefault="00436B9C" w:rsidP="00436B9C">
      <w:pPr>
        <w:rPr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Signature of Producer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          </w:t>
      </w:r>
      <w:r w:rsidRPr="0089389C">
        <w:rPr>
          <w:rFonts w:ascii="Arial" w:hAnsi="Arial" w:cs="Arial"/>
          <w:sz w:val="18"/>
          <w:szCs w:val="18"/>
        </w:rPr>
        <w:t xml:space="preserve"> Date</w:t>
      </w:r>
    </w:p>
    <w:p w14:paraId="023CA0D1" w14:textId="13EA9AC8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_______________________________________________  _________________________                              _________________</w:t>
      </w:r>
    </w:p>
    <w:p w14:paraId="6AF22D45" w14:textId="33804D38" w:rsidR="00436B9C" w:rsidRPr="0089389C" w:rsidRDefault="00436B9C" w:rsidP="00436B9C">
      <w:pPr>
        <w:rPr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Print Name Here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       </w:t>
      </w:r>
      <w:r w:rsidR="00FE7264">
        <w:rPr>
          <w:sz w:val="18"/>
          <w:szCs w:val="18"/>
        </w:rPr>
        <w:tab/>
      </w:r>
      <w:r w:rsidR="00FE7264">
        <w:rPr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>Producer No.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</w:t>
      </w:r>
      <w:r w:rsidRPr="0089389C">
        <w:rPr>
          <w:rFonts w:ascii="Arial" w:hAnsi="Arial" w:cs="Arial"/>
          <w:sz w:val="18"/>
          <w:szCs w:val="18"/>
        </w:rPr>
        <w:t>% Split</w:t>
      </w:r>
    </w:p>
    <w:p w14:paraId="67BF92E2" w14:textId="77777777" w:rsidR="00436B9C" w:rsidRPr="0089389C" w:rsidRDefault="00436B9C" w:rsidP="00436B9C">
      <w:pPr>
        <w:rPr>
          <w:sz w:val="18"/>
          <w:szCs w:val="18"/>
        </w:rPr>
      </w:pPr>
    </w:p>
    <w:p w14:paraId="3771FFFA" w14:textId="77777777" w:rsidR="00FE7264" w:rsidRPr="0089389C" w:rsidRDefault="00FE7264" w:rsidP="00FE7264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X__________________________________________________________________</w:t>
      </w:r>
      <w:r w:rsidRPr="0089389C">
        <w:rPr>
          <w:rFonts w:ascii="Arial" w:hAnsi="Arial" w:cs="Arial"/>
          <w:sz w:val="18"/>
          <w:szCs w:val="18"/>
        </w:rPr>
        <w:t>__</w:t>
      </w:r>
      <w:proofErr w:type="gramStart"/>
      <w:r w:rsidRPr="0089389C">
        <w:rPr>
          <w:rFonts w:ascii="Arial" w:hAnsi="Arial" w:cs="Arial"/>
          <w:sz w:val="18"/>
          <w:szCs w:val="18"/>
        </w:rPr>
        <w:t>_  _</w:t>
      </w:r>
      <w:proofErr w:type="gramEnd"/>
      <w:r w:rsidRPr="0089389C">
        <w:rPr>
          <w:rFonts w:ascii="Arial" w:hAnsi="Arial" w:cs="Arial"/>
          <w:sz w:val="18"/>
          <w:szCs w:val="18"/>
        </w:rPr>
        <w:t>_________________________________</w:t>
      </w:r>
    </w:p>
    <w:p w14:paraId="2B75D9F6" w14:textId="77777777" w:rsidR="00FE7264" w:rsidRPr="0089389C" w:rsidRDefault="00FE7264" w:rsidP="00FE7264">
      <w:pPr>
        <w:rPr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Signature of Producer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          </w:t>
      </w:r>
      <w:r w:rsidRPr="0089389C">
        <w:rPr>
          <w:rFonts w:ascii="Arial" w:hAnsi="Arial" w:cs="Arial"/>
          <w:sz w:val="18"/>
          <w:szCs w:val="18"/>
        </w:rPr>
        <w:t xml:space="preserve"> Date</w:t>
      </w:r>
    </w:p>
    <w:p w14:paraId="6337786C" w14:textId="77777777" w:rsidR="00FE7264" w:rsidRPr="0089389C" w:rsidRDefault="00FE7264" w:rsidP="00FE7264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_______________________________________________  _________________________                              _________________</w:t>
      </w:r>
    </w:p>
    <w:p w14:paraId="6213C111" w14:textId="77777777" w:rsidR="00FE7264" w:rsidRPr="0089389C" w:rsidRDefault="00FE7264" w:rsidP="00FE7264">
      <w:pPr>
        <w:rPr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Print Name Here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>Producer No.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</w:t>
      </w:r>
      <w:r w:rsidRPr="0089389C">
        <w:rPr>
          <w:rFonts w:ascii="Arial" w:hAnsi="Arial" w:cs="Arial"/>
          <w:sz w:val="18"/>
          <w:szCs w:val="18"/>
        </w:rPr>
        <w:t>% Split</w:t>
      </w:r>
    </w:p>
    <w:p w14:paraId="6E2DFBC2" w14:textId="77777777" w:rsidR="00436B9C" w:rsidRPr="0089389C" w:rsidRDefault="00436B9C" w:rsidP="00436B9C">
      <w:pPr>
        <w:spacing w:after="0"/>
        <w:rPr>
          <w:rFonts w:ascii="Arial" w:hAnsi="Arial" w:cs="Arial"/>
          <w:sz w:val="18"/>
          <w:szCs w:val="18"/>
        </w:rPr>
      </w:pPr>
    </w:p>
    <w:p w14:paraId="2AE2905B" w14:textId="77777777" w:rsidR="00FE7264" w:rsidRPr="0089389C" w:rsidRDefault="00FE7264" w:rsidP="00FE7264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b/>
          <w:bCs/>
          <w:sz w:val="18"/>
          <w:szCs w:val="18"/>
          <w:u w:val="single"/>
        </w:rPr>
        <w:t>X__________________________________________________________________</w:t>
      </w:r>
      <w:r w:rsidRPr="0089389C">
        <w:rPr>
          <w:rFonts w:ascii="Arial" w:hAnsi="Arial" w:cs="Arial"/>
          <w:sz w:val="18"/>
          <w:szCs w:val="18"/>
        </w:rPr>
        <w:t>__</w:t>
      </w:r>
      <w:proofErr w:type="gramStart"/>
      <w:r w:rsidRPr="0089389C">
        <w:rPr>
          <w:rFonts w:ascii="Arial" w:hAnsi="Arial" w:cs="Arial"/>
          <w:sz w:val="18"/>
          <w:szCs w:val="18"/>
        </w:rPr>
        <w:t>_  _</w:t>
      </w:r>
      <w:proofErr w:type="gramEnd"/>
      <w:r w:rsidRPr="0089389C">
        <w:rPr>
          <w:rFonts w:ascii="Arial" w:hAnsi="Arial" w:cs="Arial"/>
          <w:sz w:val="18"/>
          <w:szCs w:val="18"/>
        </w:rPr>
        <w:t>_________________________________</w:t>
      </w:r>
    </w:p>
    <w:p w14:paraId="50C8AB1B" w14:textId="77777777" w:rsidR="00FE7264" w:rsidRPr="0089389C" w:rsidRDefault="00FE7264" w:rsidP="00FE7264">
      <w:pPr>
        <w:rPr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Signature of Producer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          </w:t>
      </w:r>
      <w:r w:rsidRPr="0089389C">
        <w:rPr>
          <w:rFonts w:ascii="Arial" w:hAnsi="Arial" w:cs="Arial"/>
          <w:sz w:val="18"/>
          <w:szCs w:val="18"/>
        </w:rPr>
        <w:t xml:space="preserve"> Date</w:t>
      </w:r>
    </w:p>
    <w:p w14:paraId="3D58FF8E" w14:textId="77777777" w:rsidR="00FE7264" w:rsidRPr="0089389C" w:rsidRDefault="00FE7264" w:rsidP="00FE7264">
      <w:pPr>
        <w:spacing w:after="0"/>
        <w:rPr>
          <w:rFonts w:ascii="Arial" w:hAnsi="Arial" w:cs="Arial"/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_______________________________________________  _________________________                              _________________</w:t>
      </w:r>
    </w:p>
    <w:p w14:paraId="1A50AEC6" w14:textId="77777777" w:rsidR="00FE7264" w:rsidRPr="0089389C" w:rsidRDefault="00FE7264" w:rsidP="00FE7264">
      <w:pPr>
        <w:rPr>
          <w:sz w:val="18"/>
          <w:szCs w:val="18"/>
        </w:rPr>
      </w:pPr>
      <w:r w:rsidRPr="0089389C">
        <w:rPr>
          <w:rFonts w:ascii="Arial" w:hAnsi="Arial" w:cs="Arial"/>
          <w:sz w:val="18"/>
          <w:szCs w:val="18"/>
        </w:rPr>
        <w:t>Print Name Here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9389C">
        <w:rPr>
          <w:rFonts w:ascii="Arial" w:hAnsi="Arial" w:cs="Arial"/>
          <w:sz w:val="18"/>
          <w:szCs w:val="18"/>
        </w:rPr>
        <w:t>Producer No.</w:t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</w:r>
      <w:r w:rsidRPr="0089389C">
        <w:rPr>
          <w:sz w:val="18"/>
          <w:szCs w:val="18"/>
        </w:rPr>
        <w:tab/>
        <w:t xml:space="preserve">         </w:t>
      </w:r>
      <w:r w:rsidRPr="0089389C">
        <w:rPr>
          <w:rFonts w:ascii="Arial" w:hAnsi="Arial" w:cs="Arial"/>
          <w:sz w:val="18"/>
          <w:szCs w:val="18"/>
        </w:rPr>
        <w:t>% Split</w:t>
      </w:r>
    </w:p>
    <w:p w14:paraId="421F1149" w14:textId="658691DC" w:rsidR="00436B9C" w:rsidRPr="0089389C" w:rsidRDefault="00106F3E" w:rsidP="00436B9C">
      <w:pPr>
        <w:rPr>
          <w:rFonts w:ascii="Arial" w:hAnsi="Arial" w:cs="Arial"/>
          <w:b/>
          <w:bCs/>
        </w:rPr>
      </w:pPr>
      <w:r w:rsidRPr="0089389C">
        <w:rPr>
          <w:rFonts w:ascii="Arial" w:hAnsi="Arial" w:cs="Arial"/>
          <w:b/>
          <w:bCs/>
        </w:rPr>
        <w:t>[</w:t>
      </w:r>
      <w:r w:rsidR="00436B9C" w:rsidRPr="0089389C">
        <w:rPr>
          <w:rFonts w:ascii="Arial" w:hAnsi="Arial" w:cs="Arial"/>
          <w:b/>
          <w:bCs/>
        </w:rPr>
        <w:t>Commission Type</w:t>
      </w:r>
    </w:p>
    <w:p w14:paraId="06FA7528" w14:textId="1E16B2D0" w:rsidR="004D6D1D" w:rsidRPr="00B16981" w:rsidRDefault="00436B9C" w:rsidP="009845E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CC08FB9" wp14:editId="01E58621">
            <wp:extent cx="115570" cy="115570"/>
            <wp:effectExtent l="0" t="0" r="0" b="0"/>
            <wp:docPr id="1969898242" name="Picture 196989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8982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Commission Option 1   </w:t>
      </w:r>
      <w:r>
        <w:rPr>
          <w:noProof/>
        </w:rPr>
        <w:drawing>
          <wp:inline distT="0" distB="0" distL="0" distR="0" wp14:anchorId="78EBF3DC" wp14:editId="11154A2D">
            <wp:extent cx="115570" cy="115570"/>
            <wp:effectExtent l="0" t="0" r="0" b="0"/>
            <wp:docPr id="1402554838" name="Picture 140255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5548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Commission Option 2    </w:t>
      </w:r>
      <w:r>
        <w:rPr>
          <w:noProof/>
        </w:rPr>
        <w:drawing>
          <wp:inline distT="0" distB="0" distL="0" distR="0" wp14:anchorId="3EB07B33" wp14:editId="02ED8BE8">
            <wp:extent cx="115570" cy="115570"/>
            <wp:effectExtent l="0" t="0" r="0" b="0"/>
            <wp:docPr id="571480038" name="Picture 57148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800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89C">
        <w:rPr>
          <w:rFonts w:ascii="Arial" w:hAnsi="Arial" w:cs="Arial"/>
          <w:sz w:val="18"/>
          <w:szCs w:val="18"/>
        </w:rPr>
        <w:t xml:space="preserve"> Commission Option </w:t>
      </w:r>
      <w:r w:rsidR="00226333" w:rsidRPr="0089389C">
        <w:rPr>
          <w:rFonts w:ascii="Arial" w:hAnsi="Arial" w:cs="Arial"/>
          <w:sz w:val="18"/>
          <w:szCs w:val="18"/>
        </w:rPr>
        <w:t xml:space="preserve">3 </w:t>
      </w:r>
      <w:r w:rsidRPr="0089389C">
        <w:rPr>
          <w:rFonts w:ascii="Arial" w:hAnsi="Arial" w:cs="Arial"/>
          <w:sz w:val="18"/>
          <w:szCs w:val="18"/>
        </w:rPr>
        <w:t xml:space="preserve"> </w:t>
      </w:r>
      <w:r w:rsidR="008C73B5" w:rsidRPr="0089389C">
        <w:rPr>
          <w:rFonts w:ascii="Arial" w:hAnsi="Arial" w:cs="Arial"/>
          <w:sz w:val="18"/>
          <w:szCs w:val="18"/>
        </w:rPr>
        <w:t>]</w:t>
      </w:r>
      <w:r>
        <w:rPr>
          <w:rFonts w:ascii="Arial" w:hAnsi="Arial" w:cs="Arial"/>
          <w:sz w:val="18"/>
          <w:szCs w:val="18"/>
        </w:rPr>
        <w:t xml:space="preserve"> </w:t>
      </w:r>
    </w:p>
    <w:sectPr w:rsidR="004D6D1D" w:rsidRPr="00B16981" w:rsidSect="00E8408B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0" w:author="Beth Casey" w:date="2025-04-17T14:32:00Z" w:initials="BC">
    <w:p w14:paraId="53123EC9" w14:textId="7916F9C7" w:rsidR="00051117" w:rsidRDefault="00051117">
      <w:pPr>
        <w:pStyle w:val="CommentText"/>
      </w:pPr>
      <w:r>
        <w:rPr>
          <w:rStyle w:val="CommentReference"/>
        </w:rPr>
        <w:annotationRef/>
      </w:r>
      <w:r>
        <w:t>Brackets removed from “phone” in response to Objection #8.</w:t>
      </w:r>
    </w:p>
  </w:comment>
  <w:comment w:id="32" w:author="Beth Casey" w:date="2025-04-17T13:29:00Z" w:initials="BC">
    <w:p w14:paraId="0E89F13B" w14:textId="70F99FAC" w:rsidR="00861C93" w:rsidRDefault="00861C93">
      <w:pPr>
        <w:pStyle w:val="CommentText"/>
      </w:pPr>
      <w:r>
        <w:rPr>
          <w:rStyle w:val="CommentReference"/>
        </w:rPr>
        <w:annotationRef/>
      </w:r>
      <w:r>
        <w:t xml:space="preserve">Updated brackets in response to objection #1 </w:t>
      </w:r>
      <w:r w:rsidR="00D21671">
        <w:t>which requested the brackets in the application align with those outlined in the SOV.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123EC9" w15:done="0"/>
  <w15:commentEx w15:paraId="0E89F1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AD1D3C" w16cex:dateUtc="2025-04-17T18:32:00Z"/>
  <w16cex:commentExtensible w16cex:durableId="761FC80F" w16cex:dateUtc="2025-04-1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123EC9" w16cid:durableId="1DAD1D3C"/>
  <w16cid:commentId w16cid:paraId="0E89F13B" w16cid:durableId="761FC8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B188A" w14:textId="77777777" w:rsidR="00A96769" w:rsidRDefault="00A96769" w:rsidP="00E8408B">
      <w:pPr>
        <w:spacing w:after="0" w:line="240" w:lineRule="auto"/>
      </w:pPr>
      <w:r>
        <w:separator/>
      </w:r>
    </w:p>
  </w:endnote>
  <w:endnote w:type="continuationSeparator" w:id="0">
    <w:p w14:paraId="5C0586AE" w14:textId="77777777" w:rsidR="00A96769" w:rsidRDefault="00A96769" w:rsidP="00E8408B">
      <w:pPr>
        <w:spacing w:after="0" w:line="240" w:lineRule="auto"/>
      </w:pPr>
      <w:r>
        <w:continuationSeparator/>
      </w:r>
    </w:p>
  </w:endnote>
  <w:endnote w:type="continuationNotice" w:id="1">
    <w:p w14:paraId="0F4300C6" w14:textId="77777777" w:rsidR="00A96769" w:rsidRDefault="00A967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Bd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544E7" w14:textId="6061E0E1" w:rsidR="001B3588" w:rsidRPr="001B3588" w:rsidRDefault="001B3588" w:rsidP="001B3588">
    <w:pPr>
      <w:pStyle w:val="Footer"/>
      <w:rPr>
        <w:b/>
        <w:bCs/>
      </w:rPr>
    </w:pPr>
    <w:r w:rsidRPr="001B3588">
      <w:rPr>
        <w:b/>
        <w:bCs/>
      </w:rPr>
      <w:t>__________________________________________________________________________________________________</w:t>
    </w:r>
  </w:p>
  <w:p w14:paraId="29A00AFB" w14:textId="0C5DD793" w:rsidR="00D759DE" w:rsidRDefault="008802A1" w:rsidP="00F97309">
    <w:pPr>
      <w:pStyle w:val="Footer"/>
      <w:tabs>
        <w:tab w:val="clear" w:pos="9360"/>
        <w:tab w:val="right" w:pos="10710"/>
      </w:tabs>
    </w:pPr>
    <w:r>
      <w:t>ICC24-MoA-</w:t>
    </w:r>
    <w:r w:rsidR="00CC3F4E">
      <w:t>FIA</w:t>
    </w:r>
    <w:r>
      <w:t>APP</w:t>
    </w:r>
    <w:r w:rsidR="00B16981">
      <w:t xml:space="preserve">       </w:t>
    </w:r>
    <w:r w:rsidR="001B3588">
      <w:tab/>
      <w:t xml:space="preserve">                        </w:t>
    </w:r>
    <w:r w:rsidR="00D759DE">
      <w:t xml:space="preserve">Page </w:t>
    </w:r>
    <w:sdt>
      <w:sdtPr>
        <w:id w:val="1301890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59DE">
          <w:fldChar w:fldCharType="begin"/>
        </w:r>
        <w:r w:rsidR="00D759DE">
          <w:instrText xml:space="preserve"> PAGE   \* MERGEFORMAT </w:instrText>
        </w:r>
        <w:r w:rsidR="00D759DE">
          <w:fldChar w:fldCharType="separate"/>
        </w:r>
        <w:r w:rsidR="00D759DE">
          <w:rPr>
            <w:noProof/>
          </w:rPr>
          <w:t>2</w:t>
        </w:r>
        <w:r w:rsidR="00D759DE">
          <w:rPr>
            <w:noProof/>
          </w:rPr>
          <w:fldChar w:fldCharType="end"/>
        </w:r>
        <w:r w:rsidR="00D759DE">
          <w:rPr>
            <w:noProof/>
          </w:rPr>
          <w:t xml:space="preserve"> of </w:t>
        </w:r>
        <w:r w:rsidR="00306369">
          <w:rPr>
            <w:noProof/>
          </w:rPr>
          <w:t>9</w:t>
        </w:r>
      </w:sdtContent>
    </w:sdt>
    <w:r w:rsidR="00F97309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DB62A" w14:textId="77777777" w:rsidR="00A96769" w:rsidRDefault="00A96769" w:rsidP="00E8408B">
      <w:pPr>
        <w:spacing w:after="0" w:line="240" w:lineRule="auto"/>
      </w:pPr>
      <w:r>
        <w:separator/>
      </w:r>
    </w:p>
  </w:footnote>
  <w:footnote w:type="continuationSeparator" w:id="0">
    <w:p w14:paraId="56064816" w14:textId="77777777" w:rsidR="00A96769" w:rsidRDefault="00A96769" w:rsidP="00E8408B">
      <w:pPr>
        <w:spacing w:after="0" w:line="240" w:lineRule="auto"/>
      </w:pPr>
      <w:r>
        <w:continuationSeparator/>
      </w:r>
    </w:p>
  </w:footnote>
  <w:footnote w:type="continuationNotice" w:id="1">
    <w:p w14:paraId="3AB8C066" w14:textId="77777777" w:rsidR="00A96769" w:rsidRDefault="00A967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DB4DECA" w14:paraId="10DFD018" w14:textId="77777777" w:rsidTr="0089389C">
      <w:trPr>
        <w:trHeight w:val="300"/>
      </w:trPr>
      <w:tc>
        <w:tcPr>
          <w:tcW w:w="3600" w:type="dxa"/>
        </w:tcPr>
        <w:p w14:paraId="2DA955E4" w14:textId="674741B4" w:rsidR="2DB4DECA" w:rsidRDefault="2DB4DECA" w:rsidP="0089389C">
          <w:pPr>
            <w:pStyle w:val="Header"/>
            <w:ind w:left="-115"/>
          </w:pPr>
        </w:p>
      </w:tc>
      <w:tc>
        <w:tcPr>
          <w:tcW w:w="3600" w:type="dxa"/>
        </w:tcPr>
        <w:p w14:paraId="70627ACF" w14:textId="78924CF1" w:rsidR="2DB4DECA" w:rsidRDefault="2DB4DECA" w:rsidP="0089389C">
          <w:pPr>
            <w:pStyle w:val="Header"/>
            <w:jc w:val="center"/>
          </w:pPr>
        </w:p>
      </w:tc>
      <w:tc>
        <w:tcPr>
          <w:tcW w:w="3600" w:type="dxa"/>
        </w:tcPr>
        <w:p w14:paraId="1AA223A1" w14:textId="27F8601F" w:rsidR="2DB4DECA" w:rsidRDefault="2DB4DECA" w:rsidP="0089389C">
          <w:pPr>
            <w:pStyle w:val="Header"/>
            <w:ind w:right="-115"/>
            <w:jc w:val="right"/>
          </w:pPr>
        </w:p>
      </w:tc>
    </w:tr>
  </w:tbl>
  <w:p w14:paraId="1484EE7A" w14:textId="2350FE70" w:rsidR="00C22E46" w:rsidRDefault="00C22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CAEC5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973452167" o:spid="_x0000_i1026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053978C1"/>
    <w:multiLevelType w:val="hybridMultilevel"/>
    <w:tmpl w:val="A4F00E28"/>
    <w:lvl w:ilvl="0" w:tplc="7494EA8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A917B81"/>
    <w:multiLevelType w:val="hybridMultilevel"/>
    <w:tmpl w:val="9670C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33ED8"/>
    <w:multiLevelType w:val="hybridMultilevel"/>
    <w:tmpl w:val="4B8E045C"/>
    <w:lvl w:ilvl="0" w:tplc="BE80C2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BEE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508F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EA4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CEB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2E13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D067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00B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A8C6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033545"/>
    <w:multiLevelType w:val="hybridMultilevel"/>
    <w:tmpl w:val="2A927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E75B9"/>
    <w:multiLevelType w:val="hybridMultilevel"/>
    <w:tmpl w:val="17126A4C"/>
    <w:lvl w:ilvl="0" w:tplc="8820D8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AEB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0480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84C3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C0A9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080A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74EB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F23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5A1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492E16"/>
    <w:multiLevelType w:val="hybridMultilevel"/>
    <w:tmpl w:val="7F50A1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A7F"/>
    <w:multiLevelType w:val="hybridMultilevel"/>
    <w:tmpl w:val="24288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C3DA3"/>
    <w:multiLevelType w:val="hybridMultilevel"/>
    <w:tmpl w:val="BBAC4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7496"/>
    <w:multiLevelType w:val="hybridMultilevel"/>
    <w:tmpl w:val="D6482AEC"/>
    <w:lvl w:ilvl="0" w:tplc="159EC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A0C4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6027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5CC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C22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507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F64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8E3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0EAE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23B0025"/>
    <w:multiLevelType w:val="hybridMultilevel"/>
    <w:tmpl w:val="7402F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CB17BF"/>
    <w:multiLevelType w:val="hybridMultilevel"/>
    <w:tmpl w:val="6B621D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02190">
    <w:abstractNumId w:val="6"/>
  </w:num>
  <w:num w:numId="2" w16cid:durableId="554899792">
    <w:abstractNumId w:val="0"/>
  </w:num>
  <w:num w:numId="3" w16cid:durableId="853619287">
    <w:abstractNumId w:val="4"/>
  </w:num>
  <w:num w:numId="4" w16cid:durableId="1519390980">
    <w:abstractNumId w:val="1"/>
  </w:num>
  <w:num w:numId="5" w16cid:durableId="572665299">
    <w:abstractNumId w:val="2"/>
  </w:num>
  <w:num w:numId="6" w16cid:durableId="771703366">
    <w:abstractNumId w:val="7"/>
  </w:num>
  <w:num w:numId="7" w16cid:durableId="1392995703">
    <w:abstractNumId w:val="5"/>
  </w:num>
  <w:num w:numId="8" w16cid:durableId="1882208803">
    <w:abstractNumId w:val="8"/>
  </w:num>
  <w:num w:numId="9" w16cid:durableId="1356342987">
    <w:abstractNumId w:val="9"/>
  </w:num>
  <w:num w:numId="10" w16cid:durableId="235480476">
    <w:abstractNumId w:val="10"/>
  </w:num>
  <w:num w:numId="11" w16cid:durableId="182789666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th Casey">
    <w15:presenceInfo w15:providerId="AD" w15:userId="S::Beth.Casey@milliman.com::587528bd-8fc6-4551-9113-efb2f4173305"/>
  </w15:person>
  <w15:person w15:author="Laura Helvey">
    <w15:presenceInfo w15:providerId="AD" w15:userId="S::laura.helvey@milliman.com::d9f33c25-8d6b-4a59-9328-435824dc8c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markup="0"/>
  <w:trackRevisions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8B"/>
    <w:rsid w:val="0000035C"/>
    <w:rsid w:val="00000EB2"/>
    <w:rsid w:val="0000115A"/>
    <w:rsid w:val="0000156A"/>
    <w:rsid w:val="00001BA8"/>
    <w:rsid w:val="00002C36"/>
    <w:rsid w:val="0000351D"/>
    <w:rsid w:val="0000594A"/>
    <w:rsid w:val="00007D4C"/>
    <w:rsid w:val="00010BFC"/>
    <w:rsid w:val="00010F04"/>
    <w:rsid w:val="00011FE6"/>
    <w:rsid w:val="0001377B"/>
    <w:rsid w:val="00013912"/>
    <w:rsid w:val="00013E53"/>
    <w:rsid w:val="000143E5"/>
    <w:rsid w:val="00015678"/>
    <w:rsid w:val="000157A8"/>
    <w:rsid w:val="00016AC5"/>
    <w:rsid w:val="000177AD"/>
    <w:rsid w:val="00022BA4"/>
    <w:rsid w:val="00026459"/>
    <w:rsid w:val="000278BF"/>
    <w:rsid w:val="00036CE2"/>
    <w:rsid w:val="00041662"/>
    <w:rsid w:val="000447B9"/>
    <w:rsid w:val="00044F62"/>
    <w:rsid w:val="000474A8"/>
    <w:rsid w:val="00051117"/>
    <w:rsid w:val="0005253C"/>
    <w:rsid w:val="0005403C"/>
    <w:rsid w:val="00055411"/>
    <w:rsid w:val="00055C4D"/>
    <w:rsid w:val="0005665B"/>
    <w:rsid w:val="00056C8C"/>
    <w:rsid w:val="000633E2"/>
    <w:rsid w:val="000634AE"/>
    <w:rsid w:val="000663A5"/>
    <w:rsid w:val="00067EBC"/>
    <w:rsid w:val="00071D4A"/>
    <w:rsid w:val="00075E9D"/>
    <w:rsid w:val="00077849"/>
    <w:rsid w:val="0008047C"/>
    <w:rsid w:val="00085ABB"/>
    <w:rsid w:val="000867D3"/>
    <w:rsid w:val="00086930"/>
    <w:rsid w:val="00086CA4"/>
    <w:rsid w:val="00086D52"/>
    <w:rsid w:val="00087462"/>
    <w:rsid w:val="00092DD3"/>
    <w:rsid w:val="00096B43"/>
    <w:rsid w:val="00097D19"/>
    <w:rsid w:val="000A3459"/>
    <w:rsid w:val="000A3C63"/>
    <w:rsid w:val="000A4EDD"/>
    <w:rsid w:val="000B2F58"/>
    <w:rsid w:val="000B3745"/>
    <w:rsid w:val="000B6150"/>
    <w:rsid w:val="000B62B9"/>
    <w:rsid w:val="000C2DFB"/>
    <w:rsid w:val="000C2FB7"/>
    <w:rsid w:val="000C6524"/>
    <w:rsid w:val="000D18B2"/>
    <w:rsid w:val="000D54B8"/>
    <w:rsid w:val="000E2BB8"/>
    <w:rsid w:val="000E2D81"/>
    <w:rsid w:val="000E3CD0"/>
    <w:rsid w:val="000E418B"/>
    <w:rsid w:val="000F0268"/>
    <w:rsid w:val="000F3F63"/>
    <w:rsid w:val="000F646F"/>
    <w:rsid w:val="000F6807"/>
    <w:rsid w:val="000F6B46"/>
    <w:rsid w:val="00104633"/>
    <w:rsid w:val="0010691A"/>
    <w:rsid w:val="00106F3E"/>
    <w:rsid w:val="0010773E"/>
    <w:rsid w:val="00107949"/>
    <w:rsid w:val="00107D44"/>
    <w:rsid w:val="001108DB"/>
    <w:rsid w:val="00110F78"/>
    <w:rsid w:val="00113EB5"/>
    <w:rsid w:val="001162B3"/>
    <w:rsid w:val="0011728C"/>
    <w:rsid w:val="00120300"/>
    <w:rsid w:val="00120624"/>
    <w:rsid w:val="0012286E"/>
    <w:rsid w:val="00130752"/>
    <w:rsid w:val="001347D4"/>
    <w:rsid w:val="001357B8"/>
    <w:rsid w:val="001402D9"/>
    <w:rsid w:val="00140A37"/>
    <w:rsid w:val="001434DA"/>
    <w:rsid w:val="00143C80"/>
    <w:rsid w:val="00154C4E"/>
    <w:rsid w:val="00154CD4"/>
    <w:rsid w:val="00155178"/>
    <w:rsid w:val="00163219"/>
    <w:rsid w:val="001642E4"/>
    <w:rsid w:val="001653E5"/>
    <w:rsid w:val="00170611"/>
    <w:rsid w:val="001713CC"/>
    <w:rsid w:val="00172EE1"/>
    <w:rsid w:val="0017609E"/>
    <w:rsid w:val="0018046F"/>
    <w:rsid w:val="00182EC7"/>
    <w:rsid w:val="0018611C"/>
    <w:rsid w:val="001861DF"/>
    <w:rsid w:val="001867A9"/>
    <w:rsid w:val="001933C9"/>
    <w:rsid w:val="00193F31"/>
    <w:rsid w:val="001A0E3D"/>
    <w:rsid w:val="001A1F76"/>
    <w:rsid w:val="001A21B7"/>
    <w:rsid w:val="001A42FB"/>
    <w:rsid w:val="001A54C7"/>
    <w:rsid w:val="001A7CD8"/>
    <w:rsid w:val="001A7DE6"/>
    <w:rsid w:val="001B03C4"/>
    <w:rsid w:val="001B3588"/>
    <w:rsid w:val="001B3A50"/>
    <w:rsid w:val="001B5E18"/>
    <w:rsid w:val="001C3CEF"/>
    <w:rsid w:val="001C3D9E"/>
    <w:rsid w:val="001C4F0B"/>
    <w:rsid w:val="001C5064"/>
    <w:rsid w:val="001D0325"/>
    <w:rsid w:val="001D0654"/>
    <w:rsid w:val="001D0D92"/>
    <w:rsid w:val="001D2365"/>
    <w:rsid w:val="001D2FAF"/>
    <w:rsid w:val="001D5DD1"/>
    <w:rsid w:val="001D5FDD"/>
    <w:rsid w:val="001D64F9"/>
    <w:rsid w:val="001E04FF"/>
    <w:rsid w:val="001E361B"/>
    <w:rsid w:val="001E3C1E"/>
    <w:rsid w:val="001E6AAB"/>
    <w:rsid w:val="001E7A00"/>
    <w:rsid w:val="001F0764"/>
    <w:rsid w:val="001F0B5F"/>
    <w:rsid w:val="001F1F0B"/>
    <w:rsid w:val="001F260D"/>
    <w:rsid w:val="001F326A"/>
    <w:rsid w:val="001F5B01"/>
    <w:rsid w:val="001F7069"/>
    <w:rsid w:val="0020158F"/>
    <w:rsid w:val="0020445F"/>
    <w:rsid w:val="00205108"/>
    <w:rsid w:val="002055A2"/>
    <w:rsid w:val="002075EF"/>
    <w:rsid w:val="00213F8F"/>
    <w:rsid w:val="00215288"/>
    <w:rsid w:val="00215E84"/>
    <w:rsid w:val="002172AB"/>
    <w:rsid w:val="002173D4"/>
    <w:rsid w:val="00222107"/>
    <w:rsid w:val="00226333"/>
    <w:rsid w:val="00227B2A"/>
    <w:rsid w:val="00227BD5"/>
    <w:rsid w:val="002315CB"/>
    <w:rsid w:val="00233E62"/>
    <w:rsid w:val="00237D2F"/>
    <w:rsid w:val="002444FF"/>
    <w:rsid w:val="0024481D"/>
    <w:rsid w:val="002519B8"/>
    <w:rsid w:val="002538BF"/>
    <w:rsid w:val="00256580"/>
    <w:rsid w:val="00257197"/>
    <w:rsid w:val="002610FB"/>
    <w:rsid w:val="002641D8"/>
    <w:rsid w:val="00267776"/>
    <w:rsid w:val="002703DE"/>
    <w:rsid w:val="00270E55"/>
    <w:rsid w:val="0027413C"/>
    <w:rsid w:val="0027494A"/>
    <w:rsid w:val="00276298"/>
    <w:rsid w:val="002765BD"/>
    <w:rsid w:val="002804F0"/>
    <w:rsid w:val="00283896"/>
    <w:rsid w:val="00283CC1"/>
    <w:rsid w:val="0028610B"/>
    <w:rsid w:val="00286961"/>
    <w:rsid w:val="00286B10"/>
    <w:rsid w:val="00286CA7"/>
    <w:rsid w:val="00287D7A"/>
    <w:rsid w:val="00291FDC"/>
    <w:rsid w:val="002939DF"/>
    <w:rsid w:val="002A2407"/>
    <w:rsid w:val="002A2CEE"/>
    <w:rsid w:val="002A4378"/>
    <w:rsid w:val="002B116E"/>
    <w:rsid w:val="002B1460"/>
    <w:rsid w:val="002B2E45"/>
    <w:rsid w:val="002B3ADF"/>
    <w:rsid w:val="002B7636"/>
    <w:rsid w:val="002B7841"/>
    <w:rsid w:val="002C12CE"/>
    <w:rsid w:val="002C4DB9"/>
    <w:rsid w:val="002D77B5"/>
    <w:rsid w:val="002E28F7"/>
    <w:rsid w:val="002E52E3"/>
    <w:rsid w:val="002E55FD"/>
    <w:rsid w:val="002F1E09"/>
    <w:rsid w:val="002F2535"/>
    <w:rsid w:val="002F5B63"/>
    <w:rsid w:val="002F6721"/>
    <w:rsid w:val="003012E4"/>
    <w:rsid w:val="00305B25"/>
    <w:rsid w:val="00306369"/>
    <w:rsid w:val="00307182"/>
    <w:rsid w:val="00313CCD"/>
    <w:rsid w:val="00326299"/>
    <w:rsid w:val="00326F16"/>
    <w:rsid w:val="00327115"/>
    <w:rsid w:val="00327A7F"/>
    <w:rsid w:val="003308DE"/>
    <w:rsid w:val="00330B94"/>
    <w:rsid w:val="00330C13"/>
    <w:rsid w:val="00330F11"/>
    <w:rsid w:val="00331B3C"/>
    <w:rsid w:val="0033442C"/>
    <w:rsid w:val="00335434"/>
    <w:rsid w:val="0033779E"/>
    <w:rsid w:val="00345791"/>
    <w:rsid w:val="0034676D"/>
    <w:rsid w:val="00346CA3"/>
    <w:rsid w:val="003527E9"/>
    <w:rsid w:val="00355E7A"/>
    <w:rsid w:val="00357918"/>
    <w:rsid w:val="0036049D"/>
    <w:rsid w:val="003614C5"/>
    <w:rsid w:val="00361DBD"/>
    <w:rsid w:val="0036242C"/>
    <w:rsid w:val="0036267E"/>
    <w:rsid w:val="0036428F"/>
    <w:rsid w:val="003655A1"/>
    <w:rsid w:val="0036734C"/>
    <w:rsid w:val="0036799F"/>
    <w:rsid w:val="003729CD"/>
    <w:rsid w:val="00373FBD"/>
    <w:rsid w:val="00375204"/>
    <w:rsid w:val="003768E3"/>
    <w:rsid w:val="00377DD1"/>
    <w:rsid w:val="0038171A"/>
    <w:rsid w:val="00383B3D"/>
    <w:rsid w:val="003855E8"/>
    <w:rsid w:val="00386C0C"/>
    <w:rsid w:val="00391377"/>
    <w:rsid w:val="003916F1"/>
    <w:rsid w:val="003936A7"/>
    <w:rsid w:val="00394A35"/>
    <w:rsid w:val="00394CB0"/>
    <w:rsid w:val="003959DF"/>
    <w:rsid w:val="00396BD3"/>
    <w:rsid w:val="00397517"/>
    <w:rsid w:val="003A2F35"/>
    <w:rsid w:val="003B0E03"/>
    <w:rsid w:val="003B2BE9"/>
    <w:rsid w:val="003C02AB"/>
    <w:rsid w:val="003C0583"/>
    <w:rsid w:val="003C24F9"/>
    <w:rsid w:val="003C44E7"/>
    <w:rsid w:val="003C6C95"/>
    <w:rsid w:val="003C6EDC"/>
    <w:rsid w:val="003D0743"/>
    <w:rsid w:val="003D1523"/>
    <w:rsid w:val="003D1FD5"/>
    <w:rsid w:val="003D2BE0"/>
    <w:rsid w:val="003D3486"/>
    <w:rsid w:val="003D438F"/>
    <w:rsid w:val="003D53C4"/>
    <w:rsid w:val="003D625E"/>
    <w:rsid w:val="003D79B8"/>
    <w:rsid w:val="003E011A"/>
    <w:rsid w:val="003E09BE"/>
    <w:rsid w:val="003E0F90"/>
    <w:rsid w:val="003E37D0"/>
    <w:rsid w:val="003E5685"/>
    <w:rsid w:val="003E5856"/>
    <w:rsid w:val="003E5A43"/>
    <w:rsid w:val="003F0902"/>
    <w:rsid w:val="003F3FDB"/>
    <w:rsid w:val="003F4ADF"/>
    <w:rsid w:val="00401136"/>
    <w:rsid w:val="0040186C"/>
    <w:rsid w:val="00403078"/>
    <w:rsid w:val="00404407"/>
    <w:rsid w:val="00405E7A"/>
    <w:rsid w:val="004064B9"/>
    <w:rsid w:val="0041292D"/>
    <w:rsid w:val="00414BD3"/>
    <w:rsid w:val="004166C7"/>
    <w:rsid w:val="00416B4E"/>
    <w:rsid w:val="00420451"/>
    <w:rsid w:val="00424484"/>
    <w:rsid w:val="004249C8"/>
    <w:rsid w:val="00424EC1"/>
    <w:rsid w:val="00425B23"/>
    <w:rsid w:val="00426052"/>
    <w:rsid w:val="00427A54"/>
    <w:rsid w:val="00433BA0"/>
    <w:rsid w:val="00436B9C"/>
    <w:rsid w:val="00441915"/>
    <w:rsid w:val="00450753"/>
    <w:rsid w:val="00451176"/>
    <w:rsid w:val="00451CE1"/>
    <w:rsid w:val="00451EED"/>
    <w:rsid w:val="00454DF6"/>
    <w:rsid w:val="004553D7"/>
    <w:rsid w:val="00455E4B"/>
    <w:rsid w:val="004625E2"/>
    <w:rsid w:val="004631B2"/>
    <w:rsid w:val="00464209"/>
    <w:rsid w:val="00464FC7"/>
    <w:rsid w:val="00465FF0"/>
    <w:rsid w:val="00466A53"/>
    <w:rsid w:val="0047084C"/>
    <w:rsid w:val="004769B2"/>
    <w:rsid w:val="0048087F"/>
    <w:rsid w:val="0048245B"/>
    <w:rsid w:val="0048299E"/>
    <w:rsid w:val="004862F0"/>
    <w:rsid w:val="00487100"/>
    <w:rsid w:val="0049012A"/>
    <w:rsid w:val="00492152"/>
    <w:rsid w:val="00497ADD"/>
    <w:rsid w:val="004A36EA"/>
    <w:rsid w:val="004A503F"/>
    <w:rsid w:val="004A5D76"/>
    <w:rsid w:val="004B2283"/>
    <w:rsid w:val="004B6262"/>
    <w:rsid w:val="004C0B4B"/>
    <w:rsid w:val="004C414A"/>
    <w:rsid w:val="004D3873"/>
    <w:rsid w:val="004D3D97"/>
    <w:rsid w:val="004D59B6"/>
    <w:rsid w:val="004D613B"/>
    <w:rsid w:val="004D6D1D"/>
    <w:rsid w:val="004D7475"/>
    <w:rsid w:val="004E1C7E"/>
    <w:rsid w:val="004E4C76"/>
    <w:rsid w:val="004E72B1"/>
    <w:rsid w:val="004F06A7"/>
    <w:rsid w:val="004F2DD1"/>
    <w:rsid w:val="004F69FB"/>
    <w:rsid w:val="00501F37"/>
    <w:rsid w:val="00502492"/>
    <w:rsid w:val="00506118"/>
    <w:rsid w:val="00506BF9"/>
    <w:rsid w:val="00506BFC"/>
    <w:rsid w:val="00510111"/>
    <w:rsid w:val="005124BC"/>
    <w:rsid w:val="00513EC2"/>
    <w:rsid w:val="00513F63"/>
    <w:rsid w:val="0051529D"/>
    <w:rsid w:val="00515752"/>
    <w:rsid w:val="005253AF"/>
    <w:rsid w:val="00525E89"/>
    <w:rsid w:val="00527624"/>
    <w:rsid w:val="00532CE5"/>
    <w:rsid w:val="005355F3"/>
    <w:rsid w:val="005357C1"/>
    <w:rsid w:val="00537996"/>
    <w:rsid w:val="00542C69"/>
    <w:rsid w:val="00543F52"/>
    <w:rsid w:val="00544EAD"/>
    <w:rsid w:val="00546A29"/>
    <w:rsid w:val="0055146C"/>
    <w:rsid w:val="00564CDF"/>
    <w:rsid w:val="00566380"/>
    <w:rsid w:val="00572336"/>
    <w:rsid w:val="00573A2A"/>
    <w:rsid w:val="00576F52"/>
    <w:rsid w:val="0057715D"/>
    <w:rsid w:val="00580C6E"/>
    <w:rsid w:val="0058211D"/>
    <w:rsid w:val="0058457A"/>
    <w:rsid w:val="00585564"/>
    <w:rsid w:val="00586C96"/>
    <w:rsid w:val="00590068"/>
    <w:rsid w:val="00592D48"/>
    <w:rsid w:val="00593DF8"/>
    <w:rsid w:val="00594445"/>
    <w:rsid w:val="005A341A"/>
    <w:rsid w:val="005A3DAB"/>
    <w:rsid w:val="005A6976"/>
    <w:rsid w:val="005A7416"/>
    <w:rsid w:val="005A7F19"/>
    <w:rsid w:val="005B4A4D"/>
    <w:rsid w:val="005B6BA0"/>
    <w:rsid w:val="005C4A1B"/>
    <w:rsid w:val="005C6F48"/>
    <w:rsid w:val="005C7F45"/>
    <w:rsid w:val="005D1995"/>
    <w:rsid w:val="005D3ADF"/>
    <w:rsid w:val="005E1134"/>
    <w:rsid w:val="005E4D1B"/>
    <w:rsid w:val="005F08A9"/>
    <w:rsid w:val="005F5A85"/>
    <w:rsid w:val="005F6A03"/>
    <w:rsid w:val="00600354"/>
    <w:rsid w:val="0060088E"/>
    <w:rsid w:val="00611788"/>
    <w:rsid w:val="006160B2"/>
    <w:rsid w:val="00616A4F"/>
    <w:rsid w:val="006171B2"/>
    <w:rsid w:val="006178C4"/>
    <w:rsid w:val="00617998"/>
    <w:rsid w:val="00620D42"/>
    <w:rsid w:val="006231C6"/>
    <w:rsid w:val="00624448"/>
    <w:rsid w:val="00624ED9"/>
    <w:rsid w:val="00625324"/>
    <w:rsid w:val="00626108"/>
    <w:rsid w:val="00626754"/>
    <w:rsid w:val="00626951"/>
    <w:rsid w:val="00627B74"/>
    <w:rsid w:val="006326E8"/>
    <w:rsid w:val="0063366E"/>
    <w:rsid w:val="00635131"/>
    <w:rsid w:val="00635C76"/>
    <w:rsid w:val="00636054"/>
    <w:rsid w:val="00637154"/>
    <w:rsid w:val="0063745E"/>
    <w:rsid w:val="00640CC8"/>
    <w:rsid w:val="006418A5"/>
    <w:rsid w:val="00642590"/>
    <w:rsid w:val="00642796"/>
    <w:rsid w:val="00646002"/>
    <w:rsid w:val="0064780B"/>
    <w:rsid w:val="006541F1"/>
    <w:rsid w:val="00654EE7"/>
    <w:rsid w:val="006551C8"/>
    <w:rsid w:val="00661278"/>
    <w:rsid w:val="00661DA4"/>
    <w:rsid w:val="006624A7"/>
    <w:rsid w:val="006700E5"/>
    <w:rsid w:val="00670583"/>
    <w:rsid w:val="00671F21"/>
    <w:rsid w:val="00673F6A"/>
    <w:rsid w:val="00677173"/>
    <w:rsid w:val="00684A0D"/>
    <w:rsid w:val="00684B8D"/>
    <w:rsid w:val="00686104"/>
    <w:rsid w:val="00693C40"/>
    <w:rsid w:val="006967DD"/>
    <w:rsid w:val="006A398D"/>
    <w:rsid w:val="006A7BF6"/>
    <w:rsid w:val="006B1B6B"/>
    <w:rsid w:val="006B3251"/>
    <w:rsid w:val="006B3F79"/>
    <w:rsid w:val="006B4C6C"/>
    <w:rsid w:val="006B5027"/>
    <w:rsid w:val="006B6BB7"/>
    <w:rsid w:val="006C04AF"/>
    <w:rsid w:val="006C2104"/>
    <w:rsid w:val="006C2294"/>
    <w:rsid w:val="006C4983"/>
    <w:rsid w:val="006C5C7A"/>
    <w:rsid w:val="006C65B7"/>
    <w:rsid w:val="006C686E"/>
    <w:rsid w:val="006D0209"/>
    <w:rsid w:val="006D04CC"/>
    <w:rsid w:val="006D156C"/>
    <w:rsid w:val="006D1C26"/>
    <w:rsid w:val="006D2B65"/>
    <w:rsid w:val="006D60E7"/>
    <w:rsid w:val="006D7AB3"/>
    <w:rsid w:val="006E1212"/>
    <w:rsid w:val="006E2F83"/>
    <w:rsid w:val="006E3CA0"/>
    <w:rsid w:val="006E74E0"/>
    <w:rsid w:val="006F03EE"/>
    <w:rsid w:val="006F0687"/>
    <w:rsid w:val="006F0BB4"/>
    <w:rsid w:val="006F1B77"/>
    <w:rsid w:val="006F1CAA"/>
    <w:rsid w:val="006F3D51"/>
    <w:rsid w:val="006F4CF5"/>
    <w:rsid w:val="006F5724"/>
    <w:rsid w:val="00703784"/>
    <w:rsid w:val="0070385C"/>
    <w:rsid w:val="007038D0"/>
    <w:rsid w:val="00703978"/>
    <w:rsid w:val="00705F12"/>
    <w:rsid w:val="0070757D"/>
    <w:rsid w:val="00712A31"/>
    <w:rsid w:val="00712FCB"/>
    <w:rsid w:val="0071550D"/>
    <w:rsid w:val="0071571C"/>
    <w:rsid w:val="00715F78"/>
    <w:rsid w:val="00720267"/>
    <w:rsid w:val="0072181A"/>
    <w:rsid w:val="00721A9D"/>
    <w:rsid w:val="00721AB8"/>
    <w:rsid w:val="007249BC"/>
    <w:rsid w:val="007250AB"/>
    <w:rsid w:val="00725848"/>
    <w:rsid w:val="00725D66"/>
    <w:rsid w:val="007303C4"/>
    <w:rsid w:val="007313F9"/>
    <w:rsid w:val="00731AD1"/>
    <w:rsid w:val="00732BE6"/>
    <w:rsid w:val="00733DAC"/>
    <w:rsid w:val="00735836"/>
    <w:rsid w:val="00737866"/>
    <w:rsid w:val="00741647"/>
    <w:rsid w:val="00744CE0"/>
    <w:rsid w:val="00750968"/>
    <w:rsid w:val="00752E54"/>
    <w:rsid w:val="00753336"/>
    <w:rsid w:val="0075575D"/>
    <w:rsid w:val="007566A3"/>
    <w:rsid w:val="00761911"/>
    <w:rsid w:val="00765D4C"/>
    <w:rsid w:val="00770BDB"/>
    <w:rsid w:val="0077268F"/>
    <w:rsid w:val="00772F62"/>
    <w:rsid w:val="00775ACD"/>
    <w:rsid w:val="00776EF1"/>
    <w:rsid w:val="007861C0"/>
    <w:rsid w:val="007877B2"/>
    <w:rsid w:val="00792E73"/>
    <w:rsid w:val="007939F4"/>
    <w:rsid w:val="007957AE"/>
    <w:rsid w:val="00795FE3"/>
    <w:rsid w:val="0079656A"/>
    <w:rsid w:val="0079768E"/>
    <w:rsid w:val="007A0E7B"/>
    <w:rsid w:val="007A11EC"/>
    <w:rsid w:val="007A1BC3"/>
    <w:rsid w:val="007A3BA5"/>
    <w:rsid w:val="007A5827"/>
    <w:rsid w:val="007B0B17"/>
    <w:rsid w:val="007B1813"/>
    <w:rsid w:val="007B1C1C"/>
    <w:rsid w:val="007B213E"/>
    <w:rsid w:val="007B22C5"/>
    <w:rsid w:val="007B2801"/>
    <w:rsid w:val="007B3709"/>
    <w:rsid w:val="007B5C03"/>
    <w:rsid w:val="007B5EFA"/>
    <w:rsid w:val="007B5FB3"/>
    <w:rsid w:val="007C1927"/>
    <w:rsid w:val="007C4501"/>
    <w:rsid w:val="007C49EB"/>
    <w:rsid w:val="007C50EE"/>
    <w:rsid w:val="007C757F"/>
    <w:rsid w:val="007D0649"/>
    <w:rsid w:val="007D44BC"/>
    <w:rsid w:val="007D4F86"/>
    <w:rsid w:val="007E04DE"/>
    <w:rsid w:val="007E1E06"/>
    <w:rsid w:val="007E3A33"/>
    <w:rsid w:val="007E3E74"/>
    <w:rsid w:val="007E480F"/>
    <w:rsid w:val="007E4B4A"/>
    <w:rsid w:val="007E7EB1"/>
    <w:rsid w:val="007F0B84"/>
    <w:rsid w:val="007F3EDD"/>
    <w:rsid w:val="007F596D"/>
    <w:rsid w:val="007F6611"/>
    <w:rsid w:val="007F7807"/>
    <w:rsid w:val="0080040C"/>
    <w:rsid w:val="00800A37"/>
    <w:rsid w:val="00804796"/>
    <w:rsid w:val="008061AC"/>
    <w:rsid w:val="00807A06"/>
    <w:rsid w:val="00811916"/>
    <w:rsid w:val="0081279C"/>
    <w:rsid w:val="00814D98"/>
    <w:rsid w:val="00820107"/>
    <w:rsid w:val="00821016"/>
    <w:rsid w:val="00822714"/>
    <w:rsid w:val="008317E4"/>
    <w:rsid w:val="0083296A"/>
    <w:rsid w:val="00836348"/>
    <w:rsid w:val="00836D66"/>
    <w:rsid w:val="00841433"/>
    <w:rsid w:val="00841E15"/>
    <w:rsid w:val="00843CD0"/>
    <w:rsid w:val="008447B9"/>
    <w:rsid w:val="00845683"/>
    <w:rsid w:val="00846598"/>
    <w:rsid w:val="0085754A"/>
    <w:rsid w:val="00861C93"/>
    <w:rsid w:val="0086280A"/>
    <w:rsid w:val="00862A79"/>
    <w:rsid w:val="00862BB5"/>
    <w:rsid w:val="0086315B"/>
    <w:rsid w:val="00863BA1"/>
    <w:rsid w:val="0086592E"/>
    <w:rsid w:val="00866FD0"/>
    <w:rsid w:val="008671BD"/>
    <w:rsid w:val="00870CD4"/>
    <w:rsid w:val="008725BA"/>
    <w:rsid w:val="00876314"/>
    <w:rsid w:val="00876A7C"/>
    <w:rsid w:val="008802A1"/>
    <w:rsid w:val="008802B9"/>
    <w:rsid w:val="008851B2"/>
    <w:rsid w:val="00885AB1"/>
    <w:rsid w:val="00887B0C"/>
    <w:rsid w:val="00890E14"/>
    <w:rsid w:val="00892054"/>
    <w:rsid w:val="00892EB1"/>
    <w:rsid w:val="008931DD"/>
    <w:rsid w:val="0089389C"/>
    <w:rsid w:val="00895D3D"/>
    <w:rsid w:val="0089666B"/>
    <w:rsid w:val="008A268A"/>
    <w:rsid w:val="008A3811"/>
    <w:rsid w:val="008A413E"/>
    <w:rsid w:val="008A432A"/>
    <w:rsid w:val="008A499A"/>
    <w:rsid w:val="008B1853"/>
    <w:rsid w:val="008B5421"/>
    <w:rsid w:val="008C06D8"/>
    <w:rsid w:val="008C150A"/>
    <w:rsid w:val="008C22B8"/>
    <w:rsid w:val="008C311A"/>
    <w:rsid w:val="008C41F6"/>
    <w:rsid w:val="008C73B5"/>
    <w:rsid w:val="008D0D71"/>
    <w:rsid w:val="008D2268"/>
    <w:rsid w:val="008D32FC"/>
    <w:rsid w:val="008D5B21"/>
    <w:rsid w:val="008D6A9C"/>
    <w:rsid w:val="008D7283"/>
    <w:rsid w:val="008E2384"/>
    <w:rsid w:val="008E2910"/>
    <w:rsid w:val="008E778D"/>
    <w:rsid w:val="008F25B2"/>
    <w:rsid w:val="008F3E6B"/>
    <w:rsid w:val="008F6AE7"/>
    <w:rsid w:val="0090017F"/>
    <w:rsid w:val="00902446"/>
    <w:rsid w:val="00910004"/>
    <w:rsid w:val="00914E05"/>
    <w:rsid w:val="00915E63"/>
    <w:rsid w:val="00917CD8"/>
    <w:rsid w:val="009200D0"/>
    <w:rsid w:val="009234D5"/>
    <w:rsid w:val="009240AD"/>
    <w:rsid w:val="00925145"/>
    <w:rsid w:val="00925F19"/>
    <w:rsid w:val="00931067"/>
    <w:rsid w:val="009312F6"/>
    <w:rsid w:val="00932DEA"/>
    <w:rsid w:val="00934442"/>
    <w:rsid w:val="00935BEE"/>
    <w:rsid w:val="009375B3"/>
    <w:rsid w:val="00943541"/>
    <w:rsid w:val="00943F85"/>
    <w:rsid w:val="0094559B"/>
    <w:rsid w:val="0094580C"/>
    <w:rsid w:val="00945B10"/>
    <w:rsid w:val="00946A7E"/>
    <w:rsid w:val="00947EA3"/>
    <w:rsid w:val="00951984"/>
    <w:rsid w:val="00952D2C"/>
    <w:rsid w:val="009532D8"/>
    <w:rsid w:val="0095543D"/>
    <w:rsid w:val="00957643"/>
    <w:rsid w:val="00957C4B"/>
    <w:rsid w:val="00957E0D"/>
    <w:rsid w:val="009604AB"/>
    <w:rsid w:val="00961E2F"/>
    <w:rsid w:val="0096376F"/>
    <w:rsid w:val="00964CC4"/>
    <w:rsid w:val="00965C57"/>
    <w:rsid w:val="00965EA7"/>
    <w:rsid w:val="009660DB"/>
    <w:rsid w:val="0096646D"/>
    <w:rsid w:val="0097641A"/>
    <w:rsid w:val="00981535"/>
    <w:rsid w:val="00982CBF"/>
    <w:rsid w:val="009845EA"/>
    <w:rsid w:val="009851D2"/>
    <w:rsid w:val="00992190"/>
    <w:rsid w:val="00992EF5"/>
    <w:rsid w:val="00993E14"/>
    <w:rsid w:val="009974E7"/>
    <w:rsid w:val="009A14C5"/>
    <w:rsid w:val="009A360C"/>
    <w:rsid w:val="009A3A0C"/>
    <w:rsid w:val="009A3D6D"/>
    <w:rsid w:val="009A6D0C"/>
    <w:rsid w:val="009B050E"/>
    <w:rsid w:val="009B25E3"/>
    <w:rsid w:val="009B2CE0"/>
    <w:rsid w:val="009C47A0"/>
    <w:rsid w:val="009C5B53"/>
    <w:rsid w:val="009C7306"/>
    <w:rsid w:val="009D1946"/>
    <w:rsid w:val="009D1AE0"/>
    <w:rsid w:val="009D3E78"/>
    <w:rsid w:val="009D4655"/>
    <w:rsid w:val="009E07D7"/>
    <w:rsid w:val="009E0C0B"/>
    <w:rsid w:val="009E14D4"/>
    <w:rsid w:val="009E24CF"/>
    <w:rsid w:val="009F3A2D"/>
    <w:rsid w:val="00A003DF"/>
    <w:rsid w:val="00A02373"/>
    <w:rsid w:val="00A031D8"/>
    <w:rsid w:val="00A03267"/>
    <w:rsid w:val="00A03862"/>
    <w:rsid w:val="00A04054"/>
    <w:rsid w:val="00A06BA5"/>
    <w:rsid w:val="00A10CC7"/>
    <w:rsid w:val="00A10D1F"/>
    <w:rsid w:val="00A13B62"/>
    <w:rsid w:val="00A13E36"/>
    <w:rsid w:val="00A176F7"/>
    <w:rsid w:val="00A267C2"/>
    <w:rsid w:val="00A35887"/>
    <w:rsid w:val="00A35C12"/>
    <w:rsid w:val="00A367A9"/>
    <w:rsid w:val="00A37384"/>
    <w:rsid w:val="00A4132F"/>
    <w:rsid w:val="00A416A4"/>
    <w:rsid w:val="00A455BE"/>
    <w:rsid w:val="00A56B55"/>
    <w:rsid w:val="00A57092"/>
    <w:rsid w:val="00A6243B"/>
    <w:rsid w:val="00A63298"/>
    <w:rsid w:val="00A6362F"/>
    <w:rsid w:val="00A6431B"/>
    <w:rsid w:val="00A656A1"/>
    <w:rsid w:val="00A77CA2"/>
    <w:rsid w:val="00A80FE8"/>
    <w:rsid w:val="00A839D3"/>
    <w:rsid w:val="00A84F16"/>
    <w:rsid w:val="00A85B6E"/>
    <w:rsid w:val="00A85E9D"/>
    <w:rsid w:val="00A86E5C"/>
    <w:rsid w:val="00A91876"/>
    <w:rsid w:val="00A928EC"/>
    <w:rsid w:val="00A9448F"/>
    <w:rsid w:val="00A96769"/>
    <w:rsid w:val="00A969D4"/>
    <w:rsid w:val="00AA0D3D"/>
    <w:rsid w:val="00AA1D6C"/>
    <w:rsid w:val="00AA4899"/>
    <w:rsid w:val="00AA4EED"/>
    <w:rsid w:val="00AB015C"/>
    <w:rsid w:val="00AB0488"/>
    <w:rsid w:val="00AB1C38"/>
    <w:rsid w:val="00AB2532"/>
    <w:rsid w:val="00AB2D40"/>
    <w:rsid w:val="00AB4AFA"/>
    <w:rsid w:val="00AB5BD9"/>
    <w:rsid w:val="00AB79AA"/>
    <w:rsid w:val="00AC037B"/>
    <w:rsid w:val="00AC18EC"/>
    <w:rsid w:val="00AC2320"/>
    <w:rsid w:val="00AC2EB3"/>
    <w:rsid w:val="00AC664E"/>
    <w:rsid w:val="00AD6D52"/>
    <w:rsid w:val="00AD7A2A"/>
    <w:rsid w:val="00AE0338"/>
    <w:rsid w:val="00AE454E"/>
    <w:rsid w:val="00AE4CEC"/>
    <w:rsid w:val="00AE5357"/>
    <w:rsid w:val="00AE53A7"/>
    <w:rsid w:val="00AF021A"/>
    <w:rsid w:val="00B00975"/>
    <w:rsid w:val="00B03C23"/>
    <w:rsid w:val="00B04374"/>
    <w:rsid w:val="00B04EBC"/>
    <w:rsid w:val="00B05946"/>
    <w:rsid w:val="00B06847"/>
    <w:rsid w:val="00B07ED1"/>
    <w:rsid w:val="00B12342"/>
    <w:rsid w:val="00B1252E"/>
    <w:rsid w:val="00B1309E"/>
    <w:rsid w:val="00B14430"/>
    <w:rsid w:val="00B14449"/>
    <w:rsid w:val="00B15901"/>
    <w:rsid w:val="00B15939"/>
    <w:rsid w:val="00B16981"/>
    <w:rsid w:val="00B16F60"/>
    <w:rsid w:val="00B1793B"/>
    <w:rsid w:val="00B2016C"/>
    <w:rsid w:val="00B22C19"/>
    <w:rsid w:val="00B23DFC"/>
    <w:rsid w:val="00B25912"/>
    <w:rsid w:val="00B26F21"/>
    <w:rsid w:val="00B27E94"/>
    <w:rsid w:val="00B302AD"/>
    <w:rsid w:val="00B32195"/>
    <w:rsid w:val="00B34C55"/>
    <w:rsid w:val="00B3790D"/>
    <w:rsid w:val="00B379C4"/>
    <w:rsid w:val="00B43828"/>
    <w:rsid w:val="00B44630"/>
    <w:rsid w:val="00B46C4A"/>
    <w:rsid w:val="00B50562"/>
    <w:rsid w:val="00B538BE"/>
    <w:rsid w:val="00B543E8"/>
    <w:rsid w:val="00B56389"/>
    <w:rsid w:val="00B63A3A"/>
    <w:rsid w:val="00B64BB8"/>
    <w:rsid w:val="00B6719E"/>
    <w:rsid w:val="00B7376F"/>
    <w:rsid w:val="00B75CAE"/>
    <w:rsid w:val="00B76C53"/>
    <w:rsid w:val="00B91A1E"/>
    <w:rsid w:val="00B91BF8"/>
    <w:rsid w:val="00B93ED7"/>
    <w:rsid w:val="00BA0382"/>
    <w:rsid w:val="00BA3DDE"/>
    <w:rsid w:val="00BA4702"/>
    <w:rsid w:val="00BA6DB5"/>
    <w:rsid w:val="00BB0901"/>
    <w:rsid w:val="00BB2BBA"/>
    <w:rsid w:val="00BB3314"/>
    <w:rsid w:val="00BB4BB6"/>
    <w:rsid w:val="00BC1A37"/>
    <w:rsid w:val="00BD360E"/>
    <w:rsid w:val="00BD4064"/>
    <w:rsid w:val="00BD474A"/>
    <w:rsid w:val="00BD76B0"/>
    <w:rsid w:val="00BE5106"/>
    <w:rsid w:val="00BE55B5"/>
    <w:rsid w:val="00BE6990"/>
    <w:rsid w:val="00BE70E8"/>
    <w:rsid w:val="00BF1C38"/>
    <w:rsid w:val="00BF2728"/>
    <w:rsid w:val="00BF37E4"/>
    <w:rsid w:val="00BF50E2"/>
    <w:rsid w:val="00BF5452"/>
    <w:rsid w:val="00BF6353"/>
    <w:rsid w:val="00C001B6"/>
    <w:rsid w:val="00C00F01"/>
    <w:rsid w:val="00C0304A"/>
    <w:rsid w:val="00C04142"/>
    <w:rsid w:val="00C10BCA"/>
    <w:rsid w:val="00C11DF5"/>
    <w:rsid w:val="00C14D92"/>
    <w:rsid w:val="00C164DA"/>
    <w:rsid w:val="00C17128"/>
    <w:rsid w:val="00C21F42"/>
    <w:rsid w:val="00C223DB"/>
    <w:rsid w:val="00C22D7C"/>
    <w:rsid w:val="00C22E46"/>
    <w:rsid w:val="00C24DD7"/>
    <w:rsid w:val="00C2599F"/>
    <w:rsid w:val="00C25BC0"/>
    <w:rsid w:val="00C25DD6"/>
    <w:rsid w:val="00C27825"/>
    <w:rsid w:val="00C3669B"/>
    <w:rsid w:val="00C374C6"/>
    <w:rsid w:val="00C47510"/>
    <w:rsid w:val="00C50BFE"/>
    <w:rsid w:val="00C53CC6"/>
    <w:rsid w:val="00C54430"/>
    <w:rsid w:val="00C556B6"/>
    <w:rsid w:val="00C55FA6"/>
    <w:rsid w:val="00C562A6"/>
    <w:rsid w:val="00C61894"/>
    <w:rsid w:val="00C61A5C"/>
    <w:rsid w:val="00C61B49"/>
    <w:rsid w:val="00C6312F"/>
    <w:rsid w:val="00C63C6A"/>
    <w:rsid w:val="00C64833"/>
    <w:rsid w:val="00C66065"/>
    <w:rsid w:val="00C665C5"/>
    <w:rsid w:val="00C6667A"/>
    <w:rsid w:val="00C67C03"/>
    <w:rsid w:val="00C726CE"/>
    <w:rsid w:val="00C72AF6"/>
    <w:rsid w:val="00C73F36"/>
    <w:rsid w:val="00C74160"/>
    <w:rsid w:val="00C7499F"/>
    <w:rsid w:val="00C82B28"/>
    <w:rsid w:val="00C83BD1"/>
    <w:rsid w:val="00C85193"/>
    <w:rsid w:val="00C8671A"/>
    <w:rsid w:val="00C8753D"/>
    <w:rsid w:val="00C94703"/>
    <w:rsid w:val="00C96FBB"/>
    <w:rsid w:val="00CA02C8"/>
    <w:rsid w:val="00CA0DEB"/>
    <w:rsid w:val="00CA73CF"/>
    <w:rsid w:val="00CB0B58"/>
    <w:rsid w:val="00CB1B7D"/>
    <w:rsid w:val="00CB21A0"/>
    <w:rsid w:val="00CB4161"/>
    <w:rsid w:val="00CB536D"/>
    <w:rsid w:val="00CC3F4E"/>
    <w:rsid w:val="00CC70AE"/>
    <w:rsid w:val="00CD0987"/>
    <w:rsid w:val="00CD1F5B"/>
    <w:rsid w:val="00CD2555"/>
    <w:rsid w:val="00CD4684"/>
    <w:rsid w:val="00CD5450"/>
    <w:rsid w:val="00CD5E8C"/>
    <w:rsid w:val="00CE0013"/>
    <w:rsid w:val="00CE1F17"/>
    <w:rsid w:val="00CF1445"/>
    <w:rsid w:val="00CF21A1"/>
    <w:rsid w:val="00CF26B3"/>
    <w:rsid w:val="00CF3571"/>
    <w:rsid w:val="00CF4462"/>
    <w:rsid w:val="00CF4E79"/>
    <w:rsid w:val="00CF5F25"/>
    <w:rsid w:val="00CF6645"/>
    <w:rsid w:val="00CF7CC8"/>
    <w:rsid w:val="00D02A83"/>
    <w:rsid w:val="00D0453B"/>
    <w:rsid w:val="00D06AA5"/>
    <w:rsid w:val="00D147C8"/>
    <w:rsid w:val="00D14B59"/>
    <w:rsid w:val="00D16650"/>
    <w:rsid w:val="00D17EF5"/>
    <w:rsid w:val="00D20879"/>
    <w:rsid w:val="00D21671"/>
    <w:rsid w:val="00D21BBB"/>
    <w:rsid w:val="00D2422E"/>
    <w:rsid w:val="00D24AE8"/>
    <w:rsid w:val="00D24F17"/>
    <w:rsid w:val="00D2596E"/>
    <w:rsid w:val="00D31180"/>
    <w:rsid w:val="00D31DAD"/>
    <w:rsid w:val="00D32C36"/>
    <w:rsid w:val="00D371C7"/>
    <w:rsid w:val="00D42A96"/>
    <w:rsid w:val="00D44545"/>
    <w:rsid w:val="00D460F2"/>
    <w:rsid w:val="00D461B9"/>
    <w:rsid w:val="00D46322"/>
    <w:rsid w:val="00D50651"/>
    <w:rsid w:val="00D51A47"/>
    <w:rsid w:val="00D51B2A"/>
    <w:rsid w:val="00D52760"/>
    <w:rsid w:val="00D52A5D"/>
    <w:rsid w:val="00D55CA0"/>
    <w:rsid w:val="00D6090B"/>
    <w:rsid w:val="00D6250D"/>
    <w:rsid w:val="00D66A4E"/>
    <w:rsid w:val="00D72A42"/>
    <w:rsid w:val="00D741C6"/>
    <w:rsid w:val="00D759DE"/>
    <w:rsid w:val="00D7721E"/>
    <w:rsid w:val="00D80484"/>
    <w:rsid w:val="00D91030"/>
    <w:rsid w:val="00D912BB"/>
    <w:rsid w:val="00DA31F4"/>
    <w:rsid w:val="00DA43C8"/>
    <w:rsid w:val="00DA4A24"/>
    <w:rsid w:val="00DA4DF3"/>
    <w:rsid w:val="00DA5F45"/>
    <w:rsid w:val="00DB0C34"/>
    <w:rsid w:val="00DB6D06"/>
    <w:rsid w:val="00DB7E67"/>
    <w:rsid w:val="00DC0E09"/>
    <w:rsid w:val="00DC0FBB"/>
    <w:rsid w:val="00DC193F"/>
    <w:rsid w:val="00DC1A73"/>
    <w:rsid w:val="00DC2AAD"/>
    <w:rsid w:val="00DC3B75"/>
    <w:rsid w:val="00DC5C83"/>
    <w:rsid w:val="00DC74CC"/>
    <w:rsid w:val="00DD1AC6"/>
    <w:rsid w:val="00DD2A08"/>
    <w:rsid w:val="00DD6AAD"/>
    <w:rsid w:val="00DE03B1"/>
    <w:rsid w:val="00DE0974"/>
    <w:rsid w:val="00DE1D52"/>
    <w:rsid w:val="00DE40EF"/>
    <w:rsid w:val="00DE719A"/>
    <w:rsid w:val="00DE7EE3"/>
    <w:rsid w:val="00DF4ABD"/>
    <w:rsid w:val="00DF6D89"/>
    <w:rsid w:val="00DF6D95"/>
    <w:rsid w:val="00E02465"/>
    <w:rsid w:val="00E04DC1"/>
    <w:rsid w:val="00E06470"/>
    <w:rsid w:val="00E07847"/>
    <w:rsid w:val="00E1603D"/>
    <w:rsid w:val="00E22B08"/>
    <w:rsid w:val="00E274BA"/>
    <w:rsid w:val="00E3228D"/>
    <w:rsid w:val="00E3451B"/>
    <w:rsid w:val="00E40B73"/>
    <w:rsid w:val="00E51D10"/>
    <w:rsid w:val="00E542B7"/>
    <w:rsid w:val="00E60464"/>
    <w:rsid w:val="00E609C5"/>
    <w:rsid w:val="00E61AAF"/>
    <w:rsid w:val="00E63D8D"/>
    <w:rsid w:val="00E63E28"/>
    <w:rsid w:val="00E655D4"/>
    <w:rsid w:val="00E66AFD"/>
    <w:rsid w:val="00E66EBC"/>
    <w:rsid w:val="00E678B9"/>
    <w:rsid w:val="00E67D49"/>
    <w:rsid w:val="00E7077B"/>
    <w:rsid w:val="00E708E4"/>
    <w:rsid w:val="00E72B5D"/>
    <w:rsid w:val="00E74D69"/>
    <w:rsid w:val="00E75BCC"/>
    <w:rsid w:val="00E766E8"/>
    <w:rsid w:val="00E80F18"/>
    <w:rsid w:val="00E8408B"/>
    <w:rsid w:val="00E86586"/>
    <w:rsid w:val="00E9053B"/>
    <w:rsid w:val="00E92634"/>
    <w:rsid w:val="00E92AAA"/>
    <w:rsid w:val="00E92B36"/>
    <w:rsid w:val="00E93EB5"/>
    <w:rsid w:val="00E94397"/>
    <w:rsid w:val="00E97069"/>
    <w:rsid w:val="00EA090F"/>
    <w:rsid w:val="00EA4D29"/>
    <w:rsid w:val="00EA50FF"/>
    <w:rsid w:val="00EA5A25"/>
    <w:rsid w:val="00EB0658"/>
    <w:rsid w:val="00EB0C76"/>
    <w:rsid w:val="00EB5096"/>
    <w:rsid w:val="00EB6748"/>
    <w:rsid w:val="00EB6D55"/>
    <w:rsid w:val="00EC096E"/>
    <w:rsid w:val="00EC4F16"/>
    <w:rsid w:val="00EC6132"/>
    <w:rsid w:val="00EC6177"/>
    <w:rsid w:val="00EC7911"/>
    <w:rsid w:val="00EC7D55"/>
    <w:rsid w:val="00ED08E7"/>
    <w:rsid w:val="00ED22A3"/>
    <w:rsid w:val="00ED4956"/>
    <w:rsid w:val="00ED539D"/>
    <w:rsid w:val="00ED587B"/>
    <w:rsid w:val="00EE18A7"/>
    <w:rsid w:val="00EE2419"/>
    <w:rsid w:val="00EE2D9D"/>
    <w:rsid w:val="00EE767C"/>
    <w:rsid w:val="00EF26FC"/>
    <w:rsid w:val="00EF6D40"/>
    <w:rsid w:val="00F0171D"/>
    <w:rsid w:val="00F01C5F"/>
    <w:rsid w:val="00F05893"/>
    <w:rsid w:val="00F12722"/>
    <w:rsid w:val="00F148FA"/>
    <w:rsid w:val="00F200CB"/>
    <w:rsid w:val="00F20412"/>
    <w:rsid w:val="00F20CE1"/>
    <w:rsid w:val="00F22A5D"/>
    <w:rsid w:val="00F24401"/>
    <w:rsid w:val="00F32003"/>
    <w:rsid w:val="00F33CC2"/>
    <w:rsid w:val="00F34000"/>
    <w:rsid w:val="00F34118"/>
    <w:rsid w:val="00F34D64"/>
    <w:rsid w:val="00F35266"/>
    <w:rsid w:val="00F3570A"/>
    <w:rsid w:val="00F41CB8"/>
    <w:rsid w:val="00F42EA7"/>
    <w:rsid w:val="00F4363E"/>
    <w:rsid w:val="00F43A4A"/>
    <w:rsid w:val="00F4502F"/>
    <w:rsid w:val="00F4554E"/>
    <w:rsid w:val="00F45D60"/>
    <w:rsid w:val="00F511C2"/>
    <w:rsid w:val="00F55471"/>
    <w:rsid w:val="00F56825"/>
    <w:rsid w:val="00F56913"/>
    <w:rsid w:val="00F60E46"/>
    <w:rsid w:val="00F6221C"/>
    <w:rsid w:val="00F72204"/>
    <w:rsid w:val="00F73C0E"/>
    <w:rsid w:val="00F743AE"/>
    <w:rsid w:val="00F77E9F"/>
    <w:rsid w:val="00F80509"/>
    <w:rsid w:val="00F810BC"/>
    <w:rsid w:val="00F820A1"/>
    <w:rsid w:val="00F833D1"/>
    <w:rsid w:val="00F84B05"/>
    <w:rsid w:val="00F8525D"/>
    <w:rsid w:val="00F877AE"/>
    <w:rsid w:val="00F877F3"/>
    <w:rsid w:val="00F90390"/>
    <w:rsid w:val="00F94264"/>
    <w:rsid w:val="00F97309"/>
    <w:rsid w:val="00F97A1E"/>
    <w:rsid w:val="00FA0CA1"/>
    <w:rsid w:val="00FA3EC2"/>
    <w:rsid w:val="00FA4F5A"/>
    <w:rsid w:val="00FA7B08"/>
    <w:rsid w:val="00FB17CA"/>
    <w:rsid w:val="00FB4F07"/>
    <w:rsid w:val="00FB554E"/>
    <w:rsid w:val="00FB6609"/>
    <w:rsid w:val="00FB6D8C"/>
    <w:rsid w:val="00FC15B0"/>
    <w:rsid w:val="00FC171F"/>
    <w:rsid w:val="00FC213B"/>
    <w:rsid w:val="00FC37A8"/>
    <w:rsid w:val="00FC3AF0"/>
    <w:rsid w:val="00FC3FFF"/>
    <w:rsid w:val="00FC6778"/>
    <w:rsid w:val="00FC7E44"/>
    <w:rsid w:val="00FD01CC"/>
    <w:rsid w:val="00FD0C37"/>
    <w:rsid w:val="00FD43BB"/>
    <w:rsid w:val="00FD4D3F"/>
    <w:rsid w:val="00FD503B"/>
    <w:rsid w:val="00FD62D2"/>
    <w:rsid w:val="00FD666C"/>
    <w:rsid w:val="00FD7067"/>
    <w:rsid w:val="00FD738D"/>
    <w:rsid w:val="00FE0DBB"/>
    <w:rsid w:val="00FE405A"/>
    <w:rsid w:val="00FE60FB"/>
    <w:rsid w:val="00FE7264"/>
    <w:rsid w:val="076F722D"/>
    <w:rsid w:val="077AEDC6"/>
    <w:rsid w:val="08C29E52"/>
    <w:rsid w:val="0FFF830E"/>
    <w:rsid w:val="13C49AE1"/>
    <w:rsid w:val="15C4711A"/>
    <w:rsid w:val="1AD47AC0"/>
    <w:rsid w:val="1B863467"/>
    <w:rsid w:val="1F76E32C"/>
    <w:rsid w:val="220008AB"/>
    <w:rsid w:val="26C21BBA"/>
    <w:rsid w:val="28AC7A60"/>
    <w:rsid w:val="28FB089A"/>
    <w:rsid w:val="292D344C"/>
    <w:rsid w:val="2A44F3AC"/>
    <w:rsid w:val="2B312B78"/>
    <w:rsid w:val="2DB4DECA"/>
    <w:rsid w:val="2E01963B"/>
    <w:rsid w:val="32055A30"/>
    <w:rsid w:val="34E6AA65"/>
    <w:rsid w:val="38204DA6"/>
    <w:rsid w:val="3CBCB4E3"/>
    <w:rsid w:val="414F9826"/>
    <w:rsid w:val="436F3EA1"/>
    <w:rsid w:val="47202052"/>
    <w:rsid w:val="4801EA1C"/>
    <w:rsid w:val="4ED8A0DA"/>
    <w:rsid w:val="550C7206"/>
    <w:rsid w:val="55235C03"/>
    <w:rsid w:val="553A3195"/>
    <w:rsid w:val="5629A68B"/>
    <w:rsid w:val="58783712"/>
    <w:rsid w:val="5968BC7E"/>
    <w:rsid w:val="5BED95B0"/>
    <w:rsid w:val="5DECF4CF"/>
    <w:rsid w:val="5E2F7B1C"/>
    <w:rsid w:val="5F875E0A"/>
    <w:rsid w:val="613BC6CD"/>
    <w:rsid w:val="61EE95FC"/>
    <w:rsid w:val="6C9D07F2"/>
    <w:rsid w:val="6CCD8C06"/>
    <w:rsid w:val="6F08FC9F"/>
    <w:rsid w:val="722EA59C"/>
    <w:rsid w:val="73329B32"/>
    <w:rsid w:val="7450CFA4"/>
    <w:rsid w:val="7CD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C006402"/>
  <w15:chartTrackingRefBased/>
  <w15:docId w15:val="{22ED5DAD-857F-4ABB-86E5-79C4B403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8B"/>
  </w:style>
  <w:style w:type="paragraph" w:styleId="Footer">
    <w:name w:val="footer"/>
    <w:basedOn w:val="Normal"/>
    <w:link w:val="FooterChar"/>
    <w:uiPriority w:val="99"/>
    <w:unhideWhenUsed/>
    <w:rsid w:val="00E84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8B"/>
  </w:style>
  <w:style w:type="paragraph" w:styleId="ListParagraph">
    <w:name w:val="List Paragraph"/>
    <w:basedOn w:val="Normal"/>
    <w:uiPriority w:val="34"/>
    <w:qFormat/>
    <w:rsid w:val="00B1793B"/>
    <w:pPr>
      <w:ind w:left="720"/>
      <w:contextualSpacing/>
    </w:pPr>
  </w:style>
  <w:style w:type="table" w:styleId="TableGrid">
    <w:name w:val="Table Grid"/>
    <w:basedOn w:val="TableNormal"/>
    <w:uiPriority w:val="39"/>
    <w:rsid w:val="0005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0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0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F7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5D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6C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C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626754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5C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5C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5C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10f5870-19a2-46e6-a295-849f0bb26545">
      <UserInfo>
        <DisplayName/>
        <AccountId xsi:nil="true"/>
        <AccountType/>
      </UserInfo>
    </Owner>
    <TaxCatchAll xmlns="3d85f1d6-591f-4d77-92ff-d3f3f52045e2" xsi:nil="true"/>
    <lcf76f155ced4ddcb4097134ff3c332f xmlns="710f5870-19a2-46e6-a295-849f0bb26545">
      <Terms xmlns="http://schemas.microsoft.com/office/infopath/2007/PartnerControls"/>
    </lcf76f155ced4ddcb4097134ff3c332f>
    <Priority xmlns="710f5870-19a2-46e6-a295-849f0bb2654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B753601472442B7CBF84D22D5DD43" ma:contentTypeVersion="15" ma:contentTypeDescription="Create a new document." ma:contentTypeScope="" ma:versionID="e48594761c19afcdebd379e8f7f5c05f">
  <xsd:schema xmlns:xsd="http://www.w3.org/2001/XMLSchema" xmlns:xs="http://www.w3.org/2001/XMLSchema" xmlns:p="http://schemas.microsoft.com/office/2006/metadata/properties" xmlns:ns2="710f5870-19a2-46e6-a295-849f0bb26545" xmlns:ns3="3d85f1d6-591f-4d77-92ff-d3f3f52045e2" targetNamespace="http://schemas.microsoft.com/office/2006/metadata/properties" ma:root="true" ma:fieldsID="f4b868db0159dcb8750f98f1d8f21ac6" ns2:_="" ns3:_="">
    <xsd:import namespace="710f5870-19a2-46e6-a295-849f0bb26545"/>
    <xsd:import namespace="3d85f1d6-591f-4d77-92ff-d3f3f5204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Owner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f5870-19a2-46e6-a295-849f0bb26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Owner" ma:index="16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c0b82f3-ca0f-4d95-8649-291498f0b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iority" ma:index="21" nillable="true" ma:displayName="Priority" ma:format="Dropdown" ma:internalName="Priorit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5f1d6-591f-4d77-92ff-d3f3f52045e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dd1015a-aa8a-487a-9bd3-f036a67e608c}" ma:internalName="TaxCatchAll" ma:showField="CatchAllData" ma:web="3d85f1d6-591f-4d77-92ff-d3f3f52045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021819-9C84-4873-995F-DCF6F2E0F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27578D-35F8-4F7A-9D97-A19DE21836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DFE43D-76FA-4F56-A1B3-CF12B3146262}">
  <ds:schemaRefs>
    <ds:schemaRef ds:uri="http://schemas.openxmlformats.org/package/2006/metadata/core-properties"/>
    <ds:schemaRef ds:uri="http://purl.org/dc/dcmitype/"/>
    <ds:schemaRef ds:uri="http://www.w3.org/XML/1998/namespace"/>
    <ds:schemaRef ds:uri="710f5870-19a2-46e6-a295-849f0bb26545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3d85f1d6-591f-4d77-92ff-d3f3f52045e2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47E6B49-CFBB-46EE-9B29-487069E8CD89}"/>
</file>

<file path=customXml/itemProps5.xml><?xml version="1.0" encoding="utf-8"?>
<ds:datastoreItem xmlns:ds="http://schemas.openxmlformats.org/officeDocument/2006/customXml" ds:itemID="{B720AE1F-D460-45E2-807D-3CA7F5660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Bello</dc:creator>
  <cp:keywords/>
  <dc:description/>
  <cp:lastModifiedBy>Laura Helvey</cp:lastModifiedBy>
  <cp:revision>7</cp:revision>
  <dcterms:created xsi:type="dcterms:W3CDTF">2025-04-17T17:34:00Z</dcterms:created>
  <dcterms:modified xsi:type="dcterms:W3CDTF">2025-04-17T22:39:00Z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0x010100698B753601472442B7CBF84D22D5DD43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2024-10-01T17:22:07Z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6a49b8e7-eff0-4ccd-b34b-fafd43fdf0c9</vt:lpwstr>
  </property>
  <property fmtid="{D5CDD505-2E9C-101B-9397-08002B2CF9AE}" pid="8" name="MSIP_Label_defa4170-0d19-0005-0004-bc88714345d2_ActionId">
    <vt:lpwstr>5b0b6924-8904-44ad-b632-bdcb2a060725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ediaServiceImageTags">
    <vt:lpwstr/>
  </property>
</Properties>
</file>